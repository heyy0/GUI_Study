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1DFC" w14:textId="0C83E8DB" w:rsidR="003B383B" w:rsidRPr="003B383B" w:rsidRDefault="003B383B" w:rsidP="003B383B">
      <w:pPr>
        <w:spacing w:line="360" w:lineRule="auto"/>
        <w:jc w:val="center"/>
        <w:rPr>
          <w:rFonts w:ascii="Arial" w:hAnsi="Arial" w:cs="Arial"/>
          <w:b/>
          <w:bCs/>
          <w:lang w:val="en-US"/>
        </w:rPr>
      </w:pPr>
      <w:r w:rsidRPr="003B383B">
        <w:rPr>
          <w:rFonts w:ascii="Arial" w:hAnsi="Arial" w:cs="Arial"/>
          <w:b/>
          <w:bCs/>
          <w:lang w:val="en-US"/>
        </w:rPr>
        <w:t>Literature review modified</w:t>
      </w:r>
    </w:p>
    <w:p w14:paraId="31853C2E" w14:textId="6B5EF355" w:rsidR="00537742" w:rsidRDefault="00AB6D1A" w:rsidP="00810BBF">
      <w:pPr>
        <w:spacing w:line="360" w:lineRule="auto"/>
        <w:jc w:val="both"/>
        <w:rPr>
          <w:rFonts w:ascii="Arial" w:hAnsi="Arial" w:cs="Arial"/>
          <w:lang w:val="en-US"/>
        </w:rPr>
      </w:pPr>
      <w:r>
        <w:rPr>
          <w:rFonts w:ascii="Arial" w:hAnsi="Arial" w:cs="Arial"/>
          <w:lang w:val="en-US"/>
        </w:rPr>
        <w:t>D</w:t>
      </w:r>
      <w:r w:rsidR="00DE67E7">
        <w:rPr>
          <w:rFonts w:ascii="Arial" w:hAnsi="Arial" w:cs="Arial"/>
          <w:lang w:val="en-US"/>
        </w:rPr>
        <w:t xml:space="preserve">ecades of </w:t>
      </w:r>
      <w:commentRangeStart w:id="0"/>
      <w:r w:rsidR="00DE67E7">
        <w:rPr>
          <w:rFonts w:ascii="Arial" w:hAnsi="Arial" w:cs="Arial"/>
          <w:lang w:val="en-US"/>
        </w:rPr>
        <w:t xml:space="preserve">abuse </w:t>
      </w:r>
      <w:commentRangeEnd w:id="0"/>
      <w:r w:rsidR="000216A2">
        <w:rPr>
          <w:rStyle w:val="CommentReference"/>
        </w:rPr>
        <w:commentReference w:id="0"/>
      </w:r>
      <w:r w:rsidR="002B5C58">
        <w:rPr>
          <w:rFonts w:ascii="Arial" w:hAnsi="Arial" w:cs="Arial"/>
          <w:lang w:val="en-US"/>
        </w:rPr>
        <w:t xml:space="preserve">perpetrated to </w:t>
      </w:r>
      <w:r w:rsidR="00DE67E7">
        <w:rPr>
          <w:rFonts w:ascii="Arial" w:hAnsi="Arial" w:cs="Arial"/>
          <w:lang w:val="en-US"/>
        </w:rPr>
        <w:t>the natural environment</w:t>
      </w:r>
      <w:r w:rsidR="002B5C58">
        <w:rPr>
          <w:rFonts w:ascii="Arial" w:hAnsi="Arial" w:cs="Arial"/>
          <w:lang w:val="en-US"/>
        </w:rPr>
        <w:t xml:space="preserve"> </w:t>
      </w:r>
      <w:r w:rsidR="000641AA">
        <w:rPr>
          <w:rFonts w:ascii="Arial" w:hAnsi="Arial" w:cs="Arial"/>
          <w:lang w:val="en-US"/>
        </w:rPr>
        <w:t xml:space="preserve">have </w:t>
      </w:r>
      <w:r>
        <w:rPr>
          <w:rFonts w:ascii="Arial" w:hAnsi="Arial" w:cs="Arial"/>
          <w:lang w:val="en-US"/>
        </w:rPr>
        <w:t>led contemporary soci</w:t>
      </w:r>
      <w:r w:rsidR="00BD4111">
        <w:rPr>
          <w:rFonts w:ascii="Arial" w:hAnsi="Arial" w:cs="Arial"/>
          <w:lang w:val="en-US"/>
        </w:rPr>
        <w:t>et</w:t>
      </w:r>
      <w:r w:rsidR="00884015">
        <w:rPr>
          <w:rFonts w:ascii="Arial" w:hAnsi="Arial" w:cs="Arial"/>
          <w:lang w:val="en-US"/>
        </w:rPr>
        <w:t>ies</w:t>
      </w:r>
      <w:r>
        <w:rPr>
          <w:rFonts w:ascii="Arial" w:hAnsi="Arial" w:cs="Arial"/>
          <w:lang w:val="en-US"/>
        </w:rPr>
        <w:t xml:space="preserve"> at the edge of </w:t>
      </w:r>
      <w:r w:rsidR="00F21D33">
        <w:rPr>
          <w:rFonts w:ascii="Arial" w:hAnsi="Arial" w:cs="Arial"/>
          <w:lang w:val="en-US"/>
        </w:rPr>
        <w:t xml:space="preserve">a </w:t>
      </w:r>
      <w:r>
        <w:rPr>
          <w:rFonts w:ascii="Arial" w:hAnsi="Arial" w:cs="Arial"/>
          <w:lang w:val="en-US"/>
        </w:rPr>
        <w:t xml:space="preserve">‘chaos </w:t>
      </w:r>
      <w:r w:rsidR="00ED1CDA">
        <w:rPr>
          <w:rFonts w:ascii="Arial" w:hAnsi="Arial" w:cs="Arial"/>
          <w:lang w:val="en-US"/>
        </w:rPr>
        <w:t xml:space="preserve">point’ </w:t>
      </w:r>
      <w:r w:rsidR="002D5FB9">
        <w:rPr>
          <w:rFonts w:ascii="Arial" w:hAnsi="Arial" w:cs="Arial"/>
          <w:lang w:val="en-US"/>
        </w:rPr>
        <w:t xml:space="preserve">in which </w:t>
      </w:r>
      <w:r w:rsidR="0023125A">
        <w:rPr>
          <w:rFonts w:ascii="Arial" w:hAnsi="Arial" w:cs="Arial"/>
          <w:lang w:val="en-US"/>
        </w:rPr>
        <w:t xml:space="preserve">two pathways are </w:t>
      </w:r>
      <w:r w:rsidR="00A12097">
        <w:rPr>
          <w:rFonts w:ascii="Arial" w:hAnsi="Arial" w:cs="Arial"/>
          <w:lang w:val="en-US"/>
        </w:rPr>
        <w:t>envisioned</w:t>
      </w:r>
      <w:r w:rsidR="0023125A">
        <w:rPr>
          <w:rFonts w:ascii="Arial" w:hAnsi="Arial" w:cs="Arial"/>
          <w:lang w:val="en-US"/>
        </w:rPr>
        <w:t>: an</w:t>
      </w:r>
      <w:r w:rsidR="001010F1">
        <w:rPr>
          <w:rFonts w:ascii="Arial" w:hAnsi="Arial" w:cs="Arial"/>
          <w:lang w:val="en-US"/>
        </w:rPr>
        <w:t xml:space="preserve"> imminent environmental global collapse or </w:t>
      </w:r>
      <w:r w:rsidR="0023125A">
        <w:rPr>
          <w:rFonts w:ascii="Arial" w:hAnsi="Arial" w:cs="Arial"/>
          <w:lang w:val="en-US"/>
        </w:rPr>
        <w:t xml:space="preserve">the </w:t>
      </w:r>
      <w:r w:rsidR="00A12097">
        <w:rPr>
          <w:rFonts w:ascii="Arial" w:hAnsi="Arial" w:cs="Arial"/>
          <w:lang w:val="en-US"/>
        </w:rPr>
        <w:t>opportunity for</w:t>
      </w:r>
      <w:r w:rsidR="00A84B8A">
        <w:rPr>
          <w:rFonts w:ascii="Arial" w:hAnsi="Arial" w:cs="Arial"/>
          <w:lang w:val="en-US"/>
        </w:rPr>
        <w:t xml:space="preserve"> global renewal</w:t>
      </w:r>
      <w:r w:rsidR="001422C9">
        <w:rPr>
          <w:rFonts w:ascii="Arial" w:hAnsi="Arial" w:cs="Arial"/>
          <w:lang w:val="en-US"/>
        </w:rPr>
        <w:t xml:space="preserve"> (</w:t>
      </w:r>
      <w:r w:rsidR="001422C9" w:rsidRPr="00573D2A">
        <w:rPr>
          <w:rFonts w:ascii="Arial" w:hAnsi="Arial" w:cs="Arial"/>
          <w:color w:val="0000FF"/>
          <w:lang w:val="en-US"/>
        </w:rPr>
        <w:t>Laszlo, 2014</w:t>
      </w:r>
      <w:r w:rsidR="001422C9">
        <w:rPr>
          <w:rFonts w:ascii="Arial" w:hAnsi="Arial" w:cs="Arial"/>
          <w:lang w:val="en-US"/>
        </w:rPr>
        <w:t>)</w:t>
      </w:r>
      <w:r w:rsidR="00415894">
        <w:rPr>
          <w:rFonts w:ascii="Arial" w:hAnsi="Arial" w:cs="Arial"/>
          <w:lang w:val="en-US"/>
        </w:rPr>
        <w:t xml:space="preserve">. </w:t>
      </w:r>
      <w:r w:rsidR="003A6376">
        <w:rPr>
          <w:rFonts w:ascii="Arial" w:hAnsi="Arial" w:cs="Arial"/>
          <w:lang w:val="en-US"/>
        </w:rPr>
        <w:t xml:space="preserve">To avoid </w:t>
      </w:r>
      <w:r w:rsidR="008B48D3">
        <w:rPr>
          <w:rFonts w:ascii="Arial" w:hAnsi="Arial" w:cs="Arial"/>
          <w:lang w:val="en-US"/>
        </w:rPr>
        <w:t xml:space="preserve">the former, </w:t>
      </w:r>
      <w:r w:rsidR="00BD1791">
        <w:rPr>
          <w:rFonts w:ascii="Arial" w:hAnsi="Arial" w:cs="Arial"/>
          <w:lang w:val="en-US"/>
        </w:rPr>
        <w:t>the</w:t>
      </w:r>
      <w:r w:rsidR="00861BF2">
        <w:rPr>
          <w:rFonts w:ascii="Arial" w:hAnsi="Arial" w:cs="Arial"/>
          <w:lang w:val="en-US"/>
        </w:rPr>
        <w:t xml:space="preserve"> plea echo</w:t>
      </w:r>
      <w:r w:rsidR="00BD1791">
        <w:rPr>
          <w:rFonts w:ascii="Arial" w:hAnsi="Arial" w:cs="Arial"/>
          <w:lang w:val="en-US"/>
        </w:rPr>
        <w:t>ing</w:t>
      </w:r>
      <w:r w:rsidR="00861BF2">
        <w:rPr>
          <w:rFonts w:ascii="Arial" w:hAnsi="Arial" w:cs="Arial"/>
          <w:lang w:val="en-US"/>
        </w:rPr>
        <w:t xml:space="preserve"> across all sectors </w:t>
      </w:r>
      <w:r w:rsidR="00BD1791">
        <w:rPr>
          <w:rFonts w:ascii="Arial" w:hAnsi="Arial" w:cs="Arial"/>
          <w:lang w:val="en-US"/>
        </w:rPr>
        <w:t xml:space="preserve">is </w:t>
      </w:r>
      <w:r w:rsidR="00861BF2">
        <w:rPr>
          <w:rFonts w:ascii="Arial" w:hAnsi="Arial" w:cs="Arial"/>
          <w:lang w:val="en-US"/>
        </w:rPr>
        <w:t>to</w:t>
      </w:r>
      <w:r w:rsidR="00B2685B">
        <w:rPr>
          <w:rFonts w:ascii="Arial" w:hAnsi="Arial" w:cs="Arial"/>
          <w:lang w:val="en-US"/>
        </w:rPr>
        <w:t xml:space="preserve"> introduce changes </w:t>
      </w:r>
      <w:r w:rsidR="00861BF2">
        <w:rPr>
          <w:rFonts w:ascii="Arial" w:hAnsi="Arial" w:cs="Arial"/>
          <w:lang w:val="en-US"/>
        </w:rPr>
        <w:t>and alternatives to development</w:t>
      </w:r>
      <w:r w:rsidR="00E35FC2">
        <w:rPr>
          <w:rFonts w:ascii="Arial" w:hAnsi="Arial" w:cs="Arial"/>
          <w:lang w:val="en-US"/>
        </w:rPr>
        <w:t xml:space="preserve"> that also </w:t>
      </w:r>
      <w:r w:rsidR="00555623">
        <w:rPr>
          <w:rFonts w:ascii="Arial" w:hAnsi="Arial" w:cs="Arial"/>
          <w:lang w:val="en-US"/>
        </w:rPr>
        <w:t xml:space="preserve">reform the </w:t>
      </w:r>
      <w:r w:rsidR="00873919">
        <w:rPr>
          <w:rFonts w:ascii="Arial" w:hAnsi="Arial" w:cs="Arial"/>
          <w:lang w:val="en-US"/>
        </w:rPr>
        <w:t xml:space="preserve">current </w:t>
      </w:r>
      <w:r w:rsidR="00555623">
        <w:rPr>
          <w:rFonts w:ascii="Arial" w:hAnsi="Arial" w:cs="Arial"/>
          <w:lang w:val="en-US"/>
        </w:rPr>
        <w:t xml:space="preserve">value system </w:t>
      </w:r>
      <w:r w:rsidR="00873919">
        <w:rPr>
          <w:rFonts w:ascii="Arial" w:hAnsi="Arial" w:cs="Arial"/>
          <w:lang w:val="en-US"/>
        </w:rPr>
        <w:t>of</w:t>
      </w:r>
      <w:r w:rsidR="00A92A68">
        <w:rPr>
          <w:rFonts w:ascii="Arial" w:hAnsi="Arial" w:cs="Arial"/>
          <w:lang w:val="en-US"/>
        </w:rPr>
        <w:t xml:space="preserve"> the natural environment</w:t>
      </w:r>
      <w:r w:rsidR="00873919">
        <w:rPr>
          <w:rFonts w:ascii="Arial" w:hAnsi="Arial" w:cs="Arial"/>
          <w:lang w:val="en-US"/>
        </w:rPr>
        <w:t xml:space="preserve"> as a commodity (</w:t>
      </w:r>
      <w:r w:rsidR="00C740D3" w:rsidRPr="005C4B88">
        <w:rPr>
          <w:rFonts w:ascii="Arial" w:hAnsi="Arial" w:cs="Arial"/>
          <w:color w:val="0000FF"/>
          <w:lang w:val="en-US"/>
        </w:rPr>
        <w:t>Bakker, 2010</w:t>
      </w:r>
      <w:r w:rsidR="00D362CF">
        <w:rPr>
          <w:rFonts w:ascii="Arial" w:hAnsi="Arial" w:cs="Arial"/>
          <w:color w:val="0000FF"/>
          <w:lang w:val="en-US"/>
        </w:rPr>
        <w:t>;</w:t>
      </w:r>
      <w:r w:rsidR="00F03FAE">
        <w:rPr>
          <w:rFonts w:ascii="Arial" w:hAnsi="Arial" w:cs="Arial"/>
          <w:color w:val="0000FF"/>
          <w:lang w:val="en-US"/>
        </w:rPr>
        <w:t xml:space="preserve"> Norton, </w:t>
      </w:r>
      <w:r w:rsidR="00126B2F">
        <w:rPr>
          <w:rFonts w:ascii="Arial" w:hAnsi="Arial" w:cs="Arial"/>
          <w:color w:val="0000FF"/>
          <w:lang w:val="en-US"/>
        </w:rPr>
        <w:t>2015</w:t>
      </w:r>
      <w:r w:rsidR="00873919">
        <w:rPr>
          <w:rFonts w:ascii="Arial" w:hAnsi="Arial" w:cs="Arial"/>
          <w:lang w:val="en-US"/>
        </w:rPr>
        <w:t>).</w:t>
      </w:r>
      <w:r w:rsidR="00B719D3">
        <w:rPr>
          <w:rFonts w:ascii="Arial" w:hAnsi="Arial" w:cs="Arial"/>
          <w:lang w:val="en-US"/>
        </w:rPr>
        <w:t xml:space="preserve"> </w:t>
      </w:r>
      <w:r w:rsidR="00937CA7">
        <w:rPr>
          <w:rFonts w:ascii="Arial" w:hAnsi="Arial" w:cs="Arial"/>
          <w:lang w:val="en-US"/>
        </w:rPr>
        <w:t xml:space="preserve">This shift in values </w:t>
      </w:r>
      <w:r w:rsidR="00093BA2">
        <w:rPr>
          <w:rFonts w:ascii="Arial" w:hAnsi="Arial" w:cs="Arial"/>
          <w:lang w:val="en-US"/>
        </w:rPr>
        <w:t>could also</w:t>
      </w:r>
      <w:r w:rsidR="00E8255B">
        <w:rPr>
          <w:rFonts w:ascii="Arial" w:hAnsi="Arial" w:cs="Arial"/>
          <w:lang w:val="en-US"/>
        </w:rPr>
        <w:t xml:space="preserve"> restore the </w:t>
      </w:r>
      <w:r w:rsidR="00303420">
        <w:rPr>
          <w:rFonts w:ascii="Arial" w:hAnsi="Arial" w:cs="Arial"/>
          <w:lang w:val="en-US"/>
        </w:rPr>
        <w:t xml:space="preserve">fragile relationship between </w:t>
      </w:r>
      <w:r w:rsidR="00686CA4">
        <w:rPr>
          <w:rFonts w:ascii="Arial" w:hAnsi="Arial" w:cs="Arial"/>
          <w:lang w:val="en-US"/>
        </w:rPr>
        <w:t xml:space="preserve">the natural environment and the </w:t>
      </w:r>
      <w:r w:rsidR="00303420">
        <w:rPr>
          <w:rFonts w:ascii="Arial" w:hAnsi="Arial" w:cs="Arial"/>
          <w:lang w:val="en-US"/>
        </w:rPr>
        <w:t>people residing in highly urbanized c</w:t>
      </w:r>
      <w:r w:rsidR="00093BA2">
        <w:rPr>
          <w:rFonts w:ascii="Arial" w:hAnsi="Arial" w:cs="Arial"/>
          <w:lang w:val="en-US"/>
        </w:rPr>
        <w:t>ities</w:t>
      </w:r>
      <w:r w:rsidR="00962DCA">
        <w:rPr>
          <w:rFonts w:ascii="Arial" w:hAnsi="Arial" w:cs="Arial"/>
          <w:lang w:val="en-US"/>
        </w:rPr>
        <w:t xml:space="preserve"> who</w:t>
      </w:r>
      <w:r w:rsidR="00686CA4">
        <w:rPr>
          <w:rFonts w:ascii="Arial" w:hAnsi="Arial" w:cs="Arial"/>
          <w:lang w:val="en-US"/>
        </w:rPr>
        <w:t xml:space="preserve"> often </w:t>
      </w:r>
      <w:r w:rsidR="00962DCA">
        <w:rPr>
          <w:rFonts w:ascii="Arial" w:hAnsi="Arial" w:cs="Arial"/>
          <w:lang w:val="en-US"/>
        </w:rPr>
        <w:t xml:space="preserve">might have restricted access to </w:t>
      </w:r>
      <w:r w:rsidR="00866CDA">
        <w:rPr>
          <w:rFonts w:ascii="Arial" w:hAnsi="Arial" w:cs="Arial"/>
          <w:lang w:val="en-US"/>
        </w:rPr>
        <w:t>biodiverse urban green spaces</w:t>
      </w:r>
      <w:r w:rsidR="00962DCA">
        <w:rPr>
          <w:rFonts w:ascii="Arial" w:hAnsi="Arial" w:cs="Arial"/>
          <w:lang w:val="en-US"/>
        </w:rPr>
        <w:t xml:space="preserve"> (</w:t>
      </w:r>
      <w:r w:rsidR="00962DCA" w:rsidRPr="00DD49D2">
        <w:rPr>
          <w:rFonts w:ascii="Arial" w:hAnsi="Arial" w:cs="Arial"/>
          <w:color w:val="0000FF"/>
          <w:lang w:val="en-US"/>
        </w:rPr>
        <w:t>Nasr, 1990</w:t>
      </w:r>
      <w:r w:rsidR="00962DCA">
        <w:rPr>
          <w:rFonts w:ascii="Arial" w:hAnsi="Arial" w:cs="Arial"/>
          <w:lang w:val="en-US"/>
        </w:rPr>
        <w:t>)</w:t>
      </w:r>
      <w:r w:rsidR="00866CDA">
        <w:rPr>
          <w:rFonts w:ascii="Arial" w:hAnsi="Arial" w:cs="Arial"/>
          <w:lang w:val="en-US"/>
        </w:rPr>
        <w:t xml:space="preserve">. </w:t>
      </w:r>
      <w:r w:rsidR="00D83DA0">
        <w:rPr>
          <w:rFonts w:ascii="Arial" w:hAnsi="Arial" w:cs="Arial"/>
          <w:lang w:val="en-US"/>
        </w:rPr>
        <w:t>Noteworthy</w:t>
      </w:r>
      <w:r w:rsidR="00766B33">
        <w:rPr>
          <w:rFonts w:ascii="Arial" w:hAnsi="Arial" w:cs="Arial"/>
          <w:lang w:val="en-US"/>
        </w:rPr>
        <w:t xml:space="preserve"> </w:t>
      </w:r>
      <w:r w:rsidR="00D83DA0">
        <w:rPr>
          <w:rFonts w:ascii="Arial" w:hAnsi="Arial" w:cs="Arial"/>
          <w:lang w:val="en-US"/>
        </w:rPr>
        <w:t xml:space="preserve">are </w:t>
      </w:r>
      <w:r w:rsidR="00101D5F">
        <w:rPr>
          <w:rFonts w:ascii="Arial" w:hAnsi="Arial" w:cs="Arial"/>
          <w:lang w:val="en-US"/>
        </w:rPr>
        <w:t xml:space="preserve">the </w:t>
      </w:r>
      <w:r w:rsidR="003B7004">
        <w:rPr>
          <w:rFonts w:ascii="Arial" w:hAnsi="Arial" w:cs="Arial"/>
          <w:lang w:val="en-US"/>
        </w:rPr>
        <w:t xml:space="preserve">efforts </w:t>
      </w:r>
      <w:r w:rsidR="0028741A">
        <w:rPr>
          <w:rFonts w:ascii="Arial" w:hAnsi="Arial" w:cs="Arial"/>
          <w:lang w:val="en-US"/>
        </w:rPr>
        <w:t>to restore the h</w:t>
      </w:r>
      <w:r w:rsidR="00A424E9">
        <w:rPr>
          <w:rFonts w:ascii="Arial" w:hAnsi="Arial" w:cs="Arial"/>
          <w:lang w:val="en-US"/>
        </w:rPr>
        <w:t>uman connection to the natural environment by increasing the access to urban green infrastructure</w:t>
      </w:r>
      <w:r w:rsidR="006C5FFB">
        <w:rPr>
          <w:rFonts w:ascii="Arial" w:hAnsi="Arial" w:cs="Arial"/>
          <w:lang w:val="en-US"/>
        </w:rPr>
        <w:t xml:space="preserve"> which have been</w:t>
      </w:r>
      <w:r w:rsidR="00A424E9">
        <w:rPr>
          <w:rFonts w:ascii="Arial" w:hAnsi="Arial" w:cs="Arial"/>
          <w:lang w:val="en-US"/>
        </w:rPr>
        <w:t xml:space="preserve"> </w:t>
      </w:r>
      <w:r w:rsidR="00A94178">
        <w:rPr>
          <w:rFonts w:ascii="Arial" w:hAnsi="Arial" w:cs="Arial"/>
          <w:lang w:val="en-US"/>
        </w:rPr>
        <w:t xml:space="preserve">influenced by research in the fields of </w:t>
      </w:r>
      <w:r w:rsidR="00DF08C9">
        <w:rPr>
          <w:rFonts w:ascii="Arial" w:hAnsi="Arial" w:cs="Arial"/>
          <w:lang w:val="en-US"/>
        </w:rPr>
        <w:t>biophilia</w:t>
      </w:r>
      <w:r w:rsidR="00A94178">
        <w:rPr>
          <w:rFonts w:ascii="Arial" w:hAnsi="Arial" w:cs="Arial"/>
          <w:lang w:val="en-US"/>
        </w:rPr>
        <w:t xml:space="preserve">, </w:t>
      </w:r>
      <w:r w:rsidR="00DF08C9">
        <w:rPr>
          <w:rFonts w:ascii="Arial" w:hAnsi="Arial" w:cs="Arial"/>
          <w:lang w:val="en-US"/>
        </w:rPr>
        <w:t>social ecology systems</w:t>
      </w:r>
      <w:r w:rsidR="00A94178">
        <w:rPr>
          <w:rFonts w:ascii="Arial" w:hAnsi="Arial" w:cs="Arial"/>
          <w:lang w:val="en-US"/>
        </w:rPr>
        <w:t xml:space="preserve"> and others</w:t>
      </w:r>
      <w:r w:rsidR="00DF08C9">
        <w:rPr>
          <w:rFonts w:ascii="Arial" w:hAnsi="Arial" w:cs="Arial"/>
          <w:lang w:val="en-US"/>
        </w:rPr>
        <w:t xml:space="preserve"> </w:t>
      </w:r>
      <w:r w:rsidR="00884015" w:rsidRPr="00884015">
        <w:rPr>
          <w:rFonts w:ascii="Arial" w:hAnsi="Arial" w:cs="Arial"/>
          <w:lang w:val="en-US"/>
        </w:rPr>
        <w:t>(</w:t>
      </w:r>
      <w:r w:rsidR="00884015" w:rsidRPr="00884015">
        <w:rPr>
          <w:rFonts w:ascii="Arial" w:hAnsi="Arial" w:cs="Arial"/>
          <w:color w:val="0000FF"/>
          <w:lang w:val="en-US"/>
        </w:rPr>
        <w:t>Tidball, 2012</w:t>
      </w:r>
      <w:r w:rsidR="00884015">
        <w:rPr>
          <w:rFonts w:ascii="Arial" w:hAnsi="Arial" w:cs="Arial"/>
          <w:lang w:val="en-US"/>
        </w:rPr>
        <w:t xml:space="preserve"> (</w:t>
      </w:r>
      <w:r w:rsidR="00884015" w:rsidRPr="00A85BED">
        <w:rPr>
          <w:rFonts w:ascii="Arial" w:hAnsi="Arial" w:cs="Arial"/>
          <w:color w:val="FF0000"/>
          <w:lang w:val="en-US"/>
        </w:rPr>
        <w:t>others</w:t>
      </w:r>
      <w:r w:rsidR="00884015">
        <w:rPr>
          <w:rFonts w:ascii="Arial" w:hAnsi="Arial" w:cs="Arial"/>
          <w:lang w:val="en-US"/>
        </w:rPr>
        <w:t>)</w:t>
      </w:r>
      <w:r w:rsidR="00884015" w:rsidRPr="00884015">
        <w:rPr>
          <w:rFonts w:ascii="Arial" w:hAnsi="Arial" w:cs="Arial"/>
          <w:lang w:val="en-US"/>
        </w:rPr>
        <w:t>)</w:t>
      </w:r>
      <w:r w:rsidR="00834089">
        <w:rPr>
          <w:rFonts w:ascii="Arial" w:hAnsi="Arial" w:cs="Arial"/>
          <w:lang w:val="en-US"/>
        </w:rPr>
        <w:t>.</w:t>
      </w:r>
      <w:r w:rsidR="00766B33">
        <w:rPr>
          <w:rFonts w:ascii="Arial" w:hAnsi="Arial" w:cs="Arial"/>
          <w:lang w:val="en-US"/>
        </w:rPr>
        <w:t xml:space="preserve"> </w:t>
      </w:r>
      <w:r w:rsidR="001D31B5">
        <w:rPr>
          <w:rFonts w:ascii="Arial" w:hAnsi="Arial" w:cs="Arial"/>
          <w:lang w:val="en-US"/>
        </w:rPr>
        <w:t xml:space="preserve">A </w:t>
      </w:r>
      <w:r w:rsidR="00BA7335">
        <w:rPr>
          <w:rFonts w:ascii="Arial" w:hAnsi="Arial" w:cs="Arial"/>
          <w:lang w:val="en-US"/>
        </w:rPr>
        <w:t>remarkable</w:t>
      </w:r>
      <w:r w:rsidR="001D31B5">
        <w:rPr>
          <w:rFonts w:ascii="Arial" w:hAnsi="Arial" w:cs="Arial"/>
          <w:lang w:val="en-US"/>
        </w:rPr>
        <w:t xml:space="preserve"> example of this can be found in the city</w:t>
      </w:r>
      <w:ins w:id="1" w:author="Yohei Kato" w:date="2022-01-10T11:27:00Z">
        <w:r w:rsidR="00D846CB">
          <w:rPr>
            <w:rFonts w:ascii="Arial" w:hAnsi="Arial" w:cs="Arial"/>
            <w:lang w:val="en-US"/>
          </w:rPr>
          <w:t>-state</w:t>
        </w:r>
      </w:ins>
      <w:del w:id="2" w:author="Yohei Kato" w:date="2022-01-10T11:27:00Z">
        <w:r w:rsidR="001D31B5" w:rsidDel="00D846CB">
          <w:rPr>
            <w:rFonts w:ascii="Arial" w:hAnsi="Arial" w:cs="Arial"/>
            <w:lang w:val="en-US"/>
          </w:rPr>
          <w:delText>/country</w:delText>
        </w:r>
      </w:del>
      <w:r w:rsidR="001D31B5">
        <w:rPr>
          <w:rFonts w:ascii="Arial" w:hAnsi="Arial" w:cs="Arial"/>
          <w:lang w:val="en-US"/>
        </w:rPr>
        <w:t xml:space="preserve"> of Singapore where urban policies have been introduced to increase the number of accessible urban green </w:t>
      </w:r>
      <w:r w:rsidR="001D31B5" w:rsidRPr="00DF0388">
        <w:rPr>
          <w:rFonts w:ascii="Arial" w:hAnsi="Arial" w:cs="Arial"/>
          <w:lang w:val="en-US"/>
        </w:rPr>
        <w:t>infrastructure today</w:t>
      </w:r>
      <w:ins w:id="3" w:author="Yohei Kato" w:date="2022-01-10T11:27:00Z">
        <w:r w:rsidR="002F478B">
          <w:rPr>
            <w:rFonts w:ascii="Arial" w:hAnsi="Arial" w:cs="Arial"/>
            <w:lang w:val="en-US"/>
          </w:rPr>
          <w:t>,</w:t>
        </w:r>
      </w:ins>
      <w:r w:rsidR="001D31B5" w:rsidRPr="00DF0388">
        <w:rPr>
          <w:rFonts w:ascii="Arial" w:hAnsi="Arial" w:cs="Arial"/>
          <w:lang w:val="en-US"/>
        </w:rPr>
        <w:t xml:space="preserve"> quantified in an extensive green network of connected parks and natural reserves that protect primary and secondary rainforests (</w:t>
      </w:r>
      <w:r w:rsidR="001D31B5" w:rsidRPr="00DF0388">
        <w:rPr>
          <w:rFonts w:ascii="Arial" w:hAnsi="Arial" w:cs="Arial"/>
          <w:color w:val="0000FF"/>
          <w:lang w:val="en-US"/>
        </w:rPr>
        <w:t>Tan et al., 2013</w:t>
      </w:r>
      <w:r w:rsidR="001D31B5" w:rsidRPr="00DF0388">
        <w:rPr>
          <w:rFonts w:ascii="Arial" w:hAnsi="Arial" w:cs="Arial"/>
          <w:lang w:val="en-US"/>
        </w:rPr>
        <w:t xml:space="preserve">). </w:t>
      </w:r>
      <w:r w:rsidR="001D31B5">
        <w:rPr>
          <w:rFonts w:ascii="Arial" w:hAnsi="Arial" w:cs="Arial"/>
          <w:lang w:val="en-US"/>
        </w:rPr>
        <w:t>The urban green infrastructure agenda in Singapore is threefold: 1) to introduce a new paradigm of sustainability with nature in the city; 2) to promote health and wellbeing of citizens through the exposure to natural environments; and 3) to increase inclusivity to urban green spaces across the population (</w:t>
      </w:r>
      <w:r w:rsidR="001D31B5" w:rsidRPr="00604C1F">
        <w:rPr>
          <w:rFonts w:ascii="Arial" w:hAnsi="Arial" w:cs="Arial"/>
          <w:color w:val="FF0000"/>
          <w:lang w:val="en-US"/>
        </w:rPr>
        <w:t>Sustainable plan, 2021</w:t>
      </w:r>
      <w:r w:rsidR="001D31B5">
        <w:rPr>
          <w:rFonts w:ascii="Arial" w:hAnsi="Arial" w:cs="Arial"/>
          <w:lang w:val="en-US"/>
        </w:rPr>
        <w:t xml:space="preserve">). </w:t>
      </w:r>
    </w:p>
    <w:p w14:paraId="1C6675FE" w14:textId="7C0BCF4B" w:rsidR="009A1560" w:rsidRDefault="00537742" w:rsidP="00A708F4">
      <w:pPr>
        <w:spacing w:line="360" w:lineRule="auto"/>
        <w:jc w:val="both"/>
        <w:rPr>
          <w:rFonts w:ascii="Arial" w:hAnsi="Arial" w:cs="Arial"/>
          <w:lang w:val="en-US"/>
        </w:rPr>
      </w:pPr>
      <w:r>
        <w:rPr>
          <w:rFonts w:ascii="Arial" w:hAnsi="Arial" w:cs="Arial"/>
          <w:lang w:val="en-US"/>
        </w:rPr>
        <w:t>Interestingly</w:t>
      </w:r>
      <w:r w:rsidR="001D31B5">
        <w:rPr>
          <w:rFonts w:ascii="Arial" w:hAnsi="Arial" w:cs="Arial"/>
          <w:lang w:val="en-US"/>
        </w:rPr>
        <w:t>,</w:t>
      </w:r>
      <w:r w:rsidR="00ED1162">
        <w:rPr>
          <w:rFonts w:ascii="Arial" w:hAnsi="Arial" w:cs="Arial"/>
          <w:lang w:val="en-US"/>
        </w:rPr>
        <w:t xml:space="preserve"> increasing the number </w:t>
      </w:r>
      <w:ins w:id="4" w:author="Yohei Kato" w:date="2022-01-10T11:32:00Z">
        <w:r w:rsidR="001A1D86">
          <w:rPr>
            <w:rFonts w:ascii="Arial" w:hAnsi="Arial" w:cs="Arial"/>
            <w:lang w:val="en-US"/>
          </w:rPr>
          <w:t xml:space="preserve">of </w:t>
        </w:r>
      </w:ins>
      <w:r w:rsidR="00ED1162">
        <w:rPr>
          <w:rFonts w:ascii="Arial" w:hAnsi="Arial" w:cs="Arial"/>
          <w:lang w:val="en-US"/>
        </w:rPr>
        <w:t xml:space="preserve">and </w:t>
      </w:r>
      <w:ins w:id="5" w:author="Yohei Kato" w:date="2022-01-10T11:32:00Z">
        <w:r w:rsidR="001A1D86">
          <w:rPr>
            <w:rFonts w:ascii="Arial" w:hAnsi="Arial" w:cs="Arial"/>
            <w:lang w:val="en-US"/>
          </w:rPr>
          <w:t xml:space="preserve">enhancing </w:t>
        </w:r>
      </w:ins>
      <w:r w:rsidR="00ED1162">
        <w:rPr>
          <w:rFonts w:ascii="Arial" w:hAnsi="Arial" w:cs="Arial"/>
          <w:lang w:val="en-US"/>
        </w:rPr>
        <w:t>access to urban green space</w:t>
      </w:r>
      <w:r w:rsidR="004916FE">
        <w:rPr>
          <w:rFonts w:ascii="Arial" w:hAnsi="Arial" w:cs="Arial"/>
          <w:lang w:val="en-US"/>
        </w:rPr>
        <w:t xml:space="preserve">s to help improving the health and wellbeing of citizens </w:t>
      </w:r>
      <w:r w:rsidR="00790F40">
        <w:rPr>
          <w:rFonts w:ascii="Arial" w:hAnsi="Arial" w:cs="Arial"/>
          <w:lang w:val="en-US"/>
        </w:rPr>
        <w:t>is</w:t>
      </w:r>
      <w:r w:rsidR="004916FE">
        <w:rPr>
          <w:rFonts w:ascii="Arial" w:hAnsi="Arial" w:cs="Arial"/>
          <w:lang w:val="en-US"/>
        </w:rPr>
        <w:t xml:space="preserve"> not </w:t>
      </w:r>
      <w:r w:rsidR="00F617CD">
        <w:rPr>
          <w:rFonts w:ascii="Arial" w:hAnsi="Arial" w:cs="Arial"/>
          <w:lang w:val="en-US"/>
        </w:rPr>
        <w:t>having</w:t>
      </w:r>
      <w:r w:rsidR="00F63F2F">
        <w:rPr>
          <w:rFonts w:ascii="Arial" w:hAnsi="Arial" w:cs="Arial"/>
          <w:lang w:val="en-US"/>
        </w:rPr>
        <w:t xml:space="preserve"> </w:t>
      </w:r>
      <w:r w:rsidR="004916FE">
        <w:rPr>
          <w:rFonts w:ascii="Arial" w:hAnsi="Arial" w:cs="Arial"/>
          <w:lang w:val="en-US"/>
        </w:rPr>
        <w:t>the desired effects as indicated by r</w:t>
      </w:r>
      <w:r w:rsidR="001D31B5">
        <w:rPr>
          <w:rFonts w:ascii="Arial" w:hAnsi="Arial" w:cs="Arial"/>
          <w:lang w:val="en-US"/>
        </w:rPr>
        <w:t>ecent studies</w:t>
      </w:r>
      <w:r w:rsidR="004916FE">
        <w:rPr>
          <w:rFonts w:ascii="Arial" w:hAnsi="Arial" w:cs="Arial"/>
          <w:lang w:val="en-US"/>
        </w:rPr>
        <w:t>.</w:t>
      </w:r>
      <w:del w:id="6" w:author="Yohei Kato" w:date="2022-01-10T11:32:00Z">
        <w:r w:rsidR="004916FE" w:rsidDel="001A1D86">
          <w:rPr>
            <w:rFonts w:ascii="Arial" w:hAnsi="Arial" w:cs="Arial"/>
            <w:lang w:val="en-US"/>
          </w:rPr>
          <w:delText xml:space="preserve"> </w:delText>
        </w:r>
      </w:del>
      <w:r w:rsidR="001D31B5">
        <w:rPr>
          <w:rFonts w:ascii="Arial" w:hAnsi="Arial" w:cs="Arial"/>
          <w:lang w:val="en-US"/>
        </w:rPr>
        <w:t xml:space="preserve"> </w:t>
      </w:r>
      <w:r w:rsidR="004916FE">
        <w:rPr>
          <w:rFonts w:ascii="Arial" w:hAnsi="Arial" w:cs="Arial"/>
          <w:lang w:val="en-US"/>
        </w:rPr>
        <w:t>By 2019, n</w:t>
      </w:r>
      <w:r w:rsidR="001D31B5">
        <w:rPr>
          <w:rFonts w:ascii="Arial" w:hAnsi="Arial" w:cs="Arial"/>
          <w:lang w:val="en-US"/>
        </w:rPr>
        <w:t>early 80% of Singaporean residents report</w:t>
      </w:r>
      <w:r w:rsidR="004916FE">
        <w:rPr>
          <w:rFonts w:ascii="Arial" w:hAnsi="Arial" w:cs="Arial"/>
          <w:lang w:val="en-US"/>
        </w:rPr>
        <w:t>ed</w:t>
      </w:r>
      <w:r w:rsidR="001D31B5">
        <w:rPr>
          <w:rFonts w:ascii="Arial" w:hAnsi="Arial" w:cs="Arial"/>
          <w:lang w:val="en-US"/>
        </w:rPr>
        <w:t xml:space="preserve"> to suffer from</w:t>
      </w:r>
      <w:r w:rsidR="001D31B5" w:rsidRPr="00DF0388">
        <w:rPr>
          <w:rFonts w:ascii="Arial" w:hAnsi="Arial" w:cs="Arial"/>
          <w:lang w:val="en-US"/>
        </w:rPr>
        <w:t xml:space="preserve"> depression or anxiety disorders</w:t>
      </w:r>
      <w:r w:rsidR="001D31B5">
        <w:rPr>
          <w:rFonts w:ascii="Arial" w:hAnsi="Arial" w:cs="Arial"/>
          <w:lang w:val="en-US"/>
        </w:rPr>
        <w:t xml:space="preserve"> </w:t>
      </w:r>
      <w:r w:rsidR="001D31B5" w:rsidRPr="00DF0388">
        <w:rPr>
          <w:rFonts w:ascii="Arial" w:hAnsi="Arial" w:cs="Arial"/>
          <w:lang w:val="en-US"/>
        </w:rPr>
        <w:t>(</w:t>
      </w:r>
      <w:r w:rsidR="001D31B5" w:rsidRPr="00DF0388">
        <w:rPr>
          <w:rFonts w:ascii="Arial" w:hAnsi="Arial" w:cs="Arial"/>
          <w:color w:val="0000FF"/>
          <w:lang w:val="en-US"/>
        </w:rPr>
        <w:t>Subramaniam et al., 2019</w:t>
      </w:r>
      <w:r w:rsidR="001D31B5">
        <w:rPr>
          <w:rFonts w:ascii="Arial" w:hAnsi="Arial" w:cs="Arial"/>
          <w:color w:val="0000FF"/>
          <w:lang w:val="en-US"/>
        </w:rPr>
        <w:t>)</w:t>
      </w:r>
      <w:r w:rsidR="001D31B5">
        <w:rPr>
          <w:rFonts w:ascii="Arial" w:hAnsi="Arial" w:cs="Arial"/>
          <w:lang w:val="en-US"/>
        </w:rPr>
        <w:t xml:space="preserve">, situation that has since been exacerbated by the </w:t>
      </w:r>
      <w:r w:rsidR="001D31B5" w:rsidRPr="00DF0388">
        <w:rPr>
          <w:rFonts w:ascii="Arial" w:hAnsi="Arial" w:cs="Arial"/>
          <w:lang w:val="en-US"/>
        </w:rPr>
        <w:t xml:space="preserve">Covid-19 pandemic </w:t>
      </w:r>
      <w:r w:rsidR="001D31B5">
        <w:rPr>
          <w:rFonts w:ascii="Arial" w:hAnsi="Arial" w:cs="Arial"/>
          <w:color w:val="0000FF"/>
          <w:lang w:val="en-US"/>
        </w:rPr>
        <w:t>(</w:t>
      </w:r>
      <w:r w:rsidR="001D31B5" w:rsidRPr="00DF0388">
        <w:rPr>
          <w:rFonts w:ascii="Arial" w:hAnsi="Arial" w:cs="Arial"/>
          <w:color w:val="0000FF"/>
          <w:lang w:val="en-US"/>
        </w:rPr>
        <w:t>Teo, 2020</w:t>
      </w:r>
      <w:r w:rsidR="001D31B5" w:rsidRPr="00DF0388">
        <w:rPr>
          <w:rFonts w:ascii="Arial" w:hAnsi="Arial" w:cs="Arial"/>
          <w:lang w:val="en-US"/>
        </w:rPr>
        <w:t>).</w:t>
      </w:r>
      <w:r w:rsidR="00F63F2F">
        <w:rPr>
          <w:rFonts w:ascii="Arial" w:hAnsi="Arial" w:cs="Arial"/>
          <w:lang w:val="en-US"/>
        </w:rPr>
        <w:t xml:space="preserve"> </w:t>
      </w:r>
      <w:r w:rsidR="001D4DD5">
        <w:rPr>
          <w:rFonts w:ascii="Arial" w:hAnsi="Arial" w:cs="Arial"/>
          <w:lang w:val="en-US"/>
        </w:rPr>
        <w:t xml:space="preserve">Considering the current </w:t>
      </w:r>
      <w:r w:rsidR="00FD5DB9">
        <w:rPr>
          <w:rFonts w:ascii="Arial" w:hAnsi="Arial" w:cs="Arial"/>
          <w:lang w:val="en-US"/>
        </w:rPr>
        <w:t>scenario</w:t>
      </w:r>
      <w:r w:rsidR="001D4DD5">
        <w:rPr>
          <w:rFonts w:ascii="Arial" w:hAnsi="Arial" w:cs="Arial"/>
          <w:lang w:val="en-US"/>
        </w:rPr>
        <w:t xml:space="preserve">, </w:t>
      </w:r>
      <w:r w:rsidR="0037465C">
        <w:rPr>
          <w:rFonts w:ascii="Arial" w:hAnsi="Arial" w:cs="Arial"/>
        </w:rPr>
        <w:t>we argue that</w:t>
      </w:r>
      <w:r w:rsidR="001D4DD5">
        <w:rPr>
          <w:rFonts w:ascii="Arial" w:hAnsi="Arial" w:cs="Arial"/>
          <w:lang w:val="en-US"/>
        </w:rPr>
        <w:t xml:space="preserve"> increasing the number of urban green spaces </w:t>
      </w:r>
      <w:r w:rsidR="00480960">
        <w:rPr>
          <w:rFonts w:ascii="Arial" w:hAnsi="Arial" w:cs="Arial"/>
          <w:lang w:val="en-US"/>
        </w:rPr>
        <w:t xml:space="preserve">in Singapore </w:t>
      </w:r>
      <w:r w:rsidR="002E3379">
        <w:rPr>
          <w:rFonts w:ascii="Arial" w:hAnsi="Arial" w:cs="Arial"/>
          <w:lang w:val="en-US"/>
        </w:rPr>
        <w:t>might not be</w:t>
      </w:r>
      <w:r w:rsidR="001D4DD5">
        <w:rPr>
          <w:rFonts w:ascii="Arial" w:hAnsi="Arial" w:cs="Arial"/>
          <w:lang w:val="en-US"/>
        </w:rPr>
        <w:t xml:space="preserve"> sufficient to enhance the health and wellbeing benefits brought by natural environments exposure (</w:t>
      </w:r>
      <w:proofErr w:type="spellStart"/>
      <w:r w:rsidR="001D4DD5" w:rsidRPr="00CE3079">
        <w:rPr>
          <w:rFonts w:ascii="Arial" w:hAnsi="Arial" w:cs="Arial"/>
          <w:color w:val="3333FF"/>
        </w:rPr>
        <w:t>Parosns</w:t>
      </w:r>
      <w:proofErr w:type="spellEnd"/>
      <w:r w:rsidR="001D4DD5" w:rsidRPr="00CE3079">
        <w:rPr>
          <w:rFonts w:ascii="Arial" w:hAnsi="Arial" w:cs="Arial"/>
          <w:color w:val="3333FF"/>
        </w:rPr>
        <w:t>, 1991</w:t>
      </w:r>
      <w:r w:rsidR="001D4DD5">
        <w:rPr>
          <w:rFonts w:ascii="Arial" w:hAnsi="Arial" w:cs="Arial"/>
          <w:color w:val="3333FF"/>
        </w:rPr>
        <w:t xml:space="preserve">; </w:t>
      </w:r>
      <w:r w:rsidR="001D4DD5" w:rsidRPr="00CE3079">
        <w:rPr>
          <w:rFonts w:ascii="Arial" w:hAnsi="Arial" w:cs="Arial"/>
          <w:color w:val="3333FF"/>
        </w:rPr>
        <w:t>Kaplan, 1995</w:t>
      </w:r>
      <w:r w:rsidR="001D4DD5">
        <w:rPr>
          <w:rFonts w:ascii="Arial" w:hAnsi="Arial" w:cs="Arial"/>
          <w:color w:val="3333FF"/>
        </w:rPr>
        <w:t xml:space="preserve">; </w:t>
      </w:r>
      <w:proofErr w:type="spellStart"/>
      <w:r w:rsidR="001D4DD5" w:rsidRPr="00CE3079">
        <w:rPr>
          <w:rFonts w:ascii="Arial" w:hAnsi="Arial" w:cs="Arial"/>
          <w:color w:val="3333FF"/>
        </w:rPr>
        <w:t>Berto</w:t>
      </w:r>
      <w:proofErr w:type="spellEnd"/>
      <w:r w:rsidR="001D4DD5" w:rsidRPr="00CE3079">
        <w:rPr>
          <w:rFonts w:ascii="Arial" w:hAnsi="Arial" w:cs="Arial"/>
          <w:color w:val="3333FF"/>
        </w:rPr>
        <w:t>, 2014</w:t>
      </w:r>
      <w:r w:rsidR="001D4DD5">
        <w:rPr>
          <w:rFonts w:ascii="Arial" w:hAnsi="Arial" w:cs="Arial"/>
          <w:color w:val="3333FF"/>
        </w:rPr>
        <w:t xml:space="preserve">) </w:t>
      </w:r>
      <w:r w:rsidR="001D4DD5" w:rsidRPr="001A6834">
        <w:rPr>
          <w:rFonts w:ascii="Arial" w:hAnsi="Arial" w:cs="Arial"/>
        </w:rPr>
        <w:t>etc.)</w:t>
      </w:r>
      <w:r w:rsidR="001D4DD5">
        <w:rPr>
          <w:rFonts w:ascii="Arial" w:hAnsi="Arial" w:cs="Arial"/>
          <w:color w:val="3333FF"/>
        </w:rPr>
        <w:t>.</w:t>
      </w:r>
      <w:r w:rsidR="00334161">
        <w:rPr>
          <w:rFonts w:ascii="Arial" w:hAnsi="Arial" w:cs="Arial"/>
          <w:color w:val="3333FF"/>
        </w:rPr>
        <w:t xml:space="preserve"> </w:t>
      </w:r>
      <w:r w:rsidR="00B2521D" w:rsidRPr="00B2521D">
        <w:rPr>
          <w:rFonts w:ascii="Arial" w:hAnsi="Arial" w:cs="Arial"/>
        </w:rPr>
        <w:t>Furthermore, w</w:t>
      </w:r>
      <w:r w:rsidR="001D4DD5" w:rsidRPr="00B2521D">
        <w:rPr>
          <w:rFonts w:ascii="Arial" w:hAnsi="Arial" w:cs="Arial"/>
        </w:rPr>
        <w:t xml:space="preserve">e </w:t>
      </w:r>
      <w:r w:rsidR="001D4DD5">
        <w:rPr>
          <w:rFonts w:ascii="Arial" w:hAnsi="Arial" w:cs="Arial"/>
        </w:rPr>
        <w:t xml:space="preserve">concord with previous studies on nature connectedness </w:t>
      </w:r>
      <w:r w:rsidR="00334161">
        <w:rPr>
          <w:rFonts w:ascii="Arial" w:hAnsi="Arial" w:cs="Arial"/>
        </w:rPr>
        <w:t xml:space="preserve">arguing </w:t>
      </w:r>
      <w:r w:rsidR="001D4DD5">
        <w:rPr>
          <w:rFonts w:ascii="Arial" w:hAnsi="Arial" w:cs="Arial"/>
        </w:rPr>
        <w:t xml:space="preserve">that </w:t>
      </w:r>
      <w:r w:rsidR="00A5571B">
        <w:rPr>
          <w:rFonts w:ascii="Arial" w:hAnsi="Arial" w:cs="Arial"/>
        </w:rPr>
        <w:t xml:space="preserve">moving beyond a superficial contact with nature and promoting a </w:t>
      </w:r>
      <w:r w:rsidR="002452D4">
        <w:rPr>
          <w:rFonts w:ascii="Arial" w:hAnsi="Arial" w:cs="Arial"/>
        </w:rPr>
        <w:t xml:space="preserve">closer identification and interconnectedness with nature </w:t>
      </w:r>
      <w:r w:rsidR="00E20E5B">
        <w:rPr>
          <w:rFonts w:ascii="Arial" w:hAnsi="Arial" w:cs="Arial"/>
        </w:rPr>
        <w:t xml:space="preserve">is necessary to bring the benefits of </w:t>
      </w:r>
      <w:r w:rsidR="00D16E1E">
        <w:rPr>
          <w:rFonts w:ascii="Arial" w:hAnsi="Arial" w:cs="Arial"/>
        </w:rPr>
        <w:t>being expose</w:t>
      </w:r>
      <w:r w:rsidR="00DF21A5">
        <w:rPr>
          <w:rFonts w:ascii="Arial" w:hAnsi="Arial" w:cs="Arial"/>
        </w:rPr>
        <w:t>d and connected</w:t>
      </w:r>
      <w:r w:rsidR="00D16E1E">
        <w:rPr>
          <w:rFonts w:ascii="Arial" w:hAnsi="Arial" w:cs="Arial"/>
        </w:rPr>
        <w:t xml:space="preserve"> to the natural environment</w:t>
      </w:r>
      <w:r w:rsidR="001D4DD5">
        <w:rPr>
          <w:rFonts w:ascii="Arial" w:hAnsi="Arial" w:cs="Arial"/>
        </w:rPr>
        <w:t xml:space="preserve"> </w:t>
      </w:r>
      <w:r w:rsidR="00FD5DB9" w:rsidRPr="003B4857">
        <w:rPr>
          <w:rFonts w:ascii="Arial" w:hAnsi="Arial" w:cs="Arial"/>
          <w:lang w:val="en-US"/>
        </w:rPr>
        <w:t>(</w:t>
      </w:r>
      <w:r w:rsidR="00FD5DB9" w:rsidRPr="003B4857">
        <w:rPr>
          <w:rFonts w:ascii="Arial" w:hAnsi="Arial" w:cs="Arial"/>
          <w:color w:val="0000FF"/>
          <w:lang w:val="en-US"/>
        </w:rPr>
        <w:t>Lumber et al., 2017</w:t>
      </w:r>
      <w:r w:rsidR="00FD5DB9" w:rsidRPr="003B4857">
        <w:rPr>
          <w:rFonts w:ascii="Arial" w:hAnsi="Arial" w:cs="Arial"/>
          <w:lang w:val="en-US"/>
        </w:rPr>
        <w:t>)</w:t>
      </w:r>
      <w:r w:rsidR="003B7DFF">
        <w:rPr>
          <w:rFonts w:ascii="Arial" w:hAnsi="Arial" w:cs="Arial"/>
          <w:lang w:val="en-US"/>
        </w:rPr>
        <w:t xml:space="preserve">. </w:t>
      </w:r>
      <w:r w:rsidR="00121B38">
        <w:rPr>
          <w:rFonts w:ascii="Arial" w:hAnsi="Arial" w:cs="Arial"/>
          <w:lang w:val="en-US"/>
        </w:rPr>
        <w:t>S</w:t>
      </w:r>
      <w:r w:rsidR="004E7613">
        <w:rPr>
          <w:rFonts w:ascii="Arial" w:hAnsi="Arial" w:cs="Arial"/>
          <w:lang w:val="en-US"/>
        </w:rPr>
        <w:t>cholars</w:t>
      </w:r>
      <w:r w:rsidR="00121B38">
        <w:rPr>
          <w:rFonts w:ascii="Arial" w:hAnsi="Arial" w:cs="Arial"/>
          <w:lang w:val="en-US"/>
        </w:rPr>
        <w:t xml:space="preserve"> assert that</w:t>
      </w:r>
      <w:r w:rsidR="00A708F4">
        <w:rPr>
          <w:rFonts w:ascii="Arial" w:hAnsi="Arial" w:cs="Arial"/>
          <w:lang w:val="en-US"/>
        </w:rPr>
        <w:t xml:space="preserve"> this problem is linked to the values system of nature that introduce an anthropocentric and extractive view of nature ‘rather than depending on and entangled with, the environment’ </w:t>
      </w:r>
      <w:r w:rsidR="00910B87">
        <w:rPr>
          <w:rFonts w:ascii="Arial" w:hAnsi="Arial" w:cs="Arial"/>
          <w:lang w:val="en-US"/>
        </w:rPr>
        <w:t>(</w:t>
      </w:r>
      <w:r w:rsidR="00A708F4" w:rsidRPr="00F300B6">
        <w:rPr>
          <w:rFonts w:ascii="Arial" w:hAnsi="Arial" w:cs="Arial"/>
          <w:color w:val="0000FF"/>
          <w:lang w:val="en-US"/>
        </w:rPr>
        <w:t>Neo &amp; Schneider-</w:t>
      </w:r>
      <w:proofErr w:type="spellStart"/>
      <w:r w:rsidR="00A708F4" w:rsidRPr="00F300B6">
        <w:rPr>
          <w:rFonts w:ascii="Arial" w:hAnsi="Arial" w:cs="Arial"/>
          <w:color w:val="0000FF"/>
          <w:lang w:val="en-US"/>
        </w:rPr>
        <w:t>Mayerson</w:t>
      </w:r>
      <w:proofErr w:type="spellEnd"/>
      <w:r w:rsidR="00A708F4" w:rsidRPr="00F300B6">
        <w:rPr>
          <w:rFonts w:ascii="Arial" w:hAnsi="Arial" w:cs="Arial"/>
          <w:color w:val="0000FF"/>
          <w:lang w:val="en-US"/>
        </w:rPr>
        <w:t>, 2021</w:t>
      </w:r>
      <w:r w:rsidR="00A708F4" w:rsidRPr="00A37681">
        <w:rPr>
          <w:rFonts w:ascii="Arial" w:hAnsi="Arial" w:cs="Arial"/>
          <w:lang w:val="en-US"/>
        </w:rPr>
        <w:t>)</w:t>
      </w:r>
      <w:r w:rsidR="00910B87">
        <w:rPr>
          <w:rFonts w:ascii="Arial" w:hAnsi="Arial" w:cs="Arial"/>
          <w:lang w:val="en-US"/>
        </w:rPr>
        <w:t>.</w:t>
      </w:r>
    </w:p>
    <w:p w14:paraId="1AC285A0" w14:textId="331BDF98" w:rsidR="0055033B" w:rsidRDefault="0055033B" w:rsidP="00A708F4">
      <w:pPr>
        <w:spacing w:line="360" w:lineRule="auto"/>
        <w:jc w:val="both"/>
        <w:rPr>
          <w:rFonts w:ascii="Arial" w:hAnsi="Arial" w:cs="Arial"/>
          <w:lang w:val="en-US"/>
        </w:rPr>
      </w:pPr>
      <w:r>
        <w:rPr>
          <w:rFonts w:ascii="Arial" w:hAnsi="Arial" w:cs="Arial"/>
          <w:lang w:val="en-US"/>
        </w:rPr>
        <w:t xml:space="preserve">Nevertheless, </w:t>
      </w:r>
      <w:r w:rsidR="00AE73DC">
        <w:rPr>
          <w:rFonts w:ascii="Arial" w:hAnsi="Arial" w:cs="Arial"/>
          <w:lang w:val="en-US"/>
        </w:rPr>
        <w:t xml:space="preserve">the discussion of </w:t>
      </w:r>
      <w:r w:rsidR="003143E4">
        <w:rPr>
          <w:rFonts w:ascii="Arial" w:hAnsi="Arial" w:cs="Arial"/>
          <w:lang w:val="en-US"/>
        </w:rPr>
        <w:t xml:space="preserve">the </w:t>
      </w:r>
      <w:r w:rsidR="00272531">
        <w:rPr>
          <w:rFonts w:ascii="Arial" w:hAnsi="Arial" w:cs="Arial"/>
          <w:lang w:val="en-US"/>
        </w:rPr>
        <w:t xml:space="preserve">intrinsic value of nature as living </w:t>
      </w:r>
      <w:r w:rsidR="005E7D06">
        <w:rPr>
          <w:rFonts w:ascii="Arial" w:hAnsi="Arial" w:cs="Arial"/>
          <w:lang w:val="en-US"/>
        </w:rPr>
        <w:t xml:space="preserve">and sentient </w:t>
      </w:r>
      <w:r w:rsidR="00272531">
        <w:rPr>
          <w:rFonts w:ascii="Arial" w:hAnsi="Arial" w:cs="Arial"/>
          <w:lang w:val="en-US"/>
        </w:rPr>
        <w:t xml:space="preserve">organism </w:t>
      </w:r>
      <w:r w:rsidR="00A34AEE">
        <w:rPr>
          <w:rFonts w:ascii="Arial" w:hAnsi="Arial" w:cs="Arial"/>
          <w:lang w:val="en-US"/>
        </w:rPr>
        <w:t>is</w:t>
      </w:r>
      <w:r w:rsidR="00A60E33">
        <w:rPr>
          <w:rFonts w:ascii="Arial" w:hAnsi="Arial" w:cs="Arial"/>
          <w:lang w:val="en-US"/>
        </w:rPr>
        <w:t xml:space="preserve"> often considered an</w:t>
      </w:r>
      <w:r w:rsidR="004D16A4">
        <w:rPr>
          <w:rFonts w:ascii="Arial" w:hAnsi="Arial" w:cs="Arial"/>
          <w:lang w:val="en-US"/>
        </w:rPr>
        <w:t xml:space="preserve"> </w:t>
      </w:r>
      <w:r w:rsidR="004D16A4" w:rsidRPr="005E7D06">
        <w:rPr>
          <w:rFonts w:ascii="Arial" w:hAnsi="Arial" w:cs="Arial"/>
          <w:lang w:val="en-US"/>
        </w:rPr>
        <w:t xml:space="preserve">esoteric topic </w:t>
      </w:r>
      <w:r w:rsidR="00A30774">
        <w:rPr>
          <w:rFonts w:ascii="Arial" w:hAnsi="Arial" w:cs="Arial"/>
          <w:lang w:val="en-US"/>
        </w:rPr>
        <w:t xml:space="preserve">mostly </w:t>
      </w:r>
      <w:r w:rsidR="004D16A4" w:rsidRPr="005E7D06">
        <w:rPr>
          <w:rFonts w:ascii="Arial" w:hAnsi="Arial" w:cs="Arial"/>
          <w:lang w:val="en-US"/>
        </w:rPr>
        <w:t>discussed in spiritual ecology scholarship (</w:t>
      </w:r>
      <w:r w:rsidR="004D16A4" w:rsidRPr="005E7D06">
        <w:rPr>
          <w:rFonts w:ascii="Arial" w:hAnsi="Arial" w:cs="Arial"/>
          <w:color w:val="0000FF"/>
          <w:lang w:val="en-US"/>
        </w:rPr>
        <w:t xml:space="preserve">Nasr, </w:t>
      </w:r>
      <w:r w:rsidR="004D16A4" w:rsidRPr="005E7D06">
        <w:rPr>
          <w:rFonts w:ascii="Arial" w:hAnsi="Arial" w:cs="Arial"/>
          <w:color w:val="0000FF"/>
          <w:lang w:val="en-US"/>
        </w:rPr>
        <w:lastRenderedPageBreak/>
        <w:t>1990</w:t>
      </w:r>
      <w:r w:rsidR="0016376C">
        <w:rPr>
          <w:rFonts w:ascii="Arial" w:hAnsi="Arial" w:cs="Arial"/>
          <w:color w:val="0000FF"/>
          <w:lang w:val="en-US"/>
        </w:rPr>
        <w:t>;</w:t>
      </w:r>
      <w:r w:rsidR="006B72B6" w:rsidRPr="006B72B6">
        <w:t xml:space="preserve"> </w:t>
      </w:r>
      <w:proofErr w:type="spellStart"/>
      <w:r w:rsidR="006B72B6" w:rsidRPr="006B72B6">
        <w:rPr>
          <w:rFonts w:ascii="Arial" w:hAnsi="Arial" w:cs="Arial"/>
          <w:color w:val="0000FF"/>
          <w:lang w:val="en-US"/>
        </w:rPr>
        <w:t>Becci</w:t>
      </w:r>
      <w:proofErr w:type="spellEnd"/>
      <w:r w:rsidR="006B72B6" w:rsidRPr="006B72B6">
        <w:rPr>
          <w:rFonts w:ascii="Arial" w:hAnsi="Arial" w:cs="Arial"/>
          <w:color w:val="0000FF"/>
          <w:lang w:val="en-US"/>
        </w:rPr>
        <w:t xml:space="preserve"> et al., 2021</w:t>
      </w:r>
      <w:r w:rsidR="00B62DF4" w:rsidRPr="00B62DF4">
        <w:rPr>
          <w:rFonts w:ascii="Arial" w:hAnsi="Arial" w:cs="Arial"/>
          <w:lang w:val="en-US"/>
        </w:rPr>
        <w:fldChar w:fldCharType="begin"/>
      </w:r>
      <w:r w:rsidR="0021728C">
        <w:rPr>
          <w:rFonts w:ascii="Arial" w:hAnsi="Arial" w:cs="Arial"/>
          <w:lang w:val="en-US"/>
        </w:rPr>
        <w:instrText xml:space="preserve"> ADDIN ZOTERO_ITEM CSL_CITATION {"citationID":"4kpl8rc7","properties":{"formattedCitation":"(Becci et al., 2021)","plainCitation":"(Becci et al., 2021)","dontUpdate":true,"noteIndex":0},"citationItems":[{"id":285,"uris":["http://zotero.org/users/2498211/items/WIBN9MNC"],"uri":["http://zotero.org/users/2498211/items/WIBN9MNC"],"itemData":{"id":285,"type":"article-journal","abstract":".","container-title":"Journal for the Study of Religion, Nature and Culture","DOI":"10.1558/jsrnc.40155","ISSN":"1749-4915","issue":"3","language":"en","page":"287-296","source":"journal.equinoxpub.com","title":"Special Issue Introduction: Toward a ‘Spiritualization’ of Ecology? Sociological Perspectives from Francophone Contexts","title-short":"Special Issue Introduction","volume":"15","author":[{"family":"Becci","given":"Irene"},{"family":"Grandjean","given":"Alexandre"},{"family":"Monnot","given":"Christophe"},{"family":"Okoekpen","given":"Salomé"}],"issued":{"date-parts":[["2021",11,8]]}}}],"schema":"https://github.com/citation-style-language/schema/raw/master/csl-citation.json"} </w:instrText>
      </w:r>
      <w:r w:rsidR="00CB1AB4">
        <w:rPr>
          <w:rFonts w:ascii="Arial" w:hAnsi="Arial" w:cs="Arial"/>
          <w:lang w:val="en-US"/>
        </w:rPr>
        <w:fldChar w:fldCharType="separate"/>
      </w:r>
      <w:r w:rsidR="00B62DF4" w:rsidRPr="00B62DF4">
        <w:rPr>
          <w:rFonts w:ascii="Arial" w:hAnsi="Arial" w:cs="Arial"/>
          <w:lang w:val="en-US"/>
        </w:rPr>
        <w:fldChar w:fldCharType="end"/>
      </w:r>
      <w:r w:rsidR="004D16A4" w:rsidRPr="00B62DF4">
        <w:rPr>
          <w:rFonts w:ascii="Arial" w:hAnsi="Arial" w:cs="Arial"/>
          <w:lang w:val="en-US"/>
        </w:rPr>
        <w:t>)</w:t>
      </w:r>
      <w:r w:rsidR="00A34AEE">
        <w:rPr>
          <w:rFonts w:ascii="Arial" w:hAnsi="Arial" w:cs="Arial"/>
          <w:lang w:val="en-US"/>
        </w:rPr>
        <w:t>.</w:t>
      </w:r>
      <w:r w:rsidR="004D16A4" w:rsidRPr="00B62DF4">
        <w:rPr>
          <w:rFonts w:ascii="Arial" w:hAnsi="Arial" w:cs="Arial"/>
          <w:lang w:val="en-US"/>
        </w:rPr>
        <w:t xml:space="preserve"> </w:t>
      </w:r>
      <w:r w:rsidR="009A1560">
        <w:rPr>
          <w:rFonts w:ascii="Arial" w:hAnsi="Arial" w:cs="Arial"/>
          <w:lang w:val="en-US"/>
        </w:rPr>
        <w:t>Yet</w:t>
      </w:r>
      <w:r w:rsidR="005E7D06" w:rsidRPr="00C516C1">
        <w:rPr>
          <w:rFonts w:ascii="Arial" w:hAnsi="Arial" w:cs="Arial"/>
          <w:lang w:val="en-US"/>
        </w:rPr>
        <w:t xml:space="preserve">, recent developments in social sciences and humanities </w:t>
      </w:r>
      <w:r w:rsidR="008D02BD" w:rsidRPr="00C516C1">
        <w:rPr>
          <w:rFonts w:ascii="Arial" w:hAnsi="Arial" w:cs="Arial"/>
          <w:lang w:val="en-US"/>
        </w:rPr>
        <w:t xml:space="preserve">suggest an </w:t>
      </w:r>
      <w:r w:rsidR="00553350" w:rsidRPr="00C516C1">
        <w:rPr>
          <w:rFonts w:ascii="Arial" w:hAnsi="Arial" w:cs="Arial"/>
          <w:lang w:val="en-US"/>
        </w:rPr>
        <w:t xml:space="preserve">increased awareness on the significance </w:t>
      </w:r>
      <w:r w:rsidR="00B56CA1" w:rsidRPr="00C516C1">
        <w:rPr>
          <w:rFonts w:ascii="Arial" w:hAnsi="Arial" w:cs="Arial"/>
          <w:lang w:val="en-US"/>
        </w:rPr>
        <w:t>and meaning</w:t>
      </w:r>
      <w:r w:rsidR="00F03273" w:rsidRPr="00C516C1">
        <w:rPr>
          <w:rFonts w:ascii="Arial" w:hAnsi="Arial" w:cs="Arial"/>
          <w:lang w:val="en-US"/>
        </w:rPr>
        <w:t>s</w:t>
      </w:r>
      <w:r w:rsidR="00B56CA1" w:rsidRPr="00C516C1">
        <w:rPr>
          <w:rFonts w:ascii="Arial" w:hAnsi="Arial" w:cs="Arial"/>
          <w:lang w:val="en-US"/>
        </w:rPr>
        <w:t xml:space="preserve"> </w:t>
      </w:r>
      <w:r w:rsidR="0087169B" w:rsidRPr="00C516C1">
        <w:rPr>
          <w:rFonts w:ascii="Arial" w:hAnsi="Arial" w:cs="Arial"/>
          <w:lang w:val="en-US"/>
        </w:rPr>
        <w:t>of</w:t>
      </w:r>
      <w:r w:rsidR="00553350" w:rsidRPr="00C516C1">
        <w:rPr>
          <w:rFonts w:ascii="Arial" w:hAnsi="Arial" w:cs="Arial"/>
          <w:lang w:val="en-US"/>
        </w:rPr>
        <w:t xml:space="preserve"> biodiversity </w:t>
      </w:r>
      <w:r w:rsidR="0087169B" w:rsidRPr="00C516C1">
        <w:rPr>
          <w:rFonts w:ascii="Arial" w:hAnsi="Arial" w:cs="Arial"/>
          <w:lang w:val="en-US"/>
        </w:rPr>
        <w:t>for those that interact with it</w:t>
      </w:r>
      <w:r w:rsidR="00796D3B">
        <w:rPr>
          <w:rFonts w:ascii="Arial" w:hAnsi="Arial" w:cs="Arial"/>
          <w:lang w:val="en-US"/>
        </w:rPr>
        <w:t xml:space="preserve"> </w:t>
      </w:r>
      <w:r w:rsidR="00796D3B" w:rsidRPr="00796D3B">
        <w:rPr>
          <w:rFonts w:ascii="Arial" w:hAnsi="Arial" w:cs="Arial"/>
          <w:lang w:val="en-US"/>
        </w:rPr>
        <w:t>(</w:t>
      </w:r>
      <w:proofErr w:type="spellStart"/>
      <w:r w:rsidR="00796D3B" w:rsidRPr="00796D3B">
        <w:rPr>
          <w:rFonts w:ascii="Arial" w:hAnsi="Arial" w:cs="Arial"/>
          <w:color w:val="0000FF"/>
          <w:lang w:val="en-US"/>
        </w:rPr>
        <w:t>Jetzkowitz</w:t>
      </w:r>
      <w:proofErr w:type="spellEnd"/>
      <w:r w:rsidR="00796D3B" w:rsidRPr="00796D3B">
        <w:rPr>
          <w:rFonts w:ascii="Arial" w:hAnsi="Arial" w:cs="Arial"/>
          <w:color w:val="0000FF"/>
          <w:lang w:val="en-US"/>
        </w:rPr>
        <w:t xml:space="preserve"> et al., 2018</w:t>
      </w:r>
      <w:r w:rsidR="00796D3B" w:rsidRPr="00796D3B">
        <w:rPr>
          <w:rFonts w:ascii="Arial" w:hAnsi="Arial" w:cs="Arial"/>
          <w:lang w:val="en-US"/>
        </w:rPr>
        <w:t>)</w:t>
      </w:r>
      <w:r w:rsidR="00F03273" w:rsidRPr="00C516C1">
        <w:rPr>
          <w:rFonts w:ascii="Arial" w:hAnsi="Arial" w:cs="Arial"/>
          <w:lang w:val="en-US"/>
        </w:rPr>
        <w:t xml:space="preserve">. </w:t>
      </w:r>
      <w:r w:rsidR="00DF151B">
        <w:rPr>
          <w:rFonts w:ascii="Arial" w:hAnsi="Arial" w:cs="Arial"/>
          <w:lang w:val="en-US"/>
        </w:rPr>
        <w:t>This could lead to</w:t>
      </w:r>
      <w:r w:rsidR="00114C1D">
        <w:rPr>
          <w:rFonts w:ascii="Arial" w:hAnsi="Arial" w:cs="Arial"/>
          <w:lang w:val="en-US"/>
        </w:rPr>
        <w:t xml:space="preserve"> interconnectedness </w:t>
      </w:r>
      <w:r w:rsidR="00801DE2">
        <w:rPr>
          <w:rFonts w:ascii="Arial" w:hAnsi="Arial" w:cs="Arial"/>
          <w:lang w:val="en-US"/>
        </w:rPr>
        <w:t xml:space="preserve">and self-identification </w:t>
      </w:r>
      <w:r w:rsidR="00D709F3">
        <w:rPr>
          <w:rFonts w:ascii="Arial" w:hAnsi="Arial" w:cs="Arial"/>
          <w:lang w:val="en-US"/>
        </w:rPr>
        <w:t>with non</w:t>
      </w:r>
      <w:r w:rsidR="00114C1D">
        <w:rPr>
          <w:rFonts w:ascii="Arial" w:hAnsi="Arial" w:cs="Arial"/>
          <w:lang w:val="en-US"/>
        </w:rPr>
        <w:t>-human life</w:t>
      </w:r>
      <w:r w:rsidR="00801DE2">
        <w:rPr>
          <w:rFonts w:ascii="Arial" w:hAnsi="Arial" w:cs="Arial"/>
          <w:lang w:val="en-US"/>
        </w:rPr>
        <w:t xml:space="preserve">, which in turn could awake a </w:t>
      </w:r>
      <w:r w:rsidR="002E1913">
        <w:rPr>
          <w:rFonts w:ascii="Arial" w:hAnsi="Arial" w:cs="Arial"/>
          <w:lang w:val="en-US"/>
        </w:rPr>
        <w:t xml:space="preserve">human sensitivity as part of nature </w:t>
      </w:r>
      <w:r w:rsidR="003B4857" w:rsidRPr="003B4857">
        <w:rPr>
          <w:rFonts w:ascii="Arial" w:hAnsi="Arial" w:cs="Arial"/>
          <w:lang w:val="en-US"/>
        </w:rPr>
        <w:t>(</w:t>
      </w:r>
      <w:r w:rsidR="003B4857" w:rsidRPr="003B4857">
        <w:rPr>
          <w:rFonts w:ascii="Arial" w:hAnsi="Arial" w:cs="Arial"/>
          <w:color w:val="0000FF"/>
          <w:lang w:val="en-US"/>
        </w:rPr>
        <w:t>Lumber et al., 2017</w:t>
      </w:r>
      <w:r w:rsidR="003B4857" w:rsidRPr="003B4857">
        <w:rPr>
          <w:rFonts w:ascii="Arial" w:hAnsi="Arial" w:cs="Arial"/>
          <w:lang w:val="en-US"/>
        </w:rPr>
        <w:t>)</w:t>
      </w:r>
      <w:r w:rsidR="00D709F3" w:rsidRPr="00D709F3">
        <w:rPr>
          <w:rFonts w:ascii="Arial" w:hAnsi="Arial" w:cs="Arial"/>
        </w:rPr>
        <w:t>.</w:t>
      </w:r>
      <w:r w:rsidR="00D709F3">
        <w:rPr>
          <w:rFonts w:ascii="Arial" w:hAnsi="Arial" w:cs="Arial"/>
          <w:color w:val="0000FF"/>
        </w:rPr>
        <w:t xml:space="preserve"> </w:t>
      </w:r>
      <w:r w:rsidR="001C1836" w:rsidRPr="00C516C1">
        <w:rPr>
          <w:rFonts w:ascii="Arial" w:hAnsi="Arial" w:cs="Arial"/>
          <w:lang w:val="en-US"/>
        </w:rPr>
        <w:t xml:space="preserve">Although </w:t>
      </w:r>
      <w:r w:rsidR="00365249" w:rsidRPr="00C516C1">
        <w:rPr>
          <w:rFonts w:ascii="Arial" w:hAnsi="Arial" w:cs="Arial"/>
          <w:lang w:val="en-US"/>
        </w:rPr>
        <w:t>from this perspective, the value of nature comes from an anthropocentric view</w:t>
      </w:r>
      <w:ins w:id="7" w:author="Yohei Kato" w:date="2022-01-10T11:34:00Z">
        <w:r w:rsidR="00274351">
          <w:rPr>
            <w:rFonts w:ascii="Arial" w:hAnsi="Arial" w:cs="Arial"/>
            <w:lang w:val="en-US"/>
          </w:rPr>
          <w:t>,</w:t>
        </w:r>
      </w:ins>
      <w:r w:rsidR="00365249" w:rsidRPr="00C516C1">
        <w:rPr>
          <w:rFonts w:ascii="Arial" w:hAnsi="Arial" w:cs="Arial"/>
          <w:lang w:val="en-US"/>
        </w:rPr>
        <w:t xml:space="preserve"> </w:t>
      </w:r>
      <w:r w:rsidR="00102F7F" w:rsidRPr="00C516C1">
        <w:rPr>
          <w:rFonts w:ascii="Arial" w:hAnsi="Arial" w:cs="Arial"/>
          <w:lang w:val="en-US"/>
        </w:rPr>
        <w:t xml:space="preserve">it introduces an alternative to </w:t>
      </w:r>
      <w:r w:rsidR="00A939D6" w:rsidRPr="00C516C1">
        <w:rPr>
          <w:rFonts w:ascii="Arial" w:hAnsi="Arial" w:cs="Arial"/>
          <w:lang w:val="en-US"/>
        </w:rPr>
        <w:t xml:space="preserve">promote a sense of agency </w:t>
      </w:r>
      <w:r w:rsidR="002F5FF4" w:rsidRPr="00C516C1">
        <w:rPr>
          <w:rFonts w:ascii="Arial" w:hAnsi="Arial" w:cs="Arial"/>
          <w:lang w:val="en-US"/>
        </w:rPr>
        <w:t xml:space="preserve">with </w:t>
      </w:r>
      <w:r w:rsidR="00E0202E">
        <w:rPr>
          <w:rFonts w:ascii="Arial" w:hAnsi="Arial" w:cs="Arial"/>
          <w:lang w:val="en-US"/>
        </w:rPr>
        <w:t xml:space="preserve">the </w:t>
      </w:r>
      <w:r w:rsidR="002C34E3" w:rsidRPr="00C516C1">
        <w:rPr>
          <w:rFonts w:ascii="Arial" w:hAnsi="Arial" w:cs="Arial"/>
          <w:lang w:val="en-US"/>
        </w:rPr>
        <w:t xml:space="preserve">natural environment and </w:t>
      </w:r>
      <w:r w:rsidR="00327EA4" w:rsidRPr="00C516C1">
        <w:rPr>
          <w:rFonts w:ascii="Arial" w:hAnsi="Arial" w:cs="Arial"/>
          <w:lang w:val="en-US"/>
        </w:rPr>
        <w:t xml:space="preserve">the opportunity to </w:t>
      </w:r>
      <w:r w:rsidR="00F22A56">
        <w:rPr>
          <w:rFonts w:ascii="Arial" w:hAnsi="Arial" w:cs="Arial"/>
          <w:lang w:val="en-US"/>
        </w:rPr>
        <w:t>recognize</w:t>
      </w:r>
      <w:r w:rsidR="00432FC1">
        <w:rPr>
          <w:rFonts w:ascii="Arial" w:hAnsi="Arial" w:cs="Arial"/>
          <w:lang w:val="en-US"/>
        </w:rPr>
        <w:t xml:space="preserve">, </w:t>
      </w:r>
      <w:r w:rsidR="0014273B">
        <w:rPr>
          <w:rFonts w:ascii="Arial" w:hAnsi="Arial" w:cs="Arial"/>
          <w:lang w:val="en-US"/>
        </w:rPr>
        <w:t>attribute</w:t>
      </w:r>
      <w:r w:rsidR="00C516C1" w:rsidRPr="00C516C1">
        <w:rPr>
          <w:rFonts w:ascii="Arial" w:hAnsi="Arial" w:cs="Arial"/>
          <w:lang w:val="en-US"/>
        </w:rPr>
        <w:t xml:space="preserve"> meaning to those experiences</w:t>
      </w:r>
      <w:r w:rsidR="00CE60A8">
        <w:rPr>
          <w:rFonts w:ascii="Arial" w:hAnsi="Arial" w:cs="Arial"/>
          <w:lang w:val="en-US"/>
        </w:rPr>
        <w:t xml:space="preserve"> </w:t>
      </w:r>
      <w:r w:rsidR="00CE60A8" w:rsidRPr="00CE60A8">
        <w:rPr>
          <w:rFonts w:ascii="Arial" w:hAnsi="Arial" w:cs="Arial"/>
          <w:lang w:val="en-US"/>
        </w:rPr>
        <w:t>(</w:t>
      </w:r>
      <w:proofErr w:type="spellStart"/>
      <w:r w:rsidR="00CE60A8" w:rsidRPr="00CE60A8">
        <w:rPr>
          <w:rFonts w:ascii="Arial" w:hAnsi="Arial" w:cs="Arial"/>
          <w:color w:val="0000FF"/>
          <w:lang w:val="en-US"/>
        </w:rPr>
        <w:t>Thorén</w:t>
      </w:r>
      <w:proofErr w:type="spellEnd"/>
      <w:r w:rsidR="00CE60A8" w:rsidRPr="00CE60A8">
        <w:rPr>
          <w:rFonts w:ascii="Arial" w:hAnsi="Arial" w:cs="Arial"/>
          <w:color w:val="0000FF"/>
          <w:lang w:val="en-US"/>
        </w:rPr>
        <w:t xml:space="preserve"> &amp; </w:t>
      </w:r>
      <w:proofErr w:type="spellStart"/>
      <w:r w:rsidR="00CE60A8" w:rsidRPr="00CE60A8">
        <w:rPr>
          <w:rFonts w:ascii="Arial" w:hAnsi="Arial" w:cs="Arial"/>
          <w:color w:val="0000FF"/>
          <w:lang w:val="en-US"/>
        </w:rPr>
        <w:t>Stålhammar</w:t>
      </w:r>
      <w:proofErr w:type="spellEnd"/>
      <w:r w:rsidR="00CE60A8" w:rsidRPr="00CE60A8">
        <w:rPr>
          <w:rFonts w:ascii="Arial" w:hAnsi="Arial" w:cs="Arial"/>
          <w:color w:val="0000FF"/>
          <w:lang w:val="en-US"/>
        </w:rPr>
        <w:t>, 2018</w:t>
      </w:r>
      <w:r w:rsidR="00CE60A8" w:rsidRPr="00CE60A8">
        <w:rPr>
          <w:rFonts w:ascii="Arial" w:hAnsi="Arial" w:cs="Arial"/>
          <w:lang w:val="en-US"/>
        </w:rPr>
        <w:t>)</w:t>
      </w:r>
      <w:r w:rsidR="00432FC1">
        <w:rPr>
          <w:rFonts w:ascii="Arial" w:hAnsi="Arial" w:cs="Arial"/>
          <w:lang w:val="en-US"/>
        </w:rPr>
        <w:t>,</w:t>
      </w:r>
      <w:r w:rsidR="00FB6147">
        <w:rPr>
          <w:rFonts w:ascii="Arial" w:hAnsi="Arial" w:cs="Arial"/>
          <w:lang w:val="en-US"/>
        </w:rPr>
        <w:t xml:space="preserve"> and promote stewardship (</w:t>
      </w:r>
      <w:proofErr w:type="spellStart"/>
      <w:r w:rsidR="00FB6147" w:rsidRPr="00C20EC6">
        <w:rPr>
          <w:rFonts w:ascii="Arial" w:hAnsi="Arial" w:cs="Arial"/>
          <w:color w:val="0000FF"/>
        </w:rPr>
        <w:t>Hes</w:t>
      </w:r>
      <w:proofErr w:type="spellEnd"/>
      <w:r w:rsidR="00FB6147" w:rsidRPr="00C20EC6">
        <w:rPr>
          <w:rFonts w:ascii="Arial" w:hAnsi="Arial" w:cs="Arial"/>
          <w:color w:val="0000FF"/>
        </w:rPr>
        <w:t xml:space="preserve"> and Hernandez-Satin, 2020</w:t>
      </w:r>
      <w:r w:rsidR="00FB6147" w:rsidRPr="00D709F3">
        <w:rPr>
          <w:rFonts w:ascii="Arial" w:hAnsi="Arial" w:cs="Arial"/>
        </w:rPr>
        <w:t>)</w:t>
      </w:r>
      <w:r w:rsidR="00C516C1" w:rsidRPr="00C516C1">
        <w:rPr>
          <w:rFonts w:ascii="Arial" w:hAnsi="Arial" w:cs="Arial"/>
          <w:lang w:val="en-US"/>
        </w:rPr>
        <w:t xml:space="preserve">. </w:t>
      </w:r>
      <w:r w:rsidR="001C1836" w:rsidRPr="00C516C1">
        <w:rPr>
          <w:rFonts w:ascii="Arial" w:hAnsi="Arial" w:cs="Arial"/>
          <w:lang w:val="en-US"/>
        </w:rPr>
        <w:t xml:space="preserve"> </w:t>
      </w:r>
      <w:r w:rsidR="00F03273" w:rsidRPr="00C516C1">
        <w:rPr>
          <w:rFonts w:ascii="Arial" w:hAnsi="Arial" w:cs="Arial"/>
          <w:lang w:val="en-US"/>
        </w:rPr>
        <w:t xml:space="preserve"> </w:t>
      </w:r>
      <w:r w:rsidR="007C5D5D" w:rsidRPr="00C516C1">
        <w:rPr>
          <w:rFonts w:ascii="Arial" w:hAnsi="Arial" w:cs="Arial"/>
          <w:lang w:val="en-US"/>
        </w:rPr>
        <w:t xml:space="preserve"> </w:t>
      </w:r>
      <w:r w:rsidR="005E7D06" w:rsidRPr="00C516C1">
        <w:rPr>
          <w:rFonts w:ascii="Arial" w:hAnsi="Arial" w:cs="Arial"/>
          <w:lang w:val="en-US"/>
        </w:rPr>
        <w:t xml:space="preserve"> </w:t>
      </w:r>
    </w:p>
    <w:p w14:paraId="1B878BF4" w14:textId="7FABBA21" w:rsidR="00607D74" w:rsidRPr="00607D74" w:rsidRDefault="005C53CA" w:rsidP="00A708F4">
      <w:pPr>
        <w:spacing w:line="360" w:lineRule="auto"/>
        <w:jc w:val="both"/>
        <w:rPr>
          <w:rFonts w:ascii="Arial" w:hAnsi="Arial" w:cs="Arial"/>
          <w:b/>
          <w:bCs/>
          <w:lang w:val="en-US"/>
        </w:rPr>
      </w:pPr>
      <w:commentRangeStart w:id="8"/>
      <w:r>
        <w:rPr>
          <w:rFonts w:ascii="Arial" w:hAnsi="Arial" w:cs="Arial"/>
          <w:b/>
          <w:bCs/>
          <w:lang w:val="en-US"/>
        </w:rPr>
        <w:t>The way to do it in Singapore</w:t>
      </w:r>
      <w:r w:rsidR="00607D74" w:rsidRPr="00607D74">
        <w:rPr>
          <w:rFonts w:ascii="Arial" w:hAnsi="Arial" w:cs="Arial"/>
          <w:b/>
          <w:bCs/>
          <w:lang w:val="en-US"/>
        </w:rPr>
        <w:t>: Nature</w:t>
      </w:r>
      <w:r w:rsidR="00220C4B">
        <w:rPr>
          <w:rFonts w:ascii="Arial" w:hAnsi="Arial" w:cs="Arial"/>
          <w:b/>
          <w:bCs/>
          <w:lang w:val="en-US"/>
        </w:rPr>
        <w:t>-</w:t>
      </w:r>
      <w:r w:rsidR="00607D74" w:rsidRPr="00607D74">
        <w:rPr>
          <w:rFonts w:ascii="Arial" w:hAnsi="Arial" w:cs="Arial"/>
          <w:b/>
          <w:bCs/>
          <w:lang w:val="en-US"/>
        </w:rPr>
        <w:t>Placemaking</w:t>
      </w:r>
      <w:commentRangeEnd w:id="8"/>
      <w:r w:rsidR="000D3C62">
        <w:rPr>
          <w:rStyle w:val="CommentReference"/>
        </w:rPr>
        <w:commentReference w:id="8"/>
      </w:r>
    </w:p>
    <w:p w14:paraId="6549157F" w14:textId="44B92454" w:rsidR="00485265" w:rsidRDefault="00AE3A1E" w:rsidP="00DF0388">
      <w:pPr>
        <w:spacing w:line="360" w:lineRule="auto"/>
        <w:jc w:val="both"/>
        <w:rPr>
          <w:rFonts w:ascii="Arial" w:hAnsi="Arial" w:cs="Arial"/>
        </w:rPr>
      </w:pPr>
      <w:r>
        <w:rPr>
          <w:rFonts w:ascii="Arial" w:hAnsi="Arial" w:cs="Arial"/>
          <w:lang w:val="en-US"/>
        </w:rPr>
        <w:t>S</w:t>
      </w:r>
      <w:r w:rsidR="007E5588" w:rsidRPr="00DF0388">
        <w:rPr>
          <w:rFonts w:ascii="Arial" w:hAnsi="Arial" w:cs="Arial"/>
          <w:lang w:val="en-US"/>
        </w:rPr>
        <w:t>tudies in environmental psychology have indicated that increasing the agency of individuals in green spaces could enhance wellbeing</w:t>
      </w:r>
      <w:r w:rsidR="007E5588">
        <w:rPr>
          <w:rFonts w:ascii="Arial" w:hAnsi="Arial" w:cs="Arial"/>
          <w:lang w:val="en-US"/>
        </w:rPr>
        <w:t xml:space="preserve"> </w:t>
      </w:r>
      <w:r w:rsidR="007E5588" w:rsidRPr="00DF0388">
        <w:rPr>
          <w:rFonts w:ascii="Arial" w:hAnsi="Arial" w:cs="Arial"/>
        </w:rPr>
        <w:t>(</w:t>
      </w:r>
      <w:r w:rsidR="007E5588" w:rsidRPr="00DF0388">
        <w:rPr>
          <w:rFonts w:ascii="Arial" w:hAnsi="Arial" w:cs="Arial"/>
          <w:color w:val="3333FF"/>
        </w:rPr>
        <w:t xml:space="preserve">Bell </w:t>
      </w:r>
      <w:r w:rsidR="007E5588" w:rsidRPr="00DF0388">
        <w:rPr>
          <w:rFonts w:ascii="Arial" w:hAnsi="Arial" w:cs="Arial"/>
          <w:i/>
          <w:iCs/>
          <w:color w:val="3333FF"/>
        </w:rPr>
        <w:t xml:space="preserve">et al., </w:t>
      </w:r>
      <w:r w:rsidR="007E5588" w:rsidRPr="00DF0388">
        <w:rPr>
          <w:rFonts w:ascii="Arial" w:hAnsi="Arial" w:cs="Arial"/>
          <w:color w:val="3333FF"/>
        </w:rPr>
        <w:t>2014</w:t>
      </w:r>
      <w:r w:rsidR="007E5588" w:rsidRPr="00DF0388">
        <w:rPr>
          <w:rFonts w:ascii="Arial" w:hAnsi="Arial" w:cs="Arial"/>
        </w:rPr>
        <w:t>)</w:t>
      </w:r>
      <w:r w:rsidR="007E5588">
        <w:rPr>
          <w:rFonts w:ascii="Arial" w:hAnsi="Arial" w:cs="Arial"/>
          <w:lang w:val="en-US"/>
        </w:rPr>
        <w:t xml:space="preserve">. The way for this to happen is to allow individuals to strengthen their human-nature connection in meaningful ways as they interact with the natural environment. </w:t>
      </w:r>
      <w:r w:rsidR="007E5588" w:rsidRPr="00DF0388">
        <w:rPr>
          <w:rFonts w:ascii="Arial" w:hAnsi="Arial" w:cs="Arial"/>
        </w:rPr>
        <w:t xml:space="preserve">For instance, </w:t>
      </w:r>
      <w:proofErr w:type="spellStart"/>
      <w:r w:rsidR="007E5588" w:rsidRPr="00DF0388">
        <w:rPr>
          <w:rFonts w:ascii="Arial" w:hAnsi="Arial" w:cs="Arial"/>
          <w:color w:val="3333FF"/>
          <w:shd w:val="clear" w:color="auto" w:fill="FFFFFF"/>
        </w:rPr>
        <w:t>Mattijssen</w:t>
      </w:r>
      <w:proofErr w:type="spellEnd"/>
      <w:r w:rsidR="007E5588" w:rsidRPr="00DF0388">
        <w:rPr>
          <w:rFonts w:ascii="Arial" w:hAnsi="Arial" w:cs="Arial"/>
          <w:color w:val="3333FF"/>
          <w:shd w:val="clear" w:color="auto" w:fill="FFFFFF"/>
        </w:rPr>
        <w:t xml:space="preserve"> </w:t>
      </w:r>
      <w:r w:rsidR="007E5588" w:rsidRPr="00DF0388">
        <w:rPr>
          <w:rFonts w:ascii="Arial" w:hAnsi="Arial" w:cs="Arial"/>
          <w:i/>
          <w:iCs/>
          <w:color w:val="3333FF"/>
          <w:shd w:val="clear" w:color="auto" w:fill="FFFFFF"/>
        </w:rPr>
        <w:t xml:space="preserve">et al. </w:t>
      </w:r>
      <w:r w:rsidR="007E5588" w:rsidRPr="00DF0388">
        <w:rPr>
          <w:rFonts w:ascii="Arial" w:hAnsi="Arial" w:cs="Arial"/>
          <w:shd w:val="clear" w:color="auto" w:fill="FFFFFF"/>
        </w:rPr>
        <w:t>(2017) and</w:t>
      </w:r>
      <w:r w:rsidR="007E5588" w:rsidRPr="00DF0388">
        <w:rPr>
          <w:rFonts w:ascii="Arial" w:hAnsi="Arial" w:cs="Arial"/>
        </w:rPr>
        <w:t xml:space="preserve"> </w:t>
      </w:r>
      <w:r w:rsidR="007E5588" w:rsidRPr="00DF0388">
        <w:rPr>
          <w:rFonts w:ascii="Arial" w:hAnsi="Arial" w:cs="Arial"/>
          <w:color w:val="3333FF"/>
        </w:rPr>
        <w:t xml:space="preserve">Smith </w:t>
      </w:r>
      <w:r w:rsidR="007E5588" w:rsidRPr="00DF0388">
        <w:rPr>
          <w:rFonts w:ascii="Arial" w:hAnsi="Arial" w:cs="Arial"/>
        </w:rPr>
        <w:t xml:space="preserve">(2014) analysed the benefits of active engagement </w:t>
      </w:r>
      <w:del w:id="9" w:author="Yohei Kato" w:date="2022-01-10T11:37:00Z">
        <w:r w:rsidR="007E5588" w:rsidRPr="00DF0388" w:rsidDel="00274351">
          <w:rPr>
            <w:rFonts w:ascii="Arial" w:hAnsi="Arial" w:cs="Arial"/>
          </w:rPr>
          <w:delText xml:space="preserve">in green places </w:delText>
        </w:r>
      </w:del>
      <w:r w:rsidR="007E5588" w:rsidRPr="00DF0388">
        <w:rPr>
          <w:rFonts w:ascii="Arial" w:hAnsi="Arial" w:cs="Arial"/>
        </w:rPr>
        <w:t>in activities</w:t>
      </w:r>
      <w:ins w:id="10" w:author="Yohei Kato" w:date="2022-01-10T11:37:00Z">
        <w:r w:rsidR="00274351">
          <w:rPr>
            <w:rFonts w:ascii="Arial" w:hAnsi="Arial" w:cs="Arial"/>
          </w:rPr>
          <w:t xml:space="preserve"> </w:t>
        </w:r>
        <w:r w:rsidR="00274351" w:rsidRPr="00DF0388">
          <w:rPr>
            <w:rFonts w:ascii="Arial" w:hAnsi="Arial" w:cs="Arial"/>
          </w:rPr>
          <w:t>in green places</w:t>
        </w:r>
      </w:ins>
      <w:r w:rsidR="007E5588" w:rsidRPr="00DF0388">
        <w:rPr>
          <w:rFonts w:ascii="Arial" w:hAnsi="Arial" w:cs="Arial"/>
        </w:rPr>
        <w:t xml:space="preserve"> identified as placemaking in which individuals take part in the process of construction and maintenance of the green places</w:t>
      </w:r>
      <w:r w:rsidR="007E5588">
        <w:rPr>
          <w:rFonts w:ascii="Arial" w:hAnsi="Arial" w:cs="Arial"/>
        </w:rPr>
        <w:t xml:space="preserve">. </w:t>
      </w:r>
      <w:del w:id="11" w:author="Yohei Kato" w:date="2022-01-10T11:38:00Z">
        <w:r w:rsidR="007E0F2B" w:rsidDel="00274351">
          <w:rPr>
            <w:rFonts w:ascii="Arial" w:hAnsi="Arial" w:cs="Arial"/>
          </w:rPr>
          <w:delText>Observed where</w:delText>
        </w:r>
      </w:del>
      <w:ins w:id="12" w:author="Yohei Kato" w:date="2022-01-10T11:38:00Z">
        <w:r w:rsidR="00274351">
          <w:rPr>
            <w:rFonts w:ascii="Arial" w:hAnsi="Arial" w:cs="Arial"/>
          </w:rPr>
          <w:t>Such benefits include</w:t>
        </w:r>
      </w:ins>
      <w:r w:rsidR="007E0F2B">
        <w:rPr>
          <w:rFonts w:ascii="Arial" w:hAnsi="Arial" w:cs="Arial"/>
        </w:rPr>
        <w:t xml:space="preserve"> f</w:t>
      </w:r>
      <w:r w:rsidR="001D54DA">
        <w:rPr>
          <w:rFonts w:ascii="Arial" w:hAnsi="Arial" w:cs="Arial"/>
        </w:rPr>
        <w:t xml:space="preserve">eelings of </w:t>
      </w:r>
      <w:r w:rsidR="00786858">
        <w:rPr>
          <w:rFonts w:ascii="Arial" w:hAnsi="Arial" w:cs="Arial"/>
        </w:rPr>
        <w:t xml:space="preserve">empowerment, place attachment, </w:t>
      </w:r>
      <w:r w:rsidR="003931B2">
        <w:rPr>
          <w:rFonts w:ascii="Arial" w:hAnsi="Arial" w:cs="Arial"/>
        </w:rPr>
        <w:t>health,</w:t>
      </w:r>
      <w:r w:rsidR="00786858">
        <w:rPr>
          <w:rFonts w:ascii="Arial" w:hAnsi="Arial" w:cs="Arial"/>
        </w:rPr>
        <w:t xml:space="preserve"> and wellbeing etc.</w:t>
      </w:r>
      <w:r w:rsidR="00485265">
        <w:rPr>
          <w:rFonts w:ascii="Arial" w:hAnsi="Arial" w:cs="Arial"/>
        </w:rPr>
        <w:t xml:space="preserve"> </w:t>
      </w:r>
    </w:p>
    <w:p w14:paraId="54342300" w14:textId="7DC1AC2E" w:rsidR="00162BC4" w:rsidRDefault="00580436" w:rsidP="00DF0388">
      <w:pPr>
        <w:spacing w:line="360" w:lineRule="auto"/>
        <w:jc w:val="both"/>
        <w:rPr>
          <w:rFonts w:ascii="Arial" w:hAnsi="Arial" w:cs="Arial"/>
          <w:color w:val="0000FF"/>
        </w:rPr>
      </w:pPr>
      <w:r>
        <w:rPr>
          <w:rFonts w:ascii="Arial" w:hAnsi="Arial" w:cs="Arial"/>
        </w:rPr>
        <w:t xml:space="preserve">Although placemaking </w:t>
      </w:r>
      <w:r w:rsidR="00D763C5">
        <w:rPr>
          <w:rFonts w:ascii="Arial" w:hAnsi="Arial" w:cs="Arial"/>
        </w:rPr>
        <w:t xml:space="preserve">is not a new practice </w:t>
      </w:r>
      <w:r w:rsidR="00742ED8">
        <w:rPr>
          <w:rFonts w:ascii="Arial" w:hAnsi="Arial" w:cs="Arial"/>
        </w:rPr>
        <w:t>as</w:t>
      </w:r>
      <w:r w:rsidR="00D763C5">
        <w:rPr>
          <w:rFonts w:ascii="Arial" w:hAnsi="Arial" w:cs="Arial"/>
        </w:rPr>
        <w:t xml:space="preserve"> it can be traced back to </w:t>
      </w:r>
      <w:r w:rsidR="00433BCA">
        <w:rPr>
          <w:rFonts w:ascii="Arial" w:hAnsi="Arial" w:cs="Arial"/>
        </w:rPr>
        <w:t>ancestral communities</w:t>
      </w:r>
      <w:r w:rsidR="009364A2">
        <w:rPr>
          <w:rFonts w:ascii="Arial" w:hAnsi="Arial" w:cs="Arial"/>
        </w:rPr>
        <w:t xml:space="preserve"> (</w:t>
      </w:r>
      <w:r w:rsidR="009364A2" w:rsidRPr="00DD49D2">
        <w:rPr>
          <w:rFonts w:ascii="Arial" w:hAnsi="Arial" w:cs="Arial"/>
          <w:color w:val="0000FF"/>
          <w:lang w:val="en-US"/>
        </w:rPr>
        <w:t>Nasr, 1990</w:t>
      </w:r>
      <w:r w:rsidR="00CF3F02">
        <w:rPr>
          <w:rFonts w:ascii="Arial" w:hAnsi="Arial" w:cs="Arial"/>
          <w:color w:val="0000FF"/>
          <w:lang w:val="en-US"/>
        </w:rPr>
        <w:t xml:space="preserve">; </w:t>
      </w:r>
      <w:r w:rsidR="00DC7BAA" w:rsidRPr="00DC7BAA">
        <w:rPr>
          <w:rFonts w:ascii="Arial" w:hAnsi="Arial" w:cs="Arial"/>
          <w:color w:val="0000FF"/>
        </w:rPr>
        <w:t>Lefebvre, 1991</w:t>
      </w:r>
      <w:r w:rsidR="00DC7BAA">
        <w:rPr>
          <w:rFonts w:ascii="Arial" w:hAnsi="Arial" w:cs="Arial"/>
        </w:rPr>
        <w:t xml:space="preserve">; </w:t>
      </w:r>
      <w:proofErr w:type="spellStart"/>
      <w:r w:rsidR="001F3C26">
        <w:rPr>
          <w:rFonts w:ascii="Arial" w:hAnsi="Arial" w:cs="Arial"/>
          <w:color w:val="0000FF"/>
          <w:lang w:val="en-US"/>
        </w:rPr>
        <w:t>Verschuuren</w:t>
      </w:r>
      <w:proofErr w:type="spellEnd"/>
      <w:r w:rsidR="001F3C26">
        <w:rPr>
          <w:rFonts w:ascii="Arial" w:hAnsi="Arial" w:cs="Arial"/>
          <w:color w:val="0000FF"/>
          <w:lang w:val="en-US"/>
        </w:rPr>
        <w:t xml:space="preserve"> </w:t>
      </w:r>
      <w:r w:rsidR="001F3C26">
        <w:rPr>
          <w:rFonts w:ascii="Arial" w:hAnsi="Arial" w:cs="Arial"/>
          <w:i/>
          <w:iCs/>
          <w:color w:val="0000FF"/>
          <w:lang w:val="en-US"/>
        </w:rPr>
        <w:t xml:space="preserve">et al., </w:t>
      </w:r>
      <w:r w:rsidR="001F3C26">
        <w:rPr>
          <w:rFonts w:ascii="Arial" w:hAnsi="Arial" w:cs="Arial"/>
          <w:color w:val="0000FF"/>
          <w:lang w:val="en-US"/>
        </w:rPr>
        <w:t>2010</w:t>
      </w:r>
      <w:r w:rsidR="009364A2" w:rsidRPr="009364A2">
        <w:rPr>
          <w:rFonts w:ascii="Arial" w:hAnsi="Arial" w:cs="Arial"/>
          <w:lang w:val="en-US"/>
        </w:rPr>
        <w:t>)</w:t>
      </w:r>
      <w:r w:rsidR="00433BCA">
        <w:rPr>
          <w:rFonts w:ascii="Arial" w:hAnsi="Arial" w:cs="Arial"/>
        </w:rPr>
        <w:t xml:space="preserve">, </w:t>
      </w:r>
      <w:r w:rsidR="00D763C5">
        <w:rPr>
          <w:rFonts w:ascii="Arial" w:hAnsi="Arial" w:cs="Arial"/>
        </w:rPr>
        <w:t xml:space="preserve">it </w:t>
      </w:r>
      <w:r w:rsidR="00433BCA">
        <w:rPr>
          <w:rFonts w:ascii="Arial" w:hAnsi="Arial" w:cs="Arial"/>
        </w:rPr>
        <w:t>is only in</w:t>
      </w:r>
      <w:r w:rsidR="005637FF">
        <w:rPr>
          <w:rFonts w:ascii="Arial" w:hAnsi="Arial" w:cs="Arial"/>
        </w:rPr>
        <w:t xml:space="preserve"> </w:t>
      </w:r>
      <w:r w:rsidR="00433BCA">
        <w:rPr>
          <w:rFonts w:ascii="Arial" w:hAnsi="Arial" w:cs="Arial"/>
        </w:rPr>
        <w:t xml:space="preserve">1960 that modern schools of </w:t>
      </w:r>
      <w:r w:rsidR="007F654F">
        <w:rPr>
          <w:rFonts w:ascii="Arial" w:hAnsi="Arial" w:cs="Arial"/>
        </w:rPr>
        <w:t>design</w:t>
      </w:r>
      <w:r w:rsidR="00433BCA">
        <w:rPr>
          <w:rFonts w:ascii="Arial" w:hAnsi="Arial" w:cs="Arial"/>
        </w:rPr>
        <w:t xml:space="preserve"> </w:t>
      </w:r>
      <w:r w:rsidR="00380AA4">
        <w:rPr>
          <w:rFonts w:ascii="Arial" w:hAnsi="Arial" w:cs="Arial"/>
        </w:rPr>
        <w:t xml:space="preserve">led by </w:t>
      </w:r>
      <w:r w:rsidR="00380AA4" w:rsidRPr="00DB3D68">
        <w:rPr>
          <w:rFonts w:ascii="Arial" w:hAnsi="Arial" w:cs="Arial"/>
        </w:rPr>
        <w:t>Jane Jacobs and William Whyte</w:t>
      </w:r>
      <w:r w:rsidR="00380AA4">
        <w:rPr>
          <w:rFonts w:ascii="Arial" w:hAnsi="Arial" w:cs="Arial"/>
        </w:rPr>
        <w:t xml:space="preserve"> </w:t>
      </w:r>
      <w:r w:rsidR="00D763C5">
        <w:rPr>
          <w:rFonts w:ascii="Arial" w:hAnsi="Arial" w:cs="Arial"/>
        </w:rPr>
        <w:t xml:space="preserve">re-introduced </w:t>
      </w:r>
      <w:r>
        <w:rPr>
          <w:rFonts w:ascii="Arial" w:hAnsi="Arial" w:cs="Arial"/>
        </w:rPr>
        <w:t xml:space="preserve">the </w:t>
      </w:r>
      <w:r w:rsidR="00D763C5">
        <w:rPr>
          <w:rFonts w:ascii="Arial" w:hAnsi="Arial" w:cs="Arial"/>
        </w:rPr>
        <w:t>notion of placemaking</w:t>
      </w:r>
      <w:r w:rsidR="00380AA4">
        <w:rPr>
          <w:rFonts w:ascii="Arial" w:hAnsi="Arial" w:cs="Arial"/>
        </w:rPr>
        <w:t xml:space="preserve">. The need to design cities </w:t>
      </w:r>
      <w:r w:rsidR="00380AA4" w:rsidRPr="00DB3D68">
        <w:rPr>
          <w:rFonts w:ascii="Arial" w:hAnsi="Arial" w:cs="Arial"/>
        </w:rPr>
        <w:t>capable of enacting a stronger sense of connection to place (</w:t>
      </w:r>
      <w:proofErr w:type="spellStart"/>
      <w:r w:rsidR="00380AA4" w:rsidRPr="004D5ACF">
        <w:rPr>
          <w:rFonts w:ascii="Arial" w:hAnsi="Arial" w:cs="Arial"/>
          <w:color w:val="0000FF"/>
        </w:rPr>
        <w:t>Alzahrani</w:t>
      </w:r>
      <w:proofErr w:type="spellEnd"/>
      <w:r w:rsidR="00380AA4" w:rsidRPr="004D5ACF">
        <w:rPr>
          <w:rFonts w:ascii="Arial" w:hAnsi="Arial" w:cs="Arial"/>
          <w:color w:val="0000FF"/>
        </w:rPr>
        <w:t xml:space="preserve"> et al., 2016</w:t>
      </w:r>
      <w:r w:rsidR="00380AA4" w:rsidRPr="00DB3D68">
        <w:rPr>
          <w:rFonts w:ascii="Arial" w:hAnsi="Arial" w:cs="Arial"/>
        </w:rPr>
        <w:t>)</w:t>
      </w:r>
      <w:r w:rsidR="00380AA4">
        <w:rPr>
          <w:rFonts w:ascii="Arial" w:hAnsi="Arial" w:cs="Arial"/>
        </w:rPr>
        <w:t xml:space="preserve"> </w:t>
      </w:r>
      <w:r w:rsidR="00D50CC6">
        <w:rPr>
          <w:rFonts w:ascii="Arial" w:hAnsi="Arial" w:cs="Arial"/>
        </w:rPr>
        <w:t>inspired a</w:t>
      </w:r>
      <w:r w:rsidR="00847721">
        <w:rPr>
          <w:rFonts w:ascii="Arial" w:hAnsi="Arial" w:cs="Arial"/>
        </w:rPr>
        <w:t xml:space="preserve"> movement that enabled citizens to have a direct engagement in the design of urban spaces </w:t>
      </w:r>
      <w:r w:rsidR="00DB3D68" w:rsidRPr="00DB3D68">
        <w:rPr>
          <w:rFonts w:ascii="Arial" w:hAnsi="Arial" w:cs="Arial"/>
        </w:rPr>
        <w:t>(</w:t>
      </w:r>
      <w:proofErr w:type="spellStart"/>
      <w:r w:rsidR="00DB3D68" w:rsidRPr="004D5ACF">
        <w:rPr>
          <w:rFonts w:ascii="Arial" w:hAnsi="Arial" w:cs="Arial"/>
          <w:color w:val="0000FF"/>
        </w:rPr>
        <w:t>Kalandides</w:t>
      </w:r>
      <w:proofErr w:type="spellEnd"/>
      <w:r w:rsidR="00DB3D68" w:rsidRPr="004D5ACF">
        <w:rPr>
          <w:rFonts w:ascii="Arial" w:hAnsi="Arial" w:cs="Arial"/>
          <w:color w:val="0000FF"/>
        </w:rPr>
        <w:t>, 2018</w:t>
      </w:r>
      <w:r w:rsidR="00DB3D68" w:rsidRPr="00DB3D68">
        <w:rPr>
          <w:rFonts w:ascii="Arial" w:hAnsi="Arial" w:cs="Arial"/>
        </w:rPr>
        <w:t>)</w:t>
      </w:r>
      <w:r w:rsidR="00103046">
        <w:rPr>
          <w:rFonts w:ascii="Arial" w:hAnsi="Arial" w:cs="Arial"/>
        </w:rPr>
        <w:t xml:space="preserve">. </w:t>
      </w:r>
      <w:r w:rsidR="004D3D49">
        <w:rPr>
          <w:rFonts w:ascii="Arial" w:hAnsi="Arial" w:cs="Arial"/>
        </w:rPr>
        <w:t>Interestingly</w:t>
      </w:r>
      <w:r w:rsidR="00C5037D">
        <w:rPr>
          <w:rFonts w:ascii="Arial" w:hAnsi="Arial" w:cs="Arial"/>
        </w:rPr>
        <w:t xml:space="preserve">, </w:t>
      </w:r>
      <w:r w:rsidR="00551808">
        <w:rPr>
          <w:rFonts w:ascii="Arial" w:hAnsi="Arial" w:cs="Arial"/>
        </w:rPr>
        <w:t xml:space="preserve">the benefits of placemaking transcend the physical changes of the space and </w:t>
      </w:r>
      <w:r w:rsidR="00C3340F">
        <w:rPr>
          <w:rFonts w:ascii="Arial" w:hAnsi="Arial" w:cs="Arial"/>
        </w:rPr>
        <w:t xml:space="preserve">it </w:t>
      </w:r>
      <w:r w:rsidR="007A5048">
        <w:rPr>
          <w:rFonts w:ascii="Arial" w:hAnsi="Arial" w:cs="Arial"/>
        </w:rPr>
        <w:t xml:space="preserve">recognises </w:t>
      </w:r>
      <w:r w:rsidR="0074687D">
        <w:rPr>
          <w:rFonts w:ascii="Arial" w:hAnsi="Arial" w:cs="Arial"/>
        </w:rPr>
        <w:t xml:space="preserve">all the aspects that characterise a place, which is something that is shaped by </w:t>
      </w:r>
      <w:r w:rsidR="003436A8">
        <w:rPr>
          <w:rFonts w:ascii="Arial" w:hAnsi="Arial" w:cs="Arial"/>
        </w:rPr>
        <w:t xml:space="preserve">socio-spatial </w:t>
      </w:r>
      <w:r w:rsidR="0090337D">
        <w:rPr>
          <w:rFonts w:ascii="Arial" w:hAnsi="Arial" w:cs="Arial"/>
        </w:rPr>
        <w:t xml:space="preserve">interactions over time </w:t>
      </w:r>
      <w:r w:rsidR="003436A8">
        <w:rPr>
          <w:rFonts w:ascii="Arial" w:hAnsi="Arial" w:cs="Arial"/>
        </w:rPr>
        <w:t>(</w:t>
      </w:r>
      <w:r w:rsidR="0090337D" w:rsidRPr="0090337D">
        <w:rPr>
          <w:rFonts w:ascii="Arial" w:hAnsi="Arial" w:cs="Arial"/>
          <w:color w:val="0000FF"/>
        </w:rPr>
        <w:t xml:space="preserve">Goodman 1972; </w:t>
      </w:r>
      <w:proofErr w:type="spellStart"/>
      <w:r w:rsidR="003436A8" w:rsidRPr="0090337D">
        <w:rPr>
          <w:rFonts w:ascii="Arial" w:hAnsi="Arial" w:cs="Arial"/>
          <w:color w:val="0000FF"/>
        </w:rPr>
        <w:t>Relph</w:t>
      </w:r>
      <w:proofErr w:type="spellEnd"/>
      <w:r w:rsidR="003436A8" w:rsidRPr="0090337D">
        <w:rPr>
          <w:rFonts w:ascii="Arial" w:hAnsi="Arial" w:cs="Arial"/>
          <w:color w:val="0000FF"/>
        </w:rPr>
        <w:t>, 1976; Tuan, 1977; Lombard, 2014</w:t>
      </w:r>
      <w:r w:rsidR="003436A8" w:rsidRPr="0090337D">
        <w:rPr>
          <w:rFonts w:ascii="Arial" w:hAnsi="Arial" w:cs="Arial"/>
        </w:rPr>
        <w:t>)</w:t>
      </w:r>
      <w:r w:rsidR="006C085A" w:rsidRPr="0090337D">
        <w:rPr>
          <w:rFonts w:ascii="Arial" w:hAnsi="Arial" w:cs="Arial"/>
        </w:rPr>
        <w:t xml:space="preserve">. In this sense, </w:t>
      </w:r>
      <w:r w:rsidR="00EA5D41">
        <w:rPr>
          <w:rFonts w:ascii="Arial" w:hAnsi="Arial" w:cs="Arial"/>
        </w:rPr>
        <w:t>p</w:t>
      </w:r>
      <w:r w:rsidR="00EA5D41" w:rsidRPr="00103046">
        <w:rPr>
          <w:rFonts w:ascii="Arial" w:hAnsi="Arial" w:cs="Arial"/>
        </w:rPr>
        <w:t>lacemaking could be understood as something that happens spontaneously and creates collective and individual meanings through interactions even after a place is designed and built</w:t>
      </w:r>
      <w:r w:rsidR="00DB531A">
        <w:rPr>
          <w:rFonts w:ascii="Arial" w:hAnsi="Arial" w:cs="Arial"/>
        </w:rPr>
        <w:t xml:space="preserve"> </w:t>
      </w:r>
      <w:r w:rsidR="0090337D" w:rsidRPr="0090337D">
        <w:rPr>
          <w:rFonts w:ascii="Arial" w:hAnsi="Arial" w:cs="Arial"/>
        </w:rPr>
        <w:t>(</w:t>
      </w:r>
      <w:proofErr w:type="spellStart"/>
      <w:r w:rsidR="0090337D" w:rsidRPr="0090337D">
        <w:rPr>
          <w:rFonts w:ascii="Arial" w:hAnsi="Arial" w:cs="Arial"/>
          <w:color w:val="0000FF"/>
        </w:rPr>
        <w:t>Schneekloth</w:t>
      </w:r>
      <w:proofErr w:type="spellEnd"/>
      <w:r w:rsidR="0090337D" w:rsidRPr="0090337D">
        <w:rPr>
          <w:rFonts w:ascii="Arial" w:hAnsi="Arial" w:cs="Arial"/>
          <w:color w:val="0000FF"/>
        </w:rPr>
        <w:t xml:space="preserve"> and </w:t>
      </w:r>
      <w:proofErr w:type="spellStart"/>
      <w:r w:rsidR="0090337D" w:rsidRPr="0090337D">
        <w:rPr>
          <w:rFonts w:ascii="Arial" w:hAnsi="Arial" w:cs="Arial"/>
          <w:color w:val="0000FF"/>
        </w:rPr>
        <w:t>Shibley</w:t>
      </w:r>
      <w:proofErr w:type="spellEnd"/>
      <w:r w:rsidR="0090337D" w:rsidRPr="0090337D">
        <w:rPr>
          <w:rFonts w:ascii="Arial" w:hAnsi="Arial" w:cs="Arial"/>
          <w:color w:val="0000FF"/>
        </w:rPr>
        <w:t xml:space="preserve">, 1995; </w:t>
      </w:r>
      <w:proofErr w:type="spellStart"/>
      <w:r w:rsidR="0090337D" w:rsidRPr="0090337D">
        <w:rPr>
          <w:rFonts w:ascii="Arial" w:hAnsi="Arial" w:cs="Arial"/>
          <w:color w:val="0000FF"/>
        </w:rPr>
        <w:t>Burkner</w:t>
      </w:r>
      <w:proofErr w:type="spellEnd"/>
      <w:r w:rsidR="0090337D" w:rsidRPr="0090337D">
        <w:rPr>
          <w:rFonts w:ascii="Arial" w:hAnsi="Arial" w:cs="Arial"/>
          <w:color w:val="0000FF"/>
        </w:rPr>
        <w:t>, 2006</w:t>
      </w:r>
      <w:r w:rsidR="0090337D" w:rsidRPr="0090337D">
        <w:rPr>
          <w:rFonts w:ascii="Arial" w:hAnsi="Arial" w:cs="Arial"/>
        </w:rPr>
        <w:t>)</w:t>
      </w:r>
      <w:r w:rsidR="0090337D">
        <w:rPr>
          <w:rFonts w:ascii="Arial" w:hAnsi="Arial" w:cs="Arial"/>
        </w:rPr>
        <w:t xml:space="preserve">. </w:t>
      </w:r>
      <w:r w:rsidR="00EA5D41">
        <w:rPr>
          <w:rFonts w:ascii="Arial" w:hAnsi="Arial" w:cs="Arial"/>
        </w:rPr>
        <w:t xml:space="preserve"> </w:t>
      </w:r>
    </w:p>
    <w:p w14:paraId="4C1A3379" w14:textId="1CC5DDBA" w:rsidR="00C475D6" w:rsidRDefault="00977A84" w:rsidP="00DF0388">
      <w:pPr>
        <w:spacing w:line="360" w:lineRule="auto"/>
        <w:jc w:val="both"/>
        <w:rPr>
          <w:rFonts w:ascii="Arial" w:hAnsi="Arial" w:cs="Arial"/>
          <w:lang w:val="en-US"/>
        </w:rPr>
      </w:pPr>
      <w:r>
        <w:rPr>
          <w:rFonts w:ascii="Arial" w:hAnsi="Arial" w:cs="Arial"/>
        </w:rPr>
        <w:t xml:space="preserve">Placemaking not only deals with </w:t>
      </w:r>
      <w:r w:rsidR="004C5FD0" w:rsidRPr="004C5FD0">
        <w:rPr>
          <w:rFonts w:ascii="Arial" w:hAnsi="Arial" w:cs="Arial"/>
        </w:rPr>
        <w:t>the space and its functional aspects, but also acknowledges the meaning and significance that is attained by the users. From this perspective, plac</w:t>
      </w:r>
      <w:r w:rsidR="00DA516F">
        <w:rPr>
          <w:rFonts w:ascii="Arial" w:hAnsi="Arial" w:cs="Arial"/>
        </w:rPr>
        <w:t>e</w:t>
      </w:r>
      <w:r w:rsidR="004C5FD0" w:rsidRPr="004C5FD0">
        <w:rPr>
          <w:rFonts w:ascii="Arial" w:hAnsi="Arial" w:cs="Arial"/>
        </w:rPr>
        <w:t>making could be applied in different scenarios not only for the design of specific public spaces (</w:t>
      </w:r>
      <w:proofErr w:type="spellStart"/>
      <w:r w:rsidR="004C5FD0" w:rsidRPr="00DA516F">
        <w:rPr>
          <w:rFonts w:ascii="Arial" w:hAnsi="Arial" w:cs="Arial"/>
          <w:color w:val="0000FF"/>
        </w:rPr>
        <w:t>Beza</w:t>
      </w:r>
      <w:proofErr w:type="spellEnd"/>
      <w:r w:rsidR="004C5FD0" w:rsidRPr="00DA516F">
        <w:rPr>
          <w:rFonts w:ascii="Arial" w:hAnsi="Arial" w:cs="Arial"/>
          <w:color w:val="0000FF"/>
        </w:rPr>
        <w:t xml:space="preserve"> and Hernández-Garcia, 2018</w:t>
      </w:r>
      <w:r w:rsidR="004C5FD0" w:rsidRPr="004C5FD0">
        <w:rPr>
          <w:rFonts w:ascii="Arial" w:hAnsi="Arial" w:cs="Arial"/>
        </w:rPr>
        <w:t xml:space="preserve">), but also for activities that enable </w:t>
      </w:r>
      <w:r w:rsidR="002B3C2C">
        <w:rPr>
          <w:rFonts w:ascii="Arial" w:hAnsi="Arial" w:cs="Arial"/>
        </w:rPr>
        <w:t xml:space="preserve">new </w:t>
      </w:r>
      <w:r w:rsidR="004C5FD0" w:rsidRPr="004C5FD0">
        <w:rPr>
          <w:rFonts w:ascii="Arial" w:hAnsi="Arial" w:cs="Arial"/>
        </w:rPr>
        <w:t>community interactions</w:t>
      </w:r>
      <w:r w:rsidR="00324F98">
        <w:rPr>
          <w:rFonts w:ascii="Arial" w:hAnsi="Arial" w:cs="Arial"/>
        </w:rPr>
        <w:t>,</w:t>
      </w:r>
      <w:r w:rsidR="009069F6">
        <w:rPr>
          <w:rFonts w:ascii="Arial" w:hAnsi="Arial" w:cs="Arial"/>
        </w:rPr>
        <w:t xml:space="preserve"> values</w:t>
      </w:r>
      <w:r w:rsidR="004C5FD0" w:rsidRPr="004C5FD0">
        <w:rPr>
          <w:rFonts w:ascii="Arial" w:hAnsi="Arial" w:cs="Arial"/>
        </w:rPr>
        <w:t xml:space="preserve">, </w:t>
      </w:r>
      <w:r w:rsidR="00324F98">
        <w:rPr>
          <w:rFonts w:ascii="Arial" w:hAnsi="Arial" w:cs="Arial"/>
        </w:rPr>
        <w:t>and</w:t>
      </w:r>
      <w:r w:rsidR="004C5FD0" w:rsidRPr="004C5FD0">
        <w:rPr>
          <w:rFonts w:ascii="Arial" w:hAnsi="Arial" w:cs="Arial"/>
        </w:rPr>
        <w:t xml:space="preserve"> unique identities (</w:t>
      </w:r>
      <w:r w:rsidR="004C5FD0" w:rsidRPr="00DA516F">
        <w:rPr>
          <w:rFonts w:ascii="Arial" w:hAnsi="Arial" w:cs="Arial"/>
          <w:color w:val="0000FF"/>
        </w:rPr>
        <w:t>Massey, 1991; Lippard, 1997</w:t>
      </w:r>
      <w:r w:rsidR="004C5FD0" w:rsidRPr="004C5FD0">
        <w:rPr>
          <w:rFonts w:ascii="Arial" w:hAnsi="Arial" w:cs="Arial"/>
        </w:rPr>
        <w:t>).</w:t>
      </w:r>
      <w:r w:rsidR="00141F75">
        <w:rPr>
          <w:rFonts w:ascii="Arial" w:hAnsi="Arial" w:cs="Arial"/>
        </w:rPr>
        <w:t xml:space="preserve"> In fact, placemaking has been </w:t>
      </w:r>
      <w:r w:rsidR="00141F75">
        <w:rPr>
          <w:rFonts w:ascii="Arial" w:hAnsi="Arial" w:cs="Arial"/>
        </w:rPr>
        <w:lastRenderedPageBreak/>
        <w:t xml:space="preserve">analysed as a potential catalyser of societal changes that could help resolve </w:t>
      </w:r>
      <w:r w:rsidR="00016F4F">
        <w:rPr>
          <w:rFonts w:ascii="Arial" w:hAnsi="Arial" w:cs="Arial"/>
        </w:rPr>
        <w:t>the current fractured human-nature relationship found in cities</w:t>
      </w:r>
      <w:r w:rsidR="00A04238">
        <w:rPr>
          <w:rFonts w:ascii="Arial" w:hAnsi="Arial" w:cs="Arial"/>
        </w:rPr>
        <w:t xml:space="preserve"> (</w:t>
      </w:r>
      <w:proofErr w:type="spellStart"/>
      <w:r w:rsidR="00A04238" w:rsidRPr="00C20EC6">
        <w:rPr>
          <w:rFonts w:ascii="Arial" w:hAnsi="Arial" w:cs="Arial"/>
          <w:color w:val="0000FF"/>
        </w:rPr>
        <w:t>He</w:t>
      </w:r>
      <w:r w:rsidR="00D97B6A" w:rsidRPr="00C20EC6">
        <w:rPr>
          <w:rFonts w:ascii="Arial" w:hAnsi="Arial" w:cs="Arial"/>
          <w:color w:val="0000FF"/>
        </w:rPr>
        <w:t>s</w:t>
      </w:r>
      <w:proofErr w:type="spellEnd"/>
      <w:r w:rsidR="00D97B6A" w:rsidRPr="00C20EC6">
        <w:rPr>
          <w:rFonts w:ascii="Arial" w:hAnsi="Arial" w:cs="Arial"/>
          <w:color w:val="0000FF"/>
        </w:rPr>
        <w:t xml:space="preserve"> </w:t>
      </w:r>
      <w:r w:rsidR="00887458" w:rsidRPr="00C20EC6">
        <w:rPr>
          <w:rFonts w:ascii="Arial" w:hAnsi="Arial" w:cs="Arial"/>
          <w:color w:val="0000FF"/>
        </w:rPr>
        <w:t>and Hernandez-Satin, 2020</w:t>
      </w:r>
      <w:r w:rsidR="00887458">
        <w:rPr>
          <w:rFonts w:ascii="Arial" w:hAnsi="Arial" w:cs="Arial"/>
        </w:rPr>
        <w:t>)</w:t>
      </w:r>
      <w:r w:rsidR="00D536EE">
        <w:rPr>
          <w:rFonts w:ascii="Arial" w:hAnsi="Arial" w:cs="Arial"/>
        </w:rPr>
        <w:t xml:space="preserve">. </w:t>
      </w:r>
    </w:p>
    <w:p w14:paraId="24143353" w14:textId="24341F1E" w:rsidR="00D24420" w:rsidRDefault="00C475D6" w:rsidP="00D24420">
      <w:pPr>
        <w:spacing w:line="360" w:lineRule="auto"/>
        <w:jc w:val="both"/>
        <w:rPr>
          <w:rFonts w:ascii="Arial" w:hAnsi="Arial" w:cs="Arial"/>
          <w:color w:val="0000FF"/>
          <w:lang w:val="en-US"/>
        </w:rPr>
      </w:pPr>
      <w:r>
        <w:rPr>
          <w:rFonts w:ascii="Arial" w:hAnsi="Arial" w:cs="Arial"/>
        </w:rPr>
        <w:t xml:space="preserve">According to </w:t>
      </w:r>
      <w:r w:rsidRPr="00C20EC6">
        <w:rPr>
          <w:rFonts w:ascii="Arial" w:hAnsi="Arial" w:cs="Arial"/>
          <w:color w:val="0000FF"/>
        </w:rPr>
        <w:t>Bush and colleagues</w:t>
      </w:r>
      <w:r w:rsidRPr="007D42CB">
        <w:rPr>
          <w:rFonts w:ascii="Arial" w:hAnsi="Arial" w:cs="Arial"/>
          <w:i/>
          <w:iCs/>
          <w:color w:val="FF0000"/>
        </w:rPr>
        <w:t xml:space="preserve"> </w:t>
      </w:r>
      <w:r w:rsidRPr="00C20EC6">
        <w:rPr>
          <w:rFonts w:ascii="Arial" w:hAnsi="Arial" w:cs="Arial"/>
        </w:rPr>
        <w:t>(2020</w:t>
      </w:r>
      <w:r>
        <w:rPr>
          <w:rFonts w:ascii="Arial" w:hAnsi="Arial" w:cs="Arial"/>
        </w:rPr>
        <w:t>), nature is fundamental to life and to the health and wellbeing of humans and when placemaking respond to a natural local context through engagement, the result are communities expressing values that are grounded in nature.</w:t>
      </w:r>
      <w:r w:rsidR="00136F83">
        <w:rPr>
          <w:rFonts w:ascii="Arial" w:hAnsi="Arial" w:cs="Arial"/>
        </w:rPr>
        <w:t xml:space="preserve"> </w:t>
      </w:r>
      <w:r w:rsidR="00AA69E9">
        <w:rPr>
          <w:rFonts w:ascii="Arial" w:hAnsi="Arial" w:cs="Arial"/>
        </w:rPr>
        <w:t xml:space="preserve">Substantial evidence to this can be found in </w:t>
      </w:r>
      <w:r w:rsidR="003A0AF1">
        <w:rPr>
          <w:rFonts w:ascii="Arial" w:hAnsi="Arial" w:cs="Arial"/>
        </w:rPr>
        <w:t>ancient Western</w:t>
      </w:r>
      <w:r w:rsidR="004B767D">
        <w:rPr>
          <w:rFonts w:ascii="Arial" w:hAnsi="Arial" w:cs="Arial"/>
        </w:rPr>
        <w:t xml:space="preserve"> and</w:t>
      </w:r>
      <w:r w:rsidR="00C46512">
        <w:rPr>
          <w:rFonts w:ascii="Arial" w:hAnsi="Arial" w:cs="Arial"/>
        </w:rPr>
        <w:t xml:space="preserve"> </w:t>
      </w:r>
      <w:r w:rsidR="006A673D">
        <w:rPr>
          <w:rFonts w:ascii="Arial" w:hAnsi="Arial" w:cs="Arial"/>
        </w:rPr>
        <w:t>Easter</w:t>
      </w:r>
      <w:ins w:id="13" w:author="Yohei Kato" w:date="2022-01-10T10:42:00Z">
        <w:r w:rsidR="00AC3CBF">
          <w:rPr>
            <w:rFonts w:ascii="Arial" w:hAnsi="Arial" w:cs="Arial"/>
          </w:rPr>
          <w:t>n</w:t>
        </w:r>
      </w:ins>
      <w:r w:rsidR="006A673D">
        <w:rPr>
          <w:rFonts w:ascii="Arial" w:hAnsi="Arial" w:cs="Arial"/>
        </w:rPr>
        <w:t xml:space="preserve"> tradition</w:t>
      </w:r>
      <w:r w:rsidR="002D6014">
        <w:rPr>
          <w:rFonts w:ascii="Arial" w:hAnsi="Arial" w:cs="Arial"/>
        </w:rPr>
        <w:t>s and in</w:t>
      </w:r>
      <w:r w:rsidR="004C4A43">
        <w:rPr>
          <w:rFonts w:ascii="Arial" w:hAnsi="Arial" w:cs="Arial"/>
        </w:rPr>
        <w:t xml:space="preserve"> </w:t>
      </w:r>
      <w:r w:rsidR="006A673D">
        <w:rPr>
          <w:rFonts w:ascii="Arial" w:hAnsi="Arial" w:cs="Arial"/>
        </w:rPr>
        <w:t>autochthonous communities</w:t>
      </w:r>
      <w:r w:rsidR="00500101">
        <w:rPr>
          <w:rFonts w:ascii="Arial" w:hAnsi="Arial" w:cs="Arial"/>
        </w:rPr>
        <w:t xml:space="preserve"> in</w:t>
      </w:r>
      <w:r w:rsidR="00834A22">
        <w:rPr>
          <w:rFonts w:ascii="Arial" w:hAnsi="Arial" w:cs="Arial"/>
        </w:rPr>
        <w:t xml:space="preserve"> North and</w:t>
      </w:r>
      <w:r w:rsidR="00500101">
        <w:rPr>
          <w:rFonts w:ascii="Arial" w:hAnsi="Arial" w:cs="Arial"/>
        </w:rPr>
        <w:t xml:space="preserve"> South America</w:t>
      </w:r>
      <w:r w:rsidR="00124C60">
        <w:rPr>
          <w:rFonts w:ascii="Arial" w:hAnsi="Arial" w:cs="Arial"/>
        </w:rPr>
        <w:t xml:space="preserve"> </w:t>
      </w:r>
      <w:r w:rsidR="004C4A43">
        <w:rPr>
          <w:rFonts w:ascii="Arial" w:hAnsi="Arial" w:cs="Arial"/>
        </w:rPr>
        <w:t xml:space="preserve">who </w:t>
      </w:r>
      <w:r w:rsidR="002D6014">
        <w:rPr>
          <w:rFonts w:ascii="Arial" w:hAnsi="Arial" w:cs="Arial"/>
        </w:rPr>
        <w:t>sustain a</w:t>
      </w:r>
      <w:r w:rsidR="00124C60">
        <w:rPr>
          <w:rFonts w:ascii="Arial" w:hAnsi="Arial" w:cs="Arial"/>
        </w:rPr>
        <w:t xml:space="preserve"> transcendental </w:t>
      </w:r>
      <w:r w:rsidR="0094220B">
        <w:rPr>
          <w:rFonts w:ascii="Arial" w:hAnsi="Arial" w:cs="Arial"/>
        </w:rPr>
        <w:t>connection to</w:t>
      </w:r>
      <w:r w:rsidR="00124C60">
        <w:rPr>
          <w:rFonts w:ascii="Arial" w:hAnsi="Arial" w:cs="Arial"/>
        </w:rPr>
        <w:t xml:space="preserve"> the natural </w:t>
      </w:r>
      <w:r w:rsidR="00500101">
        <w:rPr>
          <w:rFonts w:ascii="Arial" w:hAnsi="Arial" w:cs="Arial"/>
        </w:rPr>
        <w:t>environment</w:t>
      </w:r>
      <w:r w:rsidR="009C217F">
        <w:rPr>
          <w:rFonts w:ascii="Arial" w:hAnsi="Arial" w:cs="Arial"/>
        </w:rPr>
        <w:t xml:space="preserve"> </w:t>
      </w:r>
      <w:r w:rsidR="00923940">
        <w:rPr>
          <w:rFonts w:ascii="Arial" w:hAnsi="Arial" w:cs="Arial"/>
        </w:rPr>
        <w:t>(</w:t>
      </w:r>
      <w:r w:rsidR="00923940" w:rsidRPr="00DD49D2">
        <w:rPr>
          <w:rFonts w:ascii="Arial" w:hAnsi="Arial" w:cs="Arial"/>
          <w:color w:val="0000FF"/>
          <w:lang w:val="en-US"/>
        </w:rPr>
        <w:t>Nasr, 1990</w:t>
      </w:r>
      <w:r w:rsidR="00923940">
        <w:rPr>
          <w:rFonts w:ascii="Arial" w:hAnsi="Arial" w:cs="Arial"/>
          <w:lang w:val="en-US"/>
        </w:rPr>
        <w:t xml:space="preserve">). </w:t>
      </w:r>
      <w:r w:rsidR="003D7A80">
        <w:rPr>
          <w:rFonts w:ascii="Arial" w:hAnsi="Arial" w:cs="Arial"/>
          <w:lang w:val="en-US"/>
        </w:rPr>
        <w:t xml:space="preserve">Although </w:t>
      </w:r>
      <w:r w:rsidR="00742871">
        <w:rPr>
          <w:rFonts w:ascii="Arial" w:hAnsi="Arial" w:cs="Arial"/>
          <w:lang w:val="en-US"/>
        </w:rPr>
        <w:t>th</w:t>
      </w:r>
      <w:r w:rsidR="008068AF">
        <w:rPr>
          <w:rFonts w:ascii="Arial" w:hAnsi="Arial" w:cs="Arial"/>
          <w:lang w:val="en-US"/>
        </w:rPr>
        <w:t>e way we sustain a</w:t>
      </w:r>
      <w:r w:rsidR="00E4704A">
        <w:rPr>
          <w:rFonts w:ascii="Arial" w:hAnsi="Arial" w:cs="Arial"/>
          <w:lang w:val="en-US"/>
        </w:rPr>
        <w:t xml:space="preserve"> connection </w:t>
      </w:r>
      <w:r w:rsidR="002F743E">
        <w:rPr>
          <w:rFonts w:ascii="Arial" w:hAnsi="Arial" w:cs="Arial"/>
          <w:lang w:val="en-US"/>
        </w:rPr>
        <w:t xml:space="preserve">with nature </w:t>
      </w:r>
      <w:r w:rsidR="008A50A5">
        <w:rPr>
          <w:rFonts w:ascii="Arial" w:hAnsi="Arial" w:cs="Arial"/>
          <w:lang w:val="en-US"/>
        </w:rPr>
        <w:t xml:space="preserve">in cities </w:t>
      </w:r>
      <w:r w:rsidR="002F743E">
        <w:rPr>
          <w:rFonts w:ascii="Arial" w:hAnsi="Arial" w:cs="Arial"/>
          <w:lang w:val="en-US"/>
        </w:rPr>
        <w:t xml:space="preserve">has substantially changed from </w:t>
      </w:r>
      <w:r w:rsidR="00987990">
        <w:rPr>
          <w:rFonts w:ascii="Arial" w:hAnsi="Arial" w:cs="Arial"/>
          <w:lang w:val="en-US"/>
        </w:rPr>
        <w:t xml:space="preserve">past civilizations </w:t>
      </w:r>
      <w:r w:rsidR="003020A4">
        <w:rPr>
          <w:rFonts w:ascii="Arial" w:hAnsi="Arial" w:cs="Arial"/>
          <w:lang w:val="en-US"/>
        </w:rPr>
        <w:t xml:space="preserve">and autochthonous communities </w:t>
      </w:r>
      <w:r>
        <w:rPr>
          <w:rFonts w:ascii="Arial" w:hAnsi="Arial" w:cs="Arial"/>
          <w:lang w:val="en-US"/>
        </w:rPr>
        <w:t>(</w:t>
      </w:r>
      <w:r w:rsidRPr="008F3060">
        <w:rPr>
          <w:rFonts w:ascii="Arial" w:hAnsi="Arial" w:cs="Arial"/>
          <w:color w:val="0000FF"/>
          <w:lang w:val="en-US"/>
        </w:rPr>
        <w:t>Merchant, 2006</w:t>
      </w:r>
      <w:r>
        <w:rPr>
          <w:rFonts w:ascii="Arial" w:hAnsi="Arial" w:cs="Arial"/>
          <w:lang w:val="en-US"/>
        </w:rPr>
        <w:t>)</w:t>
      </w:r>
      <w:r w:rsidR="003827A2">
        <w:rPr>
          <w:rFonts w:ascii="Arial" w:hAnsi="Arial" w:cs="Arial"/>
          <w:lang w:val="en-US"/>
        </w:rPr>
        <w:t xml:space="preserve"> </w:t>
      </w:r>
      <w:r w:rsidR="00CC1995">
        <w:rPr>
          <w:rFonts w:ascii="Arial" w:hAnsi="Arial" w:cs="Arial"/>
          <w:lang w:val="en-US"/>
        </w:rPr>
        <w:t>introducing</w:t>
      </w:r>
      <w:r w:rsidR="008F1897">
        <w:rPr>
          <w:rFonts w:ascii="Arial" w:hAnsi="Arial" w:cs="Arial"/>
          <w:lang w:val="en-US"/>
        </w:rPr>
        <w:t xml:space="preserve"> nature within urban environments still offers an opportunity to reconnect with </w:t>
      </w:r>
      <w:r w:rsidR="00F35DCC">
        <w:rPr>
          <w:rFonts w:ascii="Arial" w:hAnsi="Arial" w:cs="Arial"/>
          <w:lang w:val="en-US"/>
        </w:rPr>
        <w:t>the natural environment</w:t>
      </w:r>
      <w:r w:rsidR="008A50A5">
        <w:rPr>
          <w:rFonts w:ascii="Arial" w:hAnsi="Arial" w:cs="Arial"/>
          <w:lang w:val="en-US"/>
        </w:rPr>
        <w:t xml:space="preserve"> in a way that could </w:t>
      </w:r>
      <w:r w:rsidR="00472FC2">
        <w:rPr>
          <w:rFonts w:ascii="Arial" w:hAnsi="Arial" w:cs="Arial"/>
          <w:lang w:val="en-US"/>
        </w:rPr>
        <w:t xml:space="preserve">enhance </w:t>
      </w:r>
      <w:r w:rsidR="00F35DCC">
        <w:rPr>
          <w:rFonts w:ascii="Arial" w:hAnsi="Arial" w:cs="Arial"/>
          <w:lang w:val="en-US"/>
        </w:rPr>
        <w:t xml:space="preserve">our </w:t>
      </w:r>
      <w:r w:rsidR="006A3440">
        <w:rPr>
          <w:rFonts w:ascii="Arial" w:hAnsi="Arial" w:cs="Arial"/>
          <w:lang w:val="en-US"/>
        </w:rPr>
        <w:t xml:space="preserve">subjective sense </w:t>
      </w:r>
      <w:r w:rsidR="00821675">
        <w:rPr>
          <w:rFonts w:ascii="Arial" w:hAnsi="Arial" w:cs="Arial"/>
          <w:lang w:val="en-US"/>
        </w:rPr>
        <w:t xml:space="preserve">of </w:t>
      </w:r>
      <w:r w:rsidR="00472FC2">
        <w:rPr>
          <w:rFonts w:ascii="Arial" w:hAnsi="Arial" w:cs="Arial"/>
          <w:lang w:val="en-US"/>
        </w:rPr>
        <w:t>health and wellbeing and promote environmental changes</w:t>
      </w:r>
      <w:r w:rsidR="00AF14CA">
        <w:rPr>
          <w:rFonts w:ascii="Arial" w:hAnsi="Arial" w:cs="Arial"/>
          <w:lang w:val="en-US"/>
        </w:rPr>
        <w:t xml:space="preserve"> </w:t>
      </w:r>
      <w:r w:rsidR="00E3583B">
        <w:rPr>
          <w:rFonts w:ascii="Arial" w:hAnsi="Arial" w:cs="Arial"/>
          <w:lang w:val="en-US"/>
        </w:rPr>
        <w:t xml:space="preserve">(e.g., environmental awareness, pro-environmental </w:t>
      </w:r>
      <w:r w:rsidR="00D24420">
        <w:rPr>
          <w:rFonts w:ascii="Arial" w:hAnsi="Arial" w:cs="Arial"/>
          <w:lang w:val="en-US"/>
        </w:rPr>
        <w:t>attitudes</w:t>
      </w:r>
      <w:r w:rsidR="00A41126">
        <w:rPr>
          <w:rFonts w:ascii="Arial" w:hAnsi="Arial" w:cs="Arial"/>
          <w:lang w:val="en-US"/>
        </w:rPr>
        <w:t>, etc.</w:t>
      </w:r>
      <w:r w:rsidR="00E3583B">
        <w:rPr>
          <w:rFonts w:ascii="Arial" w:hAnsi="Arial" w:cs="Arial"/>
          <w:lang w:val="en-US"/>
        </w:rPr>
        <w:t xml:space="preserve">) </w:t>
      </w:r>
      <w:r w:rsidR="00AF14CA">
        <w:rPr>
          <w:rFonts w:ascii="Arial" w:hAnsi="Arial" w:cs="Arial"/>
          <w:lang w:val="en-US"/>
        </w:rPr>
        <w:t>(</w:t>
      </w:r>
      <w:r w:rsidR="00D24420" w:rsidRPr="001C6C48">
        <w:rPr>
          <w:rFonts w:ascii="Arial" w:hAnsi="Arial" w:cs="Arial"/>
          <w:color w:val="0000FF"/>
          <w:lang w:val="en-US"/>
        </w:rPr>
        <w:t xml:space="preserve">Davis </w:t>
      </w:r>
      <w:r w:rsidR="00D24420" w:rsidRPr="001C6C48">
        <w:rPr>
          <w:rFonts w:ascii="Arial" w:hAnsi="Arial" w:cs="Arial"/>
          <w:i/>
          <w:iCs/>
          <w:color w:val="0000FF"/>
          <w:lang w:val="en-US"/>
        </w:rPr>
        <w:t xml:space="preserve">et al., </w:t>
      </w:r>
      <w:r w:rsidR="00D24420" w:rsidRPr="001C6C48">
        <w:rPr>
          <w:rFonts w:ascii="Arial" w:hAnsi="Arial" w:cs="Arial"/>
          <w:color w:val="0000FF"/>
          <w:lang w:val="en-US"/>
        </w:rPr>
        <w:t>2011</w:t>
      </w:r>
      <w:r w:rsidR="00D24420">
        <w:rPr>
          <w:rFonts w:ascii="Arial" w:hAnsi="Arial" w:cs="Arial"/>
          <w:color w:val="0000FF"/>
          <w:lang w:val="en-US"/>
        </w:rPr>
        <w:t xml:space="preserve">; </w:t>
      </w:r>
      <w:r w:rsidR="00AF14CA" w:rsidRPr="003B4857">
        <w:rPr>
          <w:rFonts w:ascii="Arial" w:hAnsi="Arial" w:cs="Arial"/>
          <w:color w:val="0000FF"/>
          <w:lang w:val="en-US"/>
        </w:rPr>
        <w:t>Lumber et al., 2017</w:t>
      </w:r>
      <w:r w:rsidR="00AF14CA" w:rsidRPr="00AF14CA">
        <w:rPr>
          <w:rFonts w:ascii="Arial" w:hAnsi="Arial" w:cs="Arial"/>
          <w:lang w:val="en-US"/>
        </w:rPr>
        <w:t>)</w:t>
      </w:r>
      <w:r w:rsidR="008F1897" w:rsidRPr="00AF14CA">
        <w:rPr>
          <w:rFonts w:ascii="Arial" w:hAnsi="Arial" w:cs="Arial"/>
          <w:lang w:val="en-US"/>
        </w:rPr>
        <w:t>.</w:t>
      </w:r>
      <w:r w:rsidR="008F1897">
        <w:rPr>
          <w:rFonts w:ascii="Arial" w:hAnsi="Arial" w:cs="Arial"/>
          <w:lang w:val="en-US"/>
        </w:rPr>
        <w:t xml:space="preserve"> </w:t>
      </w:r>
      <w:r>
        <w:rPr>
          <w:rFonts w:ascii="Arial" w:hAnsi="Arial" w:cs="Arial"/>
        </w:rPr>
        <w:t>Nevertheless, the presence of nature is not enough to enact social-ecological changes since nature is much more than green elements introduced in the urban space (</w:t>
      </w:r>
      <w:r w:rsidR="009101F0" w:rsidRPr="00C20EC6">
        <w:rPr>
          <w:rFonts w:ascii="Arial" w:hAnsi="Arial" w:cs="Arial"/>
          <w:color w:val="0000FF"/>
        </w:rPr>
        <w:t>Bush</w:t>
      </w:r>
      <w:r w:rsidR="009101F0">
        <w:rPr>
          <w:rFonts w:ascii="Arial" w:hAnsi="Arial" w:cs="Arial"/>
          <w:color w:val="0000FF"/>
        </w:rPr>
        <w:t xml:space="preserve"> </w:t>
      </w:r>
      <w:r w:rsidR="009101F0">
        <w:rPr>
          <w:rFonts w:ascii="Arial" w:hAnsi="Arial" w:cs="Arial"/>
          <w:i/>
          <w:iCs/>
          <w:color w:val="0000FF"/>
        </w:rPr>
        <w:t>et al</w:t>
      </w:r>
      <w:r w:rsidR="009101F0" w:rsidRPr="004E1B48">
        <w:rPr>
          <w:rFonts w:ascii="Arial" w:hAnsi="Arial" w:cs="Arial"/>
          <w:i/>
          <w:iCs/>
          <w:color w:val="0000FF"/>
        </w:rPr>
        <w:t xml:space="preserve">., </w:t>
      </w:r>
      <w:r w:rsidR="009101F0" w:rsidRPr="004E1B48">
        <w:rPr>
          <w:rFonts w:ascii="Arial" w:hAnsi="Arial" w:cs="Arial"/>
          <w:color w:val="0000FF"/>
        </w:rPr>
        <w:t>2020</w:t>
      </w:r>
      <w:r>
        <w:rPr>
          <w:rFonts w:ascii="Arial" w:hAnsi="Arial" w:cs="Arial"/>
        </w:rPr>
        <w:t>).</w:t>
      </w:r>
      <w:r w:rsidR="00F05C50">
        <w:rPr>
          <w:rFonts w:ascii="Arial" w:hAnsi="Arial" w:cs="Arial"/>
        </w:rPr>
        <w:t xml:space="preserve"> Hence, </w:t>
      </w:r>
      <w:r w:rsidR="00E86E4D">
        <w:rPr>
          <w:rFonts w:ascii="Arial" w:hAnsi="Arial" w:cs="Arial"/>
        </w:rPr>
        <w:t xml:space="preserve">the relevance of </w:t>
      </w:r>
      <w:r w:rsidR="00E823B6">
        <w:rPr>
          <w:rFonts w:ascii="Arial" w:hAnsi="Arial" w:cs="Arial"/>
          <w:lang w:val="en-US"/>
        </w:rPr>
        <w:t>enabling emotions</w:t>
      </w:r>
      <w:r w:rsidR="00A61206">
        <w:rPr>
          <w:rFonts w:ascii="Arial" w:hAnsi="Arial" w:cs="Arial"/>
          <w:lang w:val="en-US"/>
        </w:rPr>
        <w:t xml:space="preserve">, </w:t>
      </w:r>
      <w:r w:rsidR="00106ABB">
        <w:rPr>
          <w:rFonts w:ascii="Arial" w:hAnsi="Arial" w:cs="Arial"/>
          <w:lang w:val="en-US"/>
        </w:rPr>
        <w:t>meanings</w:t>
      </w:r>
      <w:r w:rsidR="00A61206">
        <w:rPr>
          <w:rFonts w:ascii="Arial" w:hAnsi="Arial" w:cs="Arial"/>
          <w:lang w:val="en-US"/>
        </w:rPr>
        <w:t xml:space="preserve">, </w:t>
      </w:r>
      <w:r w:rsidR="00E823B6">
        <w:rPr>
          <w:rFonts w:ascii="Arial" w:hAnsi="Arial" w:cs="Arial"/>
          <w:lang w:val="en-US"/>
        </w:rPr>
        <w:t xml:space="preserve">and </w:t>
      </w:r>
      <w:r w:rsidR="00A61206">
        <w:rPr>
          <w:rFonts w:ascii="Arial" w:hAnsi="Arial" w:cs="Arial"/>
          <w:lang w:val="en-US"/>
        </w:rPr>
        <w:t>compassion</w:t>
      </w:r>
      <w:r w:rsidR="00106ABB">
        <w:rPr>
          <w:rFonts w:ascii="Arial" w:hAnsi="Arial" w:cs="Arial"/>
          <w:lang w:val="en-US"/>
        </w:rPr>
        <w:t xml:space="preserve"> </w:t>
      </w:r>
      <w:r w:rsidR="00331818">
        <w:rPr>
          <w:rFonts w:ascii="Arial" w:hAnsi="Arial" w:cs="Arial"/>
          <w:lang w:val="en-US"/>
        </w:rPr>
        <w:t xml:space="preserve">in </w:t>
      </w:r>
      <w:r w:rsidR="00F37C70">
        <w:rPr>
          <w:rFonts w:ascii="Arial" w:hAnsi="Arial" w:cs="Arial"/>
          <w:lang w:val="en-US"/>
        </w:rPr>
        <w:t xml:space="preserve">placemaking </w:t>
      </w:r>
      <w:r w:rsidR="00D5534C">
        <w:rPr>
          <w:rFonts w:ascii="Arial" w:hAnsi="Arial" w:cs="Arial"/>
          <w:lang w:val="en-US"/>
        </w:rPr>
        <w:t xml:space="preserve">activities that promote </w:t>
      </w:r>
      <w:r w:rsidR="00D24420">
        <w:rPr>
          <w:rFonts w:ascii="Arial" w:hAnsi="Arial" w:cs="Arial"/>
          <w:lang w:val="en-US"/>
        </w:rPr>
        <w:t>interconnectedness</w:t>
      </w:r>
      <w:r w:rsidR="00D5534C">
        <w:rPr>
          <w:rFonts w:ascii="Arial" w:hAnsi="Arial" w:cs="Arial"/>
          <w:lang w:val="en-US"/>
        </w:rPr>
        <w:t xml:space="preserve"> with the natural environment</w:t>
      </w:r>
      <w:r w:rsidR="00E86E4D">
        <w:rPr>
          <w:rFonts w:ascii="Arial" w:hAnsi="Arial" w:cs="Arial"/>
          <w:lang w:val="en-US"/>
        </w:rPr>
        <w:t xml:space="preserve"> </w:t>
      </w:r>
      <w:r w:rsidR="00425143">
        <w:rPr>
          <w:rFonts w:ascii="Arial" w:hAnsi="Arial" w:cs="Arial"/>
          <w:lang w:val="en-US"/>
        </w:rPr>
        <w:t>(</w:t>
      </w:r>
      <w:r w:rsidR="00425143" w:rsidRPr="003B4857">
        <w:rPr>
          <w:rFonts w:ascii="Arial" w:hAnsi="Arial" w:cs="Arial"/>
          <w:color w:val="0000FF"/>
          <w:lang w:val="en-US"/>
        </w:rPr>
        <w:t>Lumber et al., 2017</w:t>
      </w:r>
      <w:r w:rsidR="00425143" w:rsidRPr="00E86E4D">
        <w:rPr>
          <w:rFonts w:ascii="Arial" w:hAnsi="Arial" w:cs="Arial"/>
          <w:lang w:val="en-US"/>
        </w:rPr>
        <w:t>)</w:t>
      </w:r>
      <w:r w:rsidR="00E86E4D">
        <w:rPr>
          <w:rFonts w:ascii="Arial" w:hAnsi="Arial" w:cs="Arial"/>
          <w:color w:val="0000FF"/>
          <w:lang w:val="en-US"/>
        </w:rPr>
        <w:t>.</w:t>
      </w:r>
      <w:r w:rsidR="00425143">
        <w:rPr>
          <w:rFonts w:ascii="Arial" w:hAnsi="Arial" w:cs="Arial"/>
          <w:color w:val="0000FF"/>
          <w:lang w:val="en-US"/>
        </w:rPr>
        <w:t xml:space="preserve"> </w:t>
      </w:r>
    </w:p>
    <w:p w14:paraId="281BBD37" w14:textId="75CF5D9B" w:rsidR="00A775A8" w:rsidRDefault="00E86E4D" w:rsidP="00D9625D">
      <w:pPr>
        <w:spacing w:line="360" w:lineRule="auto"/>
        <w:jc w:val="both"/>
        <w:rPr>
          <w:rFonts w:ascii="Arial" w:hAnsi="Arial" w:cs="Arial"/>
          <w:shd w:val="clear" w:color="auto" w:fill="FFFFFF"/>
        </w:rPr>
      </w:pPr>
      <w:r>
        <w:rPr>
          <w:rFonts w:ascii="Arial" w:hAnsi="Arial" w:cs="Arial"/>
          <w:lang w:val="en-US"/>
        </w:rPr>
        <w:t>P</w:t>
      </w:r>
      <w:r w:rsidR="006B1D81">
        <w:rPr>
          <w:rFonts w:ascii="Arial" w:hAnsi="Arial" w:cs="Arial"/>
        </w:rPr>
        <w:t xml:space="preserve">lacemaking </w:t>
      </w:r>
      <w:r w:rsidR="0072252C">
        <w:rPr>
          <w:rFonts w:ascii="Arial" w:hAnsi="Arial" w:cs="Arial"/>
        </w:rPr>
        <w:t>involv</w:t>
      </w:r>
      <w:r w:rsidR="00E71C25">
        <w:rPr>
          <w:rFonts w:ascii="Arial" w:hAnsi="Arial" w:cs="Arial"/>
        </w:rPr>
        <w:t>ing</w:t>
      </w:r>
      <w:r w:rsidR="006B1D81">
        <w:rPr>
          <w:rFonts w:ascii="Arial" w:hAnsi="Arial" w:cs="Arial"/>
        </w:rPr>
        <w:t xml:space="preserve"> </w:t>
      </w:r>
      <w:r w:rsidR="00375CA9" w:rsidRPr="00DF0388">
        <w:rPr>
          <w:rFonts w:ascii="Arial" w:hAnsi="Arial" w:cs="Arial"/>
        </w:rPr>
        <w:t>nature programmes</w:t>
      </w:r>
      <w:r w:rsidR="00E9457E">
        <w:rPr>
          <w:rFonts w:ascii="Arial" w:hAnsi="Arial" w:cs="Arial"/>
        </w:rPr>
        <w:t xml:space="preserve"> in</w:t>
      </w:r>
      <w:r w:rsidR="004C38B5">
        <w:rPr>
          <w:rFonts w:ascii="Arial" w:hAnsi="Arial" w:cs="Arial"/>
        </w:rPr>
        <w:t xml:space="preserve"> </w:t>
      </w:r>
      <w:r w:rsidR="004C38B5" w:rsidRPr="00DF0388">
        <w:rPr>
          <w:rFonts w:ascii="Arial" w:hAnsi="Arial" w:cs="Arial"/>
        </w:rPr>
        <w:t xml:space="preserve">farming and gardening activities </w:t>
      </w:r>
      <w:r w:rsidR="00BE7AB9">
        <w:rPr>
          <w:rFonts w:ascii="Arial" w:hAnsi="Arial" w:cs="Arial"/>
        </w:rPr>
        <w:t>that enable self-reflection</w:t>
      </w:r>
      <w:r w:rsidR="00E173B9">
        <w:rPr>
          <w:rFonts w:ascii="Arial" w:hAnsi="Arial" w:cs="Arial"/>
        </w:rPr>
        <w:t xml:space="preserve">, </w:t>
      </w:r>
      <w:r w:rsidR="00B91954">
        <w:rPr>
          <w:rFonts w:ascii="Arial" w:hAnsi="Arial" w:cs="Arial"/>
        </w:rPr>
        <w:t>gratitude,</w:t>
      </w:r>
      <w:r w:rsidR="00E173B9">
        <w:rPr>
          <w:rFonts w:ascii="Arial" w:hAnsi="Arial" w:cs="Arial"/>
        </w:rPr>
        <w:t xml:space="preserve"> and compassion for</w:t>
      </w:r>
      <w:r w:rsidR="00BE7AB9">
        <w:rPr>
          <w:rFonts w:ascii="Arial" w:hAnsi="Arial" w:cs="Arial"/>
        </w:rPr>
        <w:t xml:space="preserve"> the natural environment </w:t>
      </w:r>
      <w:r w:rsidR="00AF3BFC">
        <w:rPr>
          <w:rFonts w:ascii="Arial" w:hAnsi="Arial" w:cs="Arial"/>
        </w:rPr>
        <w:t>–</w:t>
      </w:r>
      <w:r w:rsidR="00926AD4">
        <w:rPr>
          <w:rFonts w:ascii="Arial" w:hAnsi="Arial" w:cs="Arial"/>
        </w:rPr>
        <w:t xml:space="preserve"> </w:t>
      </w:r>
      <w:r w:rsidR="00AF3BFC">
        <w:rPr>
          <w:rFonts w:ascii="Arial" w:hAnsi="Arial" w:cs="Arial"/>
        </w:rPr>
        <w:t>also known as</w:t>
      </w:r>
      <w:r w:rsidR="00926AD4">
        <w:rPr>
          <w:rFonts w:ascii="Arial" w:hAnsi="Arial" w:cs="Arial"/>
        </w:rPr>
        <w:t xml:space="preserve"> ‘nature-placemaking’ </w:t>
      </w:r>
      <w:r w:rsidR="00AF3BFC">
        <w:rPr>
          <w:rFonts w:ascii="Arial" w:hAnsi="Arial" w:cs="Arial"/>
        </w:rPr>
        <w:t>(</w:t>
      </w:r>
      <w:r w:rsidR="00AF3BFC" w:rsidRPr="00C20EC6">
        <w:rPr>
          <w:rFonts w:ascii="Arial" w:hAnsi="Arial" w:cs="Arial"/>
          <w:color w:val="0000FF"/>
        </w:rPr>
        <w:t>Bush</w:t>
      </w:r>
      <w:r w:rsidR="00AF3BFC">
        <w:rPr>
          <w:rFonts w:ascii="Arial" w:hAnsi="Arial" w:cs="Arial"/>
        </w:rPr>
        <w:t xml:space="preserve"> </w:t>
      </w:r>
      <w:r w:rsidR="00AF3BFC" w:rsidRPr="008561AC">
        <w:rPr>
          <w:rFonts w:ascii="Arial" w:hAnsi="Arial" w:cs="Arial"/>
          <w:i/>
          <w:iCs/>
          <w:color w:val="0000FF"/>
        </w:rPr>
        <w:t>et al</w:t>
      </w:r>
      <w:r w:rsidR="008561AC" w:rsidRPr="008561AC">
        <w:rPr>
          <w:rFonts w:ascii="Arial" w:hAnsi="Arial" w:cs="Arial"/>
          <w:i/>
          <w:iCs/>
          <w:color w:val="0000FF"/>
        </w:rPr>
        <w:t xml:space="preserve">., </w:t>
      </w:r>
      <w:r w:rsidR="008561AC" w:rsidRPr="008561AC">
        <w:rPr>
          <w:rFonts w:ascii="Arial" w:hAnsi="Arial" w:cs="Arial"/>
          <w:color w:val="0000FF"/>
        </w:rPr>
        <w:t>2020</w:t>
      </w:r>
      <w:r w:rsidR="008561AC" w:rsidRPr="008561AC">
        <w:rPr>
          <w:rFonts w:ascii="Arial" w:hAnsi="Arial" w:cs="Arial"/>
        </w:rPr>
        <w:t>)</w:t>
      </w:r>
      <w:r w:rsidR="008561AC">
        <w:rPr>
          <w:rFonts w:ascii="Arial" w:hAnsi="Arial" w:cs="Arial"/>
        </w:rPr>
        <w:t xml:space="preserve"> </w:t>
      </w:r>
      <w:r w:rsidR="004C38B5">
        <w:rPr>
          <w:rFonts w:ascii="Arial" w:hAnsi="Arial" w:cs="Arial"/>
        </w:rPr>
        <w:t xml:space="preserve">– </w:t>
      </w:r>
      <w:r w:rsidR="00375CA9" w:rsidRPr="00DF0388">
        <w:rPr>
          <w:rFonts w:ascii="Arial" w:hAnsi="Arial" w:cs="Arial"/>
        </w:rPr>
        <w:t>have been found to have positive impact in people</w:t>
      </w:r>
      <w:del w:id="14" w:author="Yohei Kato" w:date="2022-01-10T11:41:00Z">
        <w:r w:rsidR="00375CA9" w:rsidRPr="00DF0388" w:rsidDel="00137E97">
          <w:rPr>
            <w:rFonts w:ascii="Arial" w:hAnsi="Arial" w:cs="Arial"/>
          </w:rPr>
          <w:delText>s</w:delText>
        </w:r>
      </w:del>
      <w:r w:rsidR="00375CA9" w:rsidRPr="00DF0388">
        <w:rPr>
          <w:rFonts w:ascii="Arial" w:hAnsi="Arial" w:cs="Arial"/>
        </w:rPr>
        <w:t>’</w:t>
      </w:r>
      <w:ins w:id="15" w:author="Yohei Kato" w:date="2022-01-10T11:41:00Z">
        <w:r w:rsidR="00137E97">
          <w:rPr>
            <w:rFonts w:ascii="Arial" w:hAnsi="Arial" w:cs="Arial"/>
          </w:rPr>
          <w:t>s</w:t>
        </w:r>
      </w:ins>
      <w:r w:rsidR="00375CA9" w:rsidRPr="00DF0388">
        <w:rPr>
          <w:rFonts w:ascii="Arial" w:hAnsi="Arial" w:cs="Arial"/>
        </w:rPr>
        <w:t xml:space="preserve"> health and wellbeing (</w:t>
      </w:r>
      <w:proofErr w:type="spellStart"/>
      <w:r w:rsidR="00375CA9" w:rsidRPr="00DF0388">
        <w:rPr>
          <w:rFonts w:ascii="Arial" w:hAnsi="Arial" w:cs="Arial"/>
          <w:color w:val="3333FF"/>
        </w:rPr>
        <w:t>Berto</w:t>
      </w:r>
      <w:proofErr w:type="spellEnd"/>
      <w:r w:rsidR="00375CA9" w:rsidRPr="00DF0388">
        <w:rPr>
          <w:rFonts w:ascii="Arial" w:hAnsi="Arial" w:cs="Arial"/>
          <w:color w:val="3333FF"/>
        </w:rPr>
        <w:t>, 2014</w:t>
      </w:r>
      <w:r w:rsidR="00375CA9" w:rsidRPr="00DF0388">
        <w:rPr>
          <w:rFonts w:ascii="Arial" w:hAnsi="Arial" w:cs="Arial"/>
        </w:rPr>
        <w:t>). Taking part in these activities could enhance social inclusion, positive emotions, healthy relationships with their community, and the perception of being part of a community (</w:t>
      </w:r>
      <w:proofErr w:type="spellStart"/>
      <w:r w:rsidR="00375CA9" w:rsidRPr="00DF0388">
        <w:rPr>
          <w:rFonts w:ascii="Arial" w:hAnsi="Arial" w:cs="Arial"/>
          <w:color w:val="3333FF"/>
        </w:rPr>
        <w:t>Berto</w:t>
      </w:r>
      <w:proofErr w:type="spellEnd"/>
      <w:r w:rsidR="00375CA9" w:rsidRPr="00DF0388">
        <w:rPr>
          <w:rFonts w:ascii="Arial" w:hAnsi="Arial" w:cs="Arial"/>
          <w:color w:val="3333FF"/>
        </w:rPr>
        <w:t>, 2014</w:t>
      </w:r>
      <w:r w:rsidR="00375CA9" w:rsidRPr="00DF0388">
        <w:rPr>
          <w:rFonts w:ascii="Arial" w:hAnsi="Arial" w:cs="Arial"/>
        </w:rPr>
        <w:t>).</w:t>
      </w:r>
      <w:r w:rsidR="00375CA9">
        <w:rPr>
          <w:rFonts w:ascii="Arial" w:hAnsi="Arial" w:cs="Arial"/>
        </w:rPr>
        <w:t xml:space="preserve"> </w:t>
      </w:r>
      <w:r w:rsidR="00634D59" w:rsidRPr="00DF0388">
        <w:rPr>
          <w:rFonts w:ascii="Arial" w:hAnsi="Arial" w:cs="Arial"/>
        </w:rPr>
        <w:t xml:space="preserve"> This direct interaction with the natural environment has </w:t>
      </w:r>
      <w:r w:rsidR="00B13790">
        <w:rPr>
          <w:rFonts w:ascii="Arial" w:hAnsi="Arial" w:cs="Arial"/>
        </w:rPr>
        <w:t xml:space="preserve">also </w:t>
      </w:r>
      <w:r w:rsidR="00634D59" w:rsidRPr="00DF0388">
        <w:rPr>
          <w:rFonts w:ascii="Arial" w:hAnsi="Arial" w:cs="Arial"/>
        </w:rPr>
        <w:t>been found to be a catalyst for social cohesion and social capital</w:t>
      </w:r>
      <w:r w:rsidR="00BB0A9B">
        <w:rPr>
          <w:rFonts w:ascii="Arial" w:hAnsi="Arial" w:cs="Arial"/>
        </w:rPr>
        <w:t>,</w:t>
      </w:r>
      <w:r w:rsidR="00634D59" w:rsidRPr="00DF0388">
        <w:rPr>
          <w:rFonts w:ascii="Arial" w:hAnsi="Arial" w:cs="Arial"/>
        </w:rPr>
        <w:t xml:space="preserve"> </w:t>
      </w:r>
      <w:r w:rsidR="005C703F">
        <w:rPr>
          <w:rFonts w:ascii="Arial" w:hAnsi="Arial" w:cs="Arial"/>
        </w:rPr>
        <w:t>components that</w:t>
      </w:r>
      <w:r w:rsidR="00634D59" w:rsidRPr="00DF0388">
        <w:rPr>
          <w:rFonts w:ascii="Arial" w:hAnsi="Arial" w:cs="Arial"/>
        </w:rPr>
        <w:t xml:space="preserve"> enhance psychological health and wellbein</w:t>
      </w:r>
      <w:r w:rsidR="00634D59" w:rsidRPr="00DF0388">
        <w:rPr>
          <w:rStyle w:val="BodyTextChar"/>
          <w:rFonts w:ascii="Arial" w:hAnsi="Arial"/>
          <w:sz w:val="22"/>
        </w:rPr>
        <w:t xml:space="preserve">g </w:t>
      </w:r>
      <w:r w:rsidR="00634D59" w:rsidRPr="00DF0388">
        <w:rPr>
          <w:rFonts w:ascii="Arial" w:hAnsi="Arial" w:cs="Arial"/>
        </w:rPr>
        <w:t>(</w:t>
      </w:r>
      <w:r w:rsidR="00634D59" w:rsidRPr="00DF0388">
        <w:rPr>
          <w:rFonts w:ascii="Arial" w:hAnsi="Arial" w:cs="Arial"/>
          <w:color w:val="3333FF"/>
        </w:rPr>
        <w:t xml:space="preserve">Jennings and </w:t>
      </w:r>
      <w:proofErr w:type="spellStart"/>
      <w:r w:rsidR="00634D59" w:rsidRPr="00DF0388">
        <w:rPr>
          <w:rFonts w:ascii="Arial" w:hAnsi="Arial" w:cs="Arial"/>
          <w:color w:val="3333FF"/>
        </w:rPr>
        <w:t>Bamkole</w:t>
      </w:r>
      <w:proofErr w:type="spellEnd"/>
      <w:r w:rsidR="00634D59" w:rsidRPr="00DF0388">
        <w:rPr>
          <w:rFonts w:ascii="Arial" w:hAnsi="Arial" w:cs="Arial"/>
          <w:color w:val="3333FF"/>
        </w:rPr>
        <w:t>, 2019</w:t>
      </w:r>
      <w:r w:rsidR="00634D59" w:rsidRPr="00DF0388">
        <w:rPr>
          <w:rFonts w:ascii="Arial" w:hAnsi="Arial" w:cs="Arial"/>
        </w:rPr>
        <w:t xml:space="preserve">). </w:t>
      </w:r>
      <w:r w:rsidR="00425F02">
        <w:rPr>
          <w:rFonts w:ascii="Arial" w:hAnsi="Arial" w:cs="Arial"/>
          <w:shd w:val="clear" w:color="auto" w:fill="FFFFFF"/>
        </w:rPr>
        <w:t>T</w:t>
      </w:r>
      <w:r w:rsidR="00D219D6">
        <w:rPr>
          <w:rFonts w:ascii="Arial" w:hAnsi="Arial" w:cs="Arial"/>
          <w:shd w:val="clear" w:color="auto" w:fill="FFFFFF"/>
        </w:rPr>
        <w:t>he</w:t>
      </w:r>
      <w:r w:rsidR="00F84B8A">
        <w:rPr>
          <w:rFonts w:ascii="Arial" w:hAnsi="Arial" w:cs="Arial"/>
          <w:shd w:val="clear" w:color="auto" w:fill="FFFFFF"/>
        </w:rPr>
        <w:t xml:space="preserve"> benefits of these programmes are better linked </w:t>
      </w:r>
      <w:r w:rsidR="00362BDC">
        <w:rPr>
          <w:rFonts w:ascii="Arial" w:hAnsi="Arial" w:cs="Arial"/>
          <w:shd w:val="clear" w:color="auto" w:fill="FFFFFF"/>
        </w:rPr>
        <w:t>to</w:t>
      </w:r>
      <w:r w:rsidR="00F84B8A">
        <w:rPr>
          <w:rFonts w:ascii="Arial" w:hAnsi="Arial" w:cs="Arial"/>
          <w:shd w:val="clear" w:color="auto" w:fill="FFFFFF"/>
        </w:rPr>
        <w:t xml:space="preserve"> the participative character of placemaking (e</w:t>
      </w:r>
      <w:r w:rsidR="00F9302F">
        <w:rPr>
          <w:rFonts w:ascii="Arial" w:hAnsi="Arial" w:cs="Arial"/>
          <w:shd w:val="clear" w:color="auto" w:fill="FFFFFF"/>
        </w:rPr>
        <w:t>.g., enhancing sense of belonging and sense of community</w:t>
      </w:r>
      <w:r w:rsidR="000129A8">
        <w:rPr>
          <w:rFonts w:ascii="Arial" w:hAnsi="Arial" w:cs="Arial"/>
          <w:shd w:val="clear" w:color="auto" w:fill="FFFFFF"/>
        </w:rPr>
        <w:t xml:space="preserve"> </w:t>
      </w:r>
      <w:r w:rsidR="000129A8" w:rsidRPr="000129A8">
        <w:rPr>
          <w:rFonts w:ascii="Arial" w:hAnsi="Arial" w:cs="Arial"/>
          <w:shd w:val="clear" w:color="auto" w:fill="FFFFFF"/>
        </w:rPr>
        <w:t>(</w:t>
      </w:r>
      <w:r w:rsidR="000129A8" w:rsidRPr="000129A8">
        <w:rPr>
          <w:rFonts w:ascii="Arial" w:hAnsi="Arial" w:cs="Arial"/>
          <w:color w:val="0000FF"/>
          <w:shd w:val="clear" w:color="auto" w:fill="FFFFFF"/>
        </w:rPr>
        <w:t>Dempsey et al., 2014; Strydom, et al., 2018)</w:t>
      </w:r>
      <w:r w:rsidR="00425F02" w:rsidRPr="000129A8">
        <w:rPr>
          <w:rFonts w:ascii="Arial" w:hAnsi="Arial" w:cs="Arial"/>
          <w:color w:val="0000FF"/>
        </w:rPr>
        <w:t xml:space="preserve">. </w:t>
      </w:r>
      <w:r w:rsidR="00425F02">
        <w:rPr>
          <w:rFonts w:ascii="Arial" w:hAnsi="Arial" w:cs="Arial"/>
        </w:rPr>
        <w:t>However,</w:t>
      </w:r>
      <w:r w:rsidR="00544E94">
        <w:rPr>
          <w:rFonts w:ascii="Arial" w:hAnsi="Arial" w:cs="Arial"/>
        </w:rPr>
        <w:t xml:space="preserve"> </w:t>
      </w:r>
      <w:r w:rsidR="00544E94" w:rsidRPr="00DF0388">
        <w:rPr>
          <w:rFonts w:ascii="Arial" w:hAnsi="Arial" w:cs="Arial"/>
        </w:rPr>
        <w:t>for these activities to take place, there must be an external enabler that facilitates the emergence of such practices. The caveat of such activities is that</w:t>
      </w:r>
      <w:r w:rsidR="00D56E01">
        <w:rPr>
          <w:rFonts w:ascii="Arial" w:hAnsi="Arial" w:cs="Arial"/>
        </w:rPr>
        <w:t xml:space="preserve"> they</w:t>
      </w:r>
      <w:r w:rsidR="00544E94" w:rsidRPr="00DF0388">
        <w:rPr>
          <w:rFonts w:ascii="Arial" w:hAnsi="Arial" w:cs="Arial"/>
        </w:rPr>
        <w:t xml:space="preserve"> </w:t>
      </w:r>
      <w:r w:rsidR="00F22353">
        <w:rPr>
          <w:rFonts w:ascii="Arial" w:hAnsi="Arial" w:cs="Arial"/>
        </w:rPr>
        <w:t>can fail</w:t>
      </w:r>
      <w:r w:rsidR="00106C81">
        <w:rPr>
          <w:rFonts w:ascii="Arial" w:hAnsi="Arial" w:cs="Arial"/>
        </w:rPr>
        <w:t xml:space="preserve"> to achieve</w:t>
      </w:r>
      <w:r w:rsidR="00544E94" w:rsidRPr="00DF0388">
        <w:rPr>
          <w:rFonts w:ascii="Arial" w:hAnsi="Arial" w:cs="Arial"/>
        </w:rPr>
        <w:t xml:space="preserve"> long term</w:t>
      </w:r>
      <w:r w:rsidR="00506AD4">
        <w:rPr>
          <w:rFonts w:ascii="Arial" w:hAnsi="Arial" w:cs="Arial"/>
        </w:rPr>
        <w:t xml:space="preserve"> </w:t>
      </w:r>
      <w:r w:rsidR="00544E94" w:rsidRPr="00DF0388">
        <w:rPr>
          <w:rFonts w:ascii="Arial" w:hAnsi="Arial" w:cs="Arial"/>
        </w:rPr>
        <w:t>involvement in the maintenance of the green space (</w:t>
      </w:r>
      <w:r w:rsidR="00544E94" w:rsidRPr="00DF0388">
        <w:rPr>
          <w:rFonts w:ascii="Arial" w:hAnsi="Arial" w:cs="Arial"/>
          <w:color w:val="0000FF"/>
        </w:rPr>
        <w:t>Tan &amp; Neo, 2009</w:t>
      </w:r>
      <w:r w:rsidR="00544E94" w:rsidRPr="00DF0388">
        <w:rPr>
          <w:rFonts w:ascii="Arial" w:hAnsi="Arial" w:cs="Arial"/>
        </w:rPr>
        <w:t xml:space="preserve">; </w:t>
      </w:r>
      <w:proofErr w:type="spellStart"/>
      <w:r w:rsidR="00544E94" w:rsidRPr="00DF0388">
        <w:rPr>
          <w:rFonts w:ascii="Arial" w:hAnsi="Arial" w:cs="Arial"/>
          <w:color w:val="3333FF"/>
          <w:shd w:val="clear" w:color="auto" w:fill="FFFFFF"/>
        </w:rPr>
        <w:t>Mattijssen</w:t>
      </w:r>
      <w:proofErr w:type="spellEnd"/>
      <w:r w:rsidR="00544E94" w:rsidRPr="00DF0388">
        <w:rPr>
          <w:rFonts w:ascii="Arial" w:hAnsi="Arial" w:cs="Arial"/>
          <w:color w:val="3333FF"/>
          <w:shd w:val="clear" w:color="auto" w:fill="FFFFFF"/>
        </w:rPr>
        <w:t xml:space="preserve"> </w:t>
      </w:r>
      <w:r w:rsidR="00544E94" w:rsidRPr="00DF0388">
        <w:rPr>
          <w:rFonts w:ascii="Arial" w:hAnsi="Arial" w:cs="Arial"/>
          <w:i/>
          <w:iCs/>
          <w:color w:val="3333FF"/>
          <w:shd w:val="clear" w:color="auto" w:fill="FFFFFF"/>
        </w:rPr>
        <w:t xml:space="preserve">et al, </w:t>
      </w:r>
      <w:r w:rsidR="00544E94" w:rsidRPr="00DF0388">
        <w:rPr>
          <w:rFonts w:ascii="Arial" w:hAnsi="Arial" w:cs="Arial"/>
          <w:color w:val="3333FF"/>
          <w:shd w:val="clear" w:color="auto" w:fill="FFFFFF"/>
        </w:rPr>
        <w:t>(a)</w:t>
      </w:r>
      <w:r w:rsidR="00544E94" w:rsidRPr="00DF0388">
        <w:rPr>
          <w:rFonts w:ascii="Arial" w:hAnsi="Arial" w:cs="Arial"/>
          <w:i/>
          <w:iCs/>
          <w:color w:val="3333FF"/>
          <w:shd w:val="clear" w:color="auto" w:fill="FFFFFF"/>
        </w:rPr>
        <w:t xml:space="preserve"> </w:t>
      </w:r>
      <w:r w:rsidR="00544E94" w:rsidRPr="00DF0388">
        <w:rPr>
          <w:rFonts w:ascii="Arial" w:hAnsi="Arial" w:cs="Arial"/>
          <w:color w:val="3333FF"/>
          <w:shd w:val="clear" w:color="auto" w:fill="FFFFFF"/>
        </w:rPr>
        <w:t>2017</w:t>
      </w:r>
      <w:r w:rsidR="00544E94" w:rsidRPr="00DF0388">
        <w:rPr>
          <w:rFonts w:ascii="Arial" w:hAnsi="Arial" w:cs="Arial"/>
          <w:shd w:val="clear" w:color="auto" w:fill="FFFFFF"/>
        </w:rPr>
        <w:t xml:space="preserve">), </w:t>
      </w:r>
      <w:r w:rsidR="00506AD4">
        <w:rPr>
          <w:rFonts w:ascii="Arial" w:hAnsi="Arial" w:cs="Arial"/>
          <w:shd w:val="clear" w:color="auto" w:fill="FFFFFF"/>
        </w:rPr>
        <w:t>often turning</w:t>
      </w:r>
      <w:r w:rsidR="00544E94" w:rsidRPr="00DF0388">
        <w:rPr>
          <w:rFonts w:ascii="Arial" w:hAnsi="Arial" w:cs="Arial"/>
          <w:shd w:val="clear" w:color="auto" w:fill="FFFFFF"/>
        </w:rPr>
        <w:t xml:space="preserve"> </w:t>
      </w:r>
      <w:r w:rsidR="00544E94" w:rsidRPr="00362BDC">
        <w:rPr>
          <w:rFonts w:ascii="Arial" w:hAnsi="Arial" w:cs="Arial"/>
          <w:shd w:val="clear" w:color="auto" w:fill="FFFFFF"/>
        </w:rPr>
        <w:t xml:space="preserve">into a </w:t>
      </w:r>
      <w:r w:rsidR="00CF1200">
        <w:rPr>
          <w:rFonts w:ascii="Arial" w:hAnsi="Arial" w:cs="Arial"/>
          <w:shd w:val="clear" w:color="auto" w:fill="FFFFFF"/>
        </w:rPr>
        <w:t xml:space="preserve">superficial beautification </w:t>
      </w:r>
      <w:r w:rsidR="00544E94" w:rsidRPr="00362BDC">
        <w:rPr>
          <w:rFonts w:ascii="Arial" w:hAnsi="Arial" w:cs="Arial"/>
          <w:shd w:val="clear" w:color="auto" w:fill="FFFFFF"/>
        </w:rPr>
        <w:t>process in which citizens have minimal engagement in the long</w:t>
      </w:r>
      <w:r w:rsidR="000F4E23">
        <w:rPr>
          <w:rFonts w:ascii="Arial" w:hAnsi="Arial" w:cs="Arial"/>
          <w:shd w:val="clear" w:color="auto" w:fill="FFFFFF"/>
        </w:rPr>
        <w:t>-</w:t>
      </w:r>
      <w:r w:rsidR="00544E94" w:rsidRPr="00362BDC">
        <w:rPr>
          <w:rFonts w:ascii="Arial" w:hAnsi="Arial" w:cs="Arial"/>
          <w:shd w:val="clear" w:color="auto" w:fill="FFFFFF"/>
        </w:rPr>
        <w:t>term</w:t>
      </w:r>
      <w:r w:rsidR="006C7423">
        <w:rPr>
          <w:rFonts w:ascii="Arial" w:hAnsi="Arial" w:cs="Arial"/>
          <w:shd w:val="clear" w:color="auto" w:fill="FFFFFF"/>
        </w:rPr>
        <w:t xml:space="preserve"> </w:t>
      </w:r>
      <w:r w:rsidR="00957A10">
        <w:rPr>
          <w:rFonts w:ascii="Arial" w:hAnsi="Arial" w:cs="Arial"/>
          <w:shd w:val="clear" w:color="auto" w:fill="FFFFFF"/>
        </w:rPr>
        <w:t>(</w:t>
      </w:r>
      <w:proofErr w:type="spellStart"/>
      <w:r w:rsidR="00957A10" w:rsidRPr="00982B33">
        <w:rPr>
          <w:rFonts w:ascii="Arial" w:hAnsi="Arial" w:cs="Arial"/>
          <w:color w:val="0000FF"/>
          <w:shd w:val="clear" w:color="auto" w:fill="FFFFFF"/>
        </w:rPr>
        <w:t>Hes</w:t>
      </w:r>
      <w:proofErr w:type="spellEnd"/>
      <w:r w:rsidR="00982B33" w:rsidRPr="00982B33">
        <w:rPr>
          <w:rFonts w:ascii="Arial" w:hAnsi="Arial" w:cs="Arial"/>
          <w:color w:val="0000FF"/>
          <w:shd w:val="clear" w:color="auto" w:fill="FFFFFF"/>
        </w:rPr>
        <w:t xml:space="preserve"> </w:t>
      </w:r>
      <w:r w:rsidR="00982B33" w:rsidRPr="00982B33">
        <w:rPr>
          <w:rFonts w:ascii="Arial" w:hAnsi="Arial" w:cs="Arial"/>
          <w:i/>
          <w:iCs/>
          <w:color w:val="0000FF"/>
          <w:shd w:val="clear" w:color="auto" w:fill="FFFFFF"/>
        </w:rPr>
        <w:t xml:space="preserve">et al., </w:t>
      </w:r>
      <w:r w:rsidR="00982B33" w:rsidRPr="00982B33">
        <w:rPr>
          <w:rFonts w:ascii="Arial" w:hAnsi="Arial" w:cs="Arial"/>
          <w:color w:val="0000FF"/>
          <w:shd w:val="clear" w:color="auto" w:fill="FFFFFF"/>
        </w:rPr>
        <w:t>2020</w:t>
      </w:r>
      <w:r w:rsidR="00982B33">
        <w:rPr>
          <w:rFonts w:ascii="Arial" w:hAnsi="Arial" w:cs="Arial"/>
          <w:shd w:val="clear" w:color="auto" w:fill="FFFFFF"/>
        </w:rPr>
        <w:t xml:space="preserve">) </w:t>
      </w:r>
      <w:r w:rsidR="009C6872">
        <w:rPr>
          <w:rFonts w:ascii="Arial" w:hAnsi="Arial" w:cs="Arial"/>
          <w:shd w:val="clear" w:color="auto" w:fill="FFFFFF"/>
        </w:rPr>
        <w:t>defeating the purpose of implementing nature-</w:t>
      </w:r>
      <w:r w:rsidR="000F4E23">
        <w:rPr>
          <w:rFonts w:ascii="Arial" w:hAnsi="Arial" w:cs="Arial"/>
          <w:shd w:val="clear" w:color="auto" w:fill="FFFFFF"/>
        </w:rPr>
        <w:t>placemaking activities</w:t>
      </w:r>
      <w:r w:rsidR="008A2E2D">
        <w:rPr>
          <w:rFonts w:ascii="Arial" w:hAnsi="Arial" w:cs="Arial"/>
          <w:shd w:val="clear" w:color="auto" w:fill="FFFFFF"/>
        </w:rPr>
        <w:t xml:space="preserve"> </w:t>
      </w:r>
      <w:r w:rsidR="008A2E2D" w:rsidRPr="00CE3079">
        <w:rPr>
          <w:rFonts w:ascii="Arial" w:hAnsi="Arial" w:cs="Arial"/>
        </w:rPr>
        <w:t>(</w:t>
      </w:r>
      <w:proofErr w:type="spellStart"/>
      <w:r w:rsidR="008A2E2D" w:rsidRPr="00CE3079">
        <w:rPr>
          <w:rFonts w:ascii="Arial" w:hAnsi="Arial" w:cs="Arial"/>
          <w:color w:val="0000FF"/>
        </w:rPr>
        <w:t>Schneekloth</w:t>
      </w:r>
      <w:proofErr w:type="spellEnd"/>
      <w:r w:rsidR="008A2E2D" w:rsidRPr="00CE3079">
        <w:rPr>
          <w:rFonts w:ascii="Arial" w:hAnsi="Arial" w:cs="Arial"/>
          <w:color w:val="0000FF"/>
        </w:rPr>
        <w:t xml:space="preserve"> </w:t>
      </w:r>
      <w:r w:rsidR="008A2E2D" w:rsidRPr="00CE3079">
        <w:rPr>
          <w:rFonts w:ascii="Arial" w:hAnsi="Arial" w:cs="Arial"/>
          <w:i/>
          <w:iCs/>
          <w:color w:val="0000FF"/>
        </w:rPr>
        <w:t xml:space="preserve">et al., </w:t>
      </w:r>
      <w:r w:rsidR="008A2E2D" w:rsidRPr="00CE3079">
        <w:rPr>
          <w:rFonts w:ascii="Arial" w:hAnsi="Arial" w:cs="Arial"/>
          <w:color w:val="0000FF"/>
        </w:rPr>
        <w:t xml:space="preserve">1995; Dempsey &amp; Smith, 2014; </w:t>
      </w:r>
      <w:proofErr w:type="spellStart"/>
      <w:r w:rsidR="008A2E2D" w:rsidRPr="00CE3079">
        <w:rPr>
          <w:rFonts w:ascii="Arial" w:hAnsi="Arial" w:cs="Arial"/>
          <w:color w:val="0000FF"/>
          <w:shd w:val="clear" w:color="auto" w:fill="FFFFFF"/>
        </w:rPr>
        <w:t>Mattijssen</w:t>
      </w:r>
      <w:proofErr w:type="spellEnd"/>
      <w:r w:rsidR="008A2E2D" w:rsidRPr="00CE3079">
        <w:rPr>
          <w:rFonts w:ascii="Arial" w:hAnsi="Arial" w:cs="Arial"/>
          <w:color w:val="0000FF"/>
          <w:shd w:val="clear" w:color="auto" w:fill="FFFFFF"/>
        </w:rPr>
        <w:t xml:space="preserve"> </w:t>
      </w:r>
      <w:r w:rsidR="008A2E2D" w:rsidRPr="00CE3079">
        <w:rPr>
          <w:rFonts w:ascii="Arial" w:hAnsi="Arial" w:cs="Arial"/>
          <w:i/>
          <w:iCs/>
          <w:color w:val="0000FF"/>
          <w:shd w:val="clear" w:color="auto" w:fill="FFFFFF"/>
        </w:rPr>
        <w:t xml:space="preserve">et al., </w:t>
      </w:r>
      <w:r w:rsidR="008A2E2D" w:rsidRPr="00CE3079">
        <w:rPr>
          <w:rFonts w:ascii="Arial" w:hAnsi="Arial" w:cs="Arial"/>
          <w:color w:val="0000FF"/>
          <w:shd w:val="clear" w:color="auto" w:fill="FFFFFF"/>
        </w:rPr>
        <w:t>2017</w:t>
      </w:r>
      <w:r w:rsidR="008A2E2D" w:rsidRPr="00CE3079">
        <w:rPr>
          <w:rFonts w:ascii="Arial" w:hAnsi="Arial" w:cs="Arial"/>
          <w:shd w:val="clear" w:color="auto" w:fill="FFFFFF"/>
        </w:rPr>
        <w:t>).</w:t>
      </w:r>
      <w:r w:rsidR="000F4E23">
        <w:rPr>
          <w:rFonts w:ascii="Arial" w:hAnsi="Arial" w:cs="Arial"/>
          <w:shd w:val="clear" w:color="auto" w:fill="FFFFFF"/>
        </w:rPr>
        <w:t xml:space="preserve"> </w:t>
      </w:r>
    </w:p>
    <w:p w14:paraId="18A44E7C" w14:textId="7895E2FF" w:rsidR="00B963DA" w:rsidRDefault="00235649" w:rsidP="00E7161D">
      <w:pPr>
        <w:spacing w:line="360" w:lineRule="auto"/>
        <w:jc w:val="both"/>
        <w:rPr>
          <w:rFonts w:ascii="Arial" w:hAnsi="Arial" w:cs="Arial"/>
          <w:shd w:val="clear" w:color="auto" w:fill="FFFFFF"/>
        </w:rPr>
      </w:pPr>
      <w:r>
        <w:rPr>
          <w:rFonts w:ascii="Arial" w:hAnsi="Arial" w:cs="Arial"/>
        </w:rPr>
        <w:lastRenderedPageBreak/>
        <w:t xml:space="preserve">An example is found in </w:t>
      </w:r>
      <w:r w:rsidR="00E56D08">
        <w:rPr>
          <w:rFonts w:ascii="Arial" w:hAnsi="Arial" w:cs="Arial"/>
        </w:rPr>
        <w:t>Singapore</w:t>
      </w:r>
      <w:r>
        <w:rPr>
          <w:rFonts w:ascii="Arial" w:hAnsi="Arial" w:cs="Arial"/>
        </w:rPr>
        <w:t>, where</w:t>
      </w:r>
      <w:r w:rsidR="00E56D08">
        <w:rPr>
          <w:rFonts w:ascii="Arial" w:hAnsi="Arial" w:cs="Arial"/>
        </w:rPr>
        <w:t xml:space="preserve"> placemaking programmes </w:t>
      </w:r>
      <w:r w:rsidR="005C6BF1">
        <w:rPr>
          <w:rFonts w:ascii="Arial" w:hAnsi="Arial" w:cs="Arial"/>
        </w:rPr>
        <w:t xml:space="preserve">are implemented by the government </w:t>
      </w:r>
      <w:r w:rsidR="00D9625D">
        <w:rPr>
          <w:rFonts w:ascii="Arial" w:hAnsi="Arial" w:cs="Arial"/>
        </w:rPr>
        <w:t xml:space="preserve">to </w:t>
      </w:r>
      <w:r w:rsidR="00E56D08" w:rsidRPr="00CE3079">
        <w:rPr>
          <w:rFonts w:ascii="Arial" w:hAnsi="Arial" w:cs="Arial"/>
          <w:shd w:val="clear" w:color="auto" w:fill="FFFFFF"/>
        </w:rPr>
        <w:t>increase the active engagement of individuals in the construction and maintenance of the green places</w:t>
      </w:r>
      <w:r w:rsidR="005C6BF1">
        <w:rPr>
          <w:rFonts w:ascii="Arial" w:hAnsi="Arial" w:cs="Arial"/>
          <w:shd w:val="clear" w:color="auto" w:fill="FFFFFF"/>
        </w:rPr>
        <w:t>.</w:t>
      </w:r>
      <w:ins w:id="16" w:author="Yohei Kato" w:date="2022-01-17T11:24:00Z">
        <w:r w:rsidR="00255D03">
          <w:rPr>
            <w:rFonts w:ascii="Arial" w:hAnsi="Arial" w:cs="Arial"/>
            <w:shd w:val="clear" w:color="auto" w:fill="FFFFFF"/>
          </w:rPr>
          <w:t xml:space="preserve"> </w:t>
        </w:r>
      </w:ins>
      <w:del w:id="17" w:author="Yohei Kato" w:date="2022-01-17T11:24:00Z">
        <w:r w:rsidR="005C6BF1" w:rsidDel="00255D03">
          <w:rPr>
            <w:rFonts w:ascii="Arial" w:hAnsi="Arial" w:cs="Arial"/>
            <w:shd w:val="clear" w:color="auto" w:fill="FFFFFF"/>
          </w:rPr>
          <w:delText xml:space="preserve"> </w:delText>
        </w:r>
      </w:del>
      <w:commentRangeStart w:id="18"/>
      <w:r w:rsidR="005C6BF1">
        <w:rPr>
          <w:rFonts w:ascii="Arial" w:hAnsi="Arial" w:cs="Arial"/>
          <w:shd w:val="clear" w:color="auto" w:fill="FFFFFF"/>
        </w:rPr>
        <w:t xml:space="preserve">Regrettably, </w:t>
      </w:r>
      <w:ins w:id="19" w:author="Yohei Kato" w:date="2022-01-17T14:40:00Z">
        <w:r w:rsidR="00E7161D">
          <w:rPr>
            <w:rFonts w:ascii="Arial" w:hAnsi="Arial" w:cs="Arial"/>
            <w:shd w:val="clear" w:color="auto" w:fill="FFFFFF"/>
          </w:rPr>
          <w:t xml:space="preserve">the past research </w:t>
        </w:r>
        <w:r w:rsidR="00E7161D">
          <w:rPr>
            <w:rFonts w:ascii="Arial" w:hAnsi="Arial" w:cs="Arial"/>
            <w:shd w:val="clear" w:color="auto" w:fill="FFFFFF"/>
            <w:lang w:val="en-US"/>
          </w:rPr>
          <w:t xml:space="preserve">in Singapore </w:t>
        </w:r>
        <w:r w:rsidR="00E7161D">
          <w:rPr>
            <w:rFonts w:ascii="Arial" w:hAnsi="Arial" w:cs="Arial"/>
            <w:shd w:val="clear" w:color="auto" w:fill="FFFFFF"/>
          </w:rPr>
          <w:t>suggests that extensive involvement of government in such initiatives tend to hinder resident’s levels of engagement</w:t>
        </w:r>
      </w:ins>
      <w:ins w:id="20" w:author="Yohei Kato" w:date="2022-01-17T16:28:00Z">
        <w:r w:rsidR="00581601">
          <w:rPr>
            <w:rFonts w:ascii="Arial" w:hAnsi="Arial" w:cs="Arial"/>
            <w:shd w:val="clear" w:color="auto" w:fill="FFFFFF"/>
          </w:rPr>
          <w:t>:</w:t>
        </w:r>
      </w:ins>
      <w:ins w:id="21" w:author="Yohei Kato" w:date="2022-01-17T16:51:00Z">
        <w:r w:rsidR="000714F0">
          <w:rPr>
            <w:rFonts w:ascii="Arial" w:hAnsi="Arial" w:cs="Arial"/>
            <w:shd w:val="clear" w:color="auto" w:fill="FFFFFF"/>
          </w:rPr>
          <w:t xml:space="preserve"> this</w:t>
        </w:r>
        <w:r w:rsidR="000714F0">
          <w:rPr>
            <w:rFonts w:ascii="Arial" w:hAnsi="Arial" w:cs="Arial"/>
            <w:shd w:val="clear" w:color="auto" w:fill="FFFFFF"/>
            <w:lang w:eastAsia="ja-JP"/>
          </w:rPr>
          <w:t xml:space="preserve"> </w:t>
        </w:r>
      </w:ins>
      <w:ins w:id="22" w:author="Yohei Kato" w:date="2022-01-17T16:28:00Z">
        <w:r w:rsidR="0049019C">
          <w:rPr>
            <w:rFonts w:ascii="Arial" w:hAnsi="Arial" w:cs="Arial"/>
            <w:shd w:val="clear" w:color="auto" w:fill="FFFFFF"/>
          </w:rPr>
          <w:t>reflect</w:t>
        </w:r>
      </w:ins>
      <w:ins w:id="23" w:author="Yohei Kato" w:date="2022-01-17T16:29:00Z">
        <w:r w:rsidR="00581601">
          <w:rPr>
            <w:rFonts w:ascii="Arial" w:hAnsi="Arial" w:cs="Arial"/>
            <w:shd w:val="clear" w:color="auto" w:fill="FFFFFF"/>
          </w:rPr>
          <w:t>s on the</w:t>
        </w:r>
      </w:ins>
      <w:ins w:id="24" w:author="Yohei Kato" w:date="2022-01-17T16:28:00Z">
        <w:r w:rsidR="0049019C">
          <w:rPr>
            <w:rFonts w:ascii="Arial" w:hAnsi="Arial" w:cs="Arial"/>
            <w:shd w:val="clear" w:color="auto" w:fill="FFFFFF"/>
          </w:rPr>
          <w:t xml:space="preserve"> citizen’s hesitation to be associated with government-run programmes</w:t>
        </w:r>
      </w:ins>
      <w:ins w:id="25" w:author="Yohei Kato" w:date="2022-01-17T14:40:00Z">
        <w:r w:rsidR="00E7161D">
          <w:rPr>
            <w:rFonts w:ascii="Arial" w:hAnsi="Arial" w:cs="Arial"/>
            <w:shd w:val="clear" w:color="auto" w:fill="FFFFFF"/>
          </w:rPr>
          <w:t xml:space="preserve"> (Chua, 2000; </w:t>
        </w:r>
      </w:ins>
      <w:ins w:id="26" w:author="Yohei Kato" w:date="2022-01-17T16:27:00Z">
        <w:r w:rsidR="006F0F77">
          <w:rPr>
            <w:rFonts w:ascii="Arial" w:hAnsi="Arial" w:cs="Arial"/>
            <w:shd w:val="clear" w:color="auto" w:fill="FFFFFF"/>
          </w:rPr>
          <w:t xml:space="preserve">Lee, 2002; </w:t>
        </w:r>
      </w:ins>
      <w:ins w:id="27" w:author="Yohei Kato" w:date="2022-01-17T14:40:00Z">
        <w:r w:rsidR="00E7161D">
          <w:rPr>
            <w:rFonts w:ascii="Arial" w:hAnsi="Arial" w:cs="Arial"/>
            <w:shd w:val="clear" w:color="auto" w:fill="FFFFFF"/>
          </w:rPr>
          <w:t>Tan &amp; Neo, 2009).</w:t>
        </w:r>
        <w:commentRangeStart w:id="28"/>
        <w:r w:rsidR="00E7161D">
          <w:rPr>
            <w:rFonts w:ascii="Arial" w:hAnsi="Arial" w:cs="Arial"/>
            <w:shd w:val="clear" w:color="auto" w:fill="FFFFFF"/>
          </w:rPr>
          <w:t xml:space="preserve"> </w:t>
        </w:r>
      </w:ins>
      <w:commentRangeEnd w:id="28"/>
      <w:ins w:id="29" w:author="Yohei Kato" w:date="2022-01-17T14:42:00Z">
        <w:r w:rsidR="00C83AB8">
          <w:rPr>
            <w:rStyle w:val="CommentReference"/>
          </w:rPr>
          <w:commentReference w:id="28"/>
        </w:r>
      </w:ins>
      <w:commentRangeStart w:id="30"/>
      <w:del w:id="31" w:author="Yohei Kato" w:date="2022-01-17T14:40:00Z">
        <w:r w:rsidR="00D9625D" w:rsidDel="00E7161D">
          <w:rPr>
            <w:rFonts w:ascii="Arial" w:hAnsi="Arial" w:cs="Arial"/>
            <w:shd w:val="clear" w:color="auto" w:fill="FFFFFF"/>
          </w:rPr>
          <w:delText xml:space="preserve">the </w:delText>
        </w:r>
        <w:r w:rsidR="008A2E2D" w:rsidDel="00E7161D">
          <w:rPr>
            <w:rFonts w:ascii="Arial" w:hAnsi="Arial" w:cs="Arial"/>
            <w:shd w:val="clear" w:color="auto" w:fill="FFFFFF"/>
          </w:rPr>
          <w:delText>long-term</w:delText>
        </w:r>
        <w:r w:rsidR="00D9625D" w:rsidDel="00E7161D">
          <w:rPr>
            <w:rFonts w:ascii="Arial" w:hAnsi="Arial" w:cs="Arial"/>
            <w:shd w:val="clear" w:color="auto" w:fill="FFFFFF"/>
          </w:rPr>
          <w:delText xml:space="preserve"> engagement </w:delText>
        </w:r>
        <w:r w:rsidR="0052765E" w:rsidDel="00E7161D">
          <w:rPr>
            <w:rFonts w:ascii="Arial" w:hAnsi="Arial" w:cs="Arial"/>
            <w:shd w:val="clear" w:color="auto" w:fill="FFFFFF"/>
          </w:rPr>
          <w:delText>of participants</w:delText>
        </w:r>
        <w:r w:rsidR="00D9625D" w:rsidDel="00E7161D">
          <w:rPr>
            <w:rFonts w:ascii="Arial" w:hAnsi="Arial" w:cs="Arial"/>
            <w:shd w:val="clear" w:color="auto" w:fill="FFFFFF"/>
          </w:rPr>
          <w:delText xml:space="preserve"> fades as soon as the facilitator </w:delText>
        </w:r>
        <w:r w:rsidR="000E766C" w:rsidDel="00E7161D">
          <w:rPr>
            <w:rFonts w:ascii="Arial" w:hAnsi="Arial" w:cs="Arial"/>
            <w:shd w:val="clear" w:color="auto" w:fill="FFFFFF"/>
          </w:rPr>
          <w:delText>(</w:delText>
        </w:r>
        <w:r w:rsidR="00991691" w:rsidDel="00E7161D">
          <w:rPr>
            <w:rFonts w:ascii="Arial" w:hAnsi="Arial" w:cs="Arial"/>
            <w:shd w:val="clear" w:color="auto" w:fill="FFFFFF"/>
          </w:rPr>
          <w:delText>i.e.,</w:delText>
        </w:r>
        <w:r w:rsidR="000E766C" w:rsidDel="00E7161D">
          <w:rPr>
            <w:rFonts w:ascii="Arial" w:hAnsi="Arial" w:cs="Arial"/>
            <w:shd w:val="clear" w:color="auto" w:fill="FFFFFF"/>
          </w:rPr>
          <w:delText xml:space="preserve"> government) </w:delText>
        </w:r>
        <w:r w:rsidR="00592526" w:rsidDel="00E7161D">
          <w:rPr>
            <w:rFonts w:ascii="Arial" w:hAnsi="Arial" w:cs="Arial"/>
            <w:shd w:val="clear" w:color="auto" w:fill="FFFFFF"/>
          </w:rPr>
          <w:delText>concludes</w:delText>
        </w:r>
        <w:r w:rsidR="006822FA" w:rsidDel="00E7161D">
          <w:rPr>
            <w:rFonts w:ascii="Arial" w:hAnsi="Arial" w:cs="Arial"/>
            <w:shd w:val="clear" w:color="auto" w:fill="FFFFFF"/>
          </w:rPr>
          <w:delText xml:space="preserve"> </w:delText>
        </w:r>
        <w:r w:rsidR="000E766C" w:rsidDel="00E7161D">
          <w:rPr>
            <w:rFonts w:ascii="Arial" w:hAnsi="Arial" w:cs="Arial"/>
            <w:shd w:val="clear" w:color="auto" w:fill="FFFFFF"/>
          </w:rPr>
          <w:delText>the activities</w:delText>
        </w:r>
        <w:commentRangeEnd w:id="18"/>
        <w:r w:rsidR="00EF1B5E" w:rsidDel="00E7161D">
          <w:rPr>
            <w:rStyle w:val="CommentReference"/>
          </w:rPr>
          <w:commentReference w:id="18"/>
        </w:r>
        <w:r w:rsidR="006822FA" w:rsidDel="00E7161D">
          <w:rPr>
            <w:rFonts w:ascii="Arial" w:hAnsi="Arial" w:cs="Arial"/>
            <w:shd w:val="clear" w:color="auto" w:fill="FFFFFF"/>
          </w:rPr>
          <w:delText xml:space="preserve">. </w:delText>
        </w:r>
      </w:del>
      <w:del w:id="32" w:author="Yohei Kato" w:date="2022-01-17T14:41:00Z">
        <w:r w:rsidR="006822FA" w:rsidDel="00C83AB8">
          <w:rPr>
            <w:rFonts w:ascii="Arial" w:hAnsi="Arial" w:cs="Arial"/>
            <w:shd w:val="clear" w:color="auto" w:fill="FFFFFF"/>
          </w:rPr>
          <w:delText xml:space="preserve">Additionally, </w:delText>
        </w:r>
        <w:r w:rsidR="0058487F" w:rsidDel="00C83AB8">
          <w:rPr>
            <w:rFonts w:ascii="Arial" w:hAnsi="Arial" w:cs="Arial"/>
            <w:shd w:val="clear" w:color="auto" w:fill="FFFFFF"/>
          </w:rPr>
          <w:delText xml:space="preserve">there is </w:delText>
        </w:r>
        <w:r w:rsidR="00425F02" w:rsidDel="00C83AB8">
          <w:rPr>
            <w:rFonts w:ascii="Arial" w:hAnsi="Arial" w:cs="Arial"/>
            <w:shd w:val="clear" w:color="auto" w:fill="FFFFFF"/>
          </w:rPr>
          <w:delText>no</w:delText>
        </w:r>
        <w:r w:rsidR="0058487F" w:rsidDel="00C83AB8">
          <w:rPr>
            <w:rFonts w:ascii="Arial" w:hAnsi="Arial" w:cs="Arial"/>
            <w:shd w:val="clear" w:color="auto" w:fill="FFFFFF"/>
          </w:rPr>
          <w:delText xml:space="preserve"> evidence that </w:delText>
        </w:r>
        <w:r w:rsidR="0058487F" w:rsidDel="00C83AB8">
          <w:rPr>
            <w:rFonts w:ascii="Arial" w:hAnsi="Arial" w:cs="Arial"/>
            <w:lang w:val="en-US"/>
          </w:rPr>
          <w:delText>environmental awareness</w:delText>
        </w:r>
        <w:r w:rsidR="00346D60" w:rsidDel="00C83AB8">
          <w:rPr>
            <w:rFonts w:ascii="Arial" w:hAnsi="Arial" w:cs="Arial"/>
            <w:lang w:val="en-US"/>
          </w:rPr>
          <w:delText xml:space="preserve"> and/or</w:delText>
        </w:r>
        <w:r w:rsidR="0058487F" w:rsidDel="00C83AB8">
          <w:rPr>
            <w:rFonts w:ascii="Arial" w:hAnsi="Arial" w:cs="Arial"/>
            <w:lang w:val="en-US"/>
          </w:rPr>
          <w:delText xml:space="preserve"> pro-environmental attitudes</w:delText>
        </w:r>
        <w:r w:rsidR="0058487F" w:rsidRPr="00CE3079" w:rsidDel="00C83AB8">
          <w:rPr>
            <w:rFonts w:ascii="Arial" w:hAnsi="Arial" w:cs="Arial"/>
          </w:rPr>
          <w:delText xml:space="preserve"> </w:delText>
        </w:r>
        <w:r w:rsidR="003D4DBE" w:rsidDel="00C83AB8">
          <w:rPr>
            <w:rFonts w:ascii="Arial" w:hAnsi="Arial" w:cs="Arial"/>
          </w:rPr>
          <w:delText xml:space="preserve">are achieved after the </w:delText>
        </w:r>
        <w:r w:rsidR="00346D60" w:rsidDel="00C83AB8">
          <w:rPr>
            <w:rFonts w:ascii="Arial" w:hAnsi="Arial" w:cs="Arial"/>
          </w:rPr>
          <w:delText>programmes are concluded</w:delText>
        </w:r>
        <w:r w:rsidR="006A01B9" w:rsidDel="00C83AB8">
          <w:rPr>
            <w:rFonts w:ascii="Arial" w:hAnsi="Arial" w:cs="Arial"/>
          </w:rPr>
          <w:delText>.</w:delText>
        </w:r>
        <w:commentRangeEnd w:id="30"/>
        <w:r w:rsidR="00C83AB8" w:rsidDel="00C83AB8">
          <w:rPr>
            <w:rStyle w:val="CommentReference"/>
          </w:rPr>
          <w:commentReference w:id="30"/>
        </w:r>
      </w:del>
      <w:r w:rsidR="006A01B9">
        <w:rPr>
          <w:rFonts w:ascii="Arial" w:hAnsi="Arial" w:cs="Arial"/>
        </w:rPr>
        <w:t xml:space="preserve"> </w:t>
      </w:r>
      <w:r w:rsidR="00544E94" w:rsidRPr="00DF0388">
        <w:rPr>
          <w:rFonts w:ascii="Arial" w:hAnsi="Arial" w:cs="Arial"/>
          <w:shd w:val="clear" w:color="auto" w:fill="FFFFFF"/>
        </w:rPr>
        <w:t xml:space="preserve">Interestingly, </w:t>
      </w:r>
      <w:r w:rsidR="009F390E">
        <w:rPr>
          <w:rFonts w:ascii="Arial" w:hAnsi="Arial" w:cs="Arial"/>
          <w:shd w:val="clear" w:color="auto" w:fill="FFFFFF"/>
        </w:rPr>
        <w:t xml:space="preserve">to counterpoise the government initiatives, </w:t>
      </w:r>
      <w:r w:rsidR="00B963DA" w:rsidRPr="00DF0388">
        <w:rPr>
          <w:rFonts w:ascii="Arial" w:hAnsi="Arial" w:cs="Arial"/>
          <w:shd w:val="clear" w:color="auto" w:fill="FFFFFF"/>
        </w:rPr>
        <w:t xml:space="preserve">dispersed NGO-led citizen initiatives integrating </w:t>
      </w:r>
      <w:r w:rsidR="00B963DA">
        <w:rPr>
          <w:rFonts w:ascii="Arial" w:hAnsi="Arial" w:cs="Arial"/>
          <w:shd w:val="clear" w:color="auto" w:fill="FFFFFF"/>
        </w:rPr>
        <w:t>nature-</w:t>
      </w:r>
      <w:r w:rsidR="00B963DA" w:rsidRPr="00DF0388">
        <w:rPr>
          <w:rFonts w:ascii="Arial" w:hAnsi="Arial" w:cs="Arial"/>
          <w:shd w:val="clear" w:color="auto" w:fill="FFFFFF"/>
        </w:rPr>
        <w:t>placemaking activities</w:t>
      </w:r>
      <w:r w:rsidR="00B963DA" w:rsidRPr="00B963DA">
        <w:rPr>
          <w:rFonts w:ascii="Arial" w:hAnsi="Arial" w:cs="Arial"/>
          <w:shd w:val="clear" w:color="auto" w:fill="FFFFFF"/>
        </w:rPr>
        <w:t xml:space="preserve"> </w:t>
      </w:r>
      <w:r w:rsidR="00B963DA" w:rsidRPr="00DF0388">
        <w:rPr>
          <w:rFonts w:ascii="Arial" w:hAnsi="Arial" w:cs="Arial"/>
          <w:shd w:val="clear" w:color="auto" w:fill="FFFFFF"/>
        </w:rPr>
        <w:t>have emerged in Singapore</w:t>
      </w:r>
      <w:commentRangeStart w:id="33"/>
      <w:r w:rsidR="00084CAF">
        <w:rPr>
          <w:rFonts w:ascii="Arial" w:hAnsi="Arial" w:cs="Arial"/>
          <w:shd w:val="clear" w:color="auto" w:fill="FFFFFF"/>
        </w:rPr>
        <w:t>.</w:t>
      </w:r>
      <w:commentRangeEnd w:id="33"/>
      <w:r w:rsidR="000D3C62">
        <w:rPr>
          <w:rStyle w:val="CommentReference"/>
        </w:rPr>
        <w:commentReference w:id="33"/>
      </w:r>
      <w:r w:rsidR="00084CAF">
        <w:rPr>
          <w:rFonts w:ascii="Arial" w:hAnsi="Arial" w:cs="Arial"/>
          <w:shd w:val="clear" w:color="auto" w:fill="FFFFFF"/>
        </w:rPr>
        <w:t xml:space="preserve"> </w:t>
      </w:r>
      <w:r w:rsidR="00084CAF" w:rsidRPr="00DF0388">
        <w:rPr>
          <w:rFonts w:ascii="Arial" w:hAnsi="Arial" w:cs="Arial"/>
          <w:shd w:val="clear" w:color="auto" w:fill="FFFFFF"/>
        </w:rPr>
        <w:t xml:space="preserve">Some of these initiatives aim at re-introducing social characteristics such as community bonding, environmental awareness (e.g., sustainability), </w:t>
      </w:r>
      <w:r w:rsidR="00084CAF">
        <w:rPr>
          <w:rFonts w:ascii="Arial" w:hAnsi="Arial" w:cs="Arial"/>
          <w:shd w:val="clear" w:color="auto" w:fill="FFFFFF"/>
        </w:rPr>
        <w:t xml:space="preserve">meaningful </w:t>
      </w:r>
      <w:r w:rsidR="00084CAF" w:rsidRPr="00DF0388">
        <w:rPr>
          <w:rFonts w:ascii="Arial" w:hAnsi="Arial" w:cs="Arial"/>
          <w:shd w:val="clear" w:color="auto" w:fill="FFFFFF"/>
        </w:rPr>
        <w:t>nature connection and citizen agency</w:t>
      </w:r>
      <w:r w:rsidR="00506E46">
        <w:rPr>
          <w:rFonts w:ascii="Arial" w:hAnsi="Arial" w:cs="Arial"/>
          <w:shd w:val="clear" w:color="auto" w:fill="FFFFFF"/>
        </w:rPr>
        <w:t>, which in turn create</w:t>
      </w:r>
      <w:r w:rsidR="00084CAF">
        <w:rPr>
          <w:rFonts w:ascii="Arial" w:hAnsi="Arial" w:cs="Arial"/>
          <w:shd w:val="clear" w:color="auto" w:fill="FFFFFF"/>
        </w:rPr>
        <w:t xml:space="preserve"> opportunities for </w:t>
      </w:r>
      <w:r w:rsidR="00506E46">
        <w:rPr>
          <w:rFonts w:ascii="Arial" w:hAnsi="Arial" w:cs="Arial"/>
          <w:shd w:val="clear" w:color="auto" w:fill="FFFFFF"/>
        </w:rPr>
        <w:t xml:space="preserve">psychological restoration. </w:t>
      </w:r>
    </w:p>
    <w:p w14:paraId="432B6348" w14:textId="3ADE9103" w:rsidR="005E3DA5" w:rsidRDefault="007F7216" w:rsidP="00C73A40">
      <w:pPr>
        <w:spacing w:before="240" w:line="360" w:lineRule="auto"/>
        <w:jc w:val="both"/>
        <w:rPr>
          <w:rFonts w:ascii="Arial" w:hAnsi="Arial" w:cs="Arial"/>
          <w:b/>
          <w:bCs/>
          <w:shd w:val="clear" w:color="auto" w:fill="FFFFFF"/>
        </w:rPr>
      </w:pPr>
      <w:r w:rsidRPr="008350F9">
        <w:rPr>
          <w:rFonts w:ascii="Arial" w:hAnsi="Arial" w:cs="Arial"/>
          <w:b/>
          <w:bCs/>
          <w:shd w:val="clear" w:color="auto" w:fill="FFFFFF"/>
        </w:rPr>
        <w:t>Nature-placemaking</w:t>
      </w:r>
      <w:r w:rsidR="00996ADD">
        <w:rPr>
          <w:rFonts w:ascii="Arial" w:hAnsi="Arial" w:cs="Arial"/>
          <w:b/>
          <w:bCs/>
          <w:shd w:val="clear" w:color="auto" w:fill="FFFFFF"/>
        </w:rPr>
        <w:t xml:space="preserve"> led by NGOs </w:t>
      </w:r>
      <w:r w:rsidR="00770726">
        <w:rPr>
          <w:rFonts w:ascii="Arial" w:hAnsi="Arial" w:cs="Arial"/>
          <w:b/>
          <w:bCs/>
          <w:shd w:val="clear" w:color="auto" w:fill="FFFFFF"/>
        </w:rPr>
        <w:t>and its facilitators</w:t>
      </w:r>
    </w:p>
    <w:p w14:paraId="40897368" w14:textId="57EAA203" w:rsidR="00AF5B8E" w:rsidRPr="00AF5B8E" w:rsidRDefault="00127FF8" w:rsidP="00C73A40">
      <w:pPr>
        <w:spacing w:before="240" w:line="360" w:lineRule="auto"/>
        <w:jc w:val="both"/>
        <w:rPr>
          <w:rFonts w:ascii="Arial" w:hAnsi="Arial" w:cs="Arial"/>
          <w:shd w:val="clear" w:color="auto" w:fill="FFFFFF"/>
        </w:rPr>
      </w:pPr>
      <w:r>
        <w:rPr>
          <w:rFonts w:ascii="Arial" w:hAnsi="Arial" w:cs="Arial"/>
          <w:shd w:val="clear" w:color="auto" w:fill="FFFFFF"/>
        </w:rPr>
        <w:t>N</w:t>
      </w:r>
      <w:r w:rsidR="00594481" w:rsidRPr="00DF0388">
        <w:rPr>
          <w:rFonts w:ascii="Arial" w:hAnsi="Arial"/>
        </w:rPr>
        <w:t>ature-placemaking activities guided by NGOs</w:t>
      </w:r>
      <w:r w:rsidR="00594481">
        <w:rPr>
          <w:rFonts w:ascii="Arial" w:hAnsi="Arial"/>
        </w:rPr>
        <w:t xml:space="preserve"> </w:t>
      </w:r>
      <w:r w:rsidR="00594481" w:rsidRPr="00DF0388">
        <w:rPr>
          <w:rFonts w:ascii="Arial" w:hAnsi="Arial"/>
        </w:rPr>
        <w:t xml:space="preserve">enhance the psychological health and </w:t>
      </w:r>
      <w:commentRangeStart w:id="34"/>
      <w:commentRangeStart w:id="35"/>
      <w:r w:rsidR="00594481" w:rsidRPr="00DF0388">
        <w:rPr>
          <w:rFonts w:ascii="Arial" w:hAnsi="Arial"/>
        </w:rPr>
        <w:t>wellbeing</w:t>
      </w:r>
      <w:commentRangeEnd w:id="34"/>
      <w:r w:rsidR="001E41D4">
        <w:rPr>
          <w:rStyle w:val="CommentReference"/>
        </w:rPr>
        <w:commentReference w:id="34"/>
      </w:r>
      <w:commentRangeEnd w:id="35"/>
      <w:r w:rsidR="00C8640B">
        <w:rPr>
          <w:rStyle w:val="CommentReference"/>
        </w:rPr>
        <w:commentReference w:id="35"/>
      </w:r>
      <w:r w:rsidR="00594481" w:rsidRPr="00DF0388">
        <w:rPr>
          <w:rFonts w:ascii="Arial" w:hAnsi="Arial"/>
        </w:rPr>
        <w:t>. For instance, sense of community (</w:t>
      </w:r>
      <w:r w:rsidR="00594481" w:rsidRPr="00DF0388">
        <w:rPr>
          <w:rFonts w:ascii="Arial" w:hAnsi="Arial"/>
          <w:color w:val="0000FF"/>
        </w:rPr>
        <w:t xml:space="preserve">Leon &amp; Neo, </w:t>
      </w:r>
      <w:r w:rsidR="00594481" w:rsidRPr="00DF0388">
        <w:rPr>
          <w:rFonts w:ascii="Arial" w:hAnsi="Arial"/>
        </w:rPr>
        <w:t>2009), behaviours grounded in environmental awareness (</w:t>
      </w:r>
      <w:r w:rsidR="00594481" w:rsidRPr="00DF0388">
        <w:rPr>
          <w:rFonts w:ascii="Arial" w:hAnsi="Arial"/>
          <w:color w:val="0000FF"/>
        </w:rPr>
        <w:t>Fettes &amp; Judson, 2010</w:t>
      </w:r>
      <w:r w:rsidR="00594481" w:rsidRPr="00DF0388">
        <w:rPr>
          <w:rFonts w:ascii="Arial" w:hAnsi="Arial"/>
        </w:rPr>
        <w:t>), and feelings that contribute to sustain long-term engagement and motivation (i.e., autonomy, competence, relatedness, self-esteem, and self-efficacy) (</w:t>
      </w:r>
      <w:r w:rsidR="00594481" w:rsidRPr="00DF0388">
        <w:rPr>
          <w:rFonts w:ascii="Arial" w:hAnsi="Arial"/>
          <w:color w:val="0000FF"/>
        </w:rPr>
        <w:t xml:space="preserve">Ryan &amp; Deci, 2000; Sheldon &amp; </w:t>
      </w:r>
      <w:proofErr w:type="spellStart"/>
      <w:r w:rsidR="00594481" w:rsidRPr="00DF0388">
        <w:rPr>
          <w:rFonts w:ascii="Arial" w:hAnsi="Arial"/>
          <w:color w:val="0000FF"/>
        </w:rPr>
        <w:t>Kasser</w:t>
      </w:r>
      <w:proofErr w:type="spellEnd"/>
      <w:r w:rsidR="00594481" w:rsidRPr="00DF0388">
        <w:rPr>
          <w:rFonts w:ascii="Arial" w:hAnsi="Arial"/>
          <w:color w:val="0000FF"/>
        </w:rPr>
        <w:t xml:space="preserve">, 1998; </w:t>
      </w:r>
      <w:proofErr w:type="spellStart"/>
      <w:r w:rsidR="00594481" w:rsidRPr="00DF0388">
        <w:rPr>
          <w:rFonts w:ascii="Arial" w:hAnsi="Arial"/>
          <w:color w:val="0000FF"/>
        </w:rPr>
        <w:t>Gillison</w:t>
      </w:r>
      <w:proofErr w:type="spellEnd"/>
      <w:r w:rsidR="00594481" w:rsidRPr="00DF0388">
        <w:rPr>
          <w:rFonts w:ascii="Arial" w:hAnsi="Arial"/>
          <w:color w:val="0000FF"/>
        </w:rPr>
        <w:t xml:space="preserve"> et al., 2019</w:t>
      </w:r>
      <w:r w:rsidR="00594481" w:rsidRPr="00DF0388">
        <w:rPr>
          <w:rFonts w:ascii="Arial" w:hAnsi="Arial"/>
        </w:rPr>
        <w:t xml:space="preserve">). According to </w:t>
      </w:r>
      <w:r w:rsidR="00594481" w:rsidRPr="00DF0388">
        <w:rPr>
          <w:rFonts w:ascii="Arial" w:hAnsi="Arial"/>
          <w:color w:val="0000FF"/>
        </w:rPr>
        <w:t xml:space="preserve">Tan &amp; Neo </w:t>
      </w:r>
      <w:r w:rsidR="00594481" w:rsidRPr="00DF0388">
        <w:rPr>
          <w:rFonts w:ascii="Arial" w:hAnsi="Arial"/>
        </w:rPr>
        <w:t>(2009), being involved in nature related activities led by NGOs can help increase peoples’ passion towards nature and creates a genuine and non-partisan civic activism. The socially constructed experience with nature also helps individuals to forge new connections with likeminded people (</w:t>
      </w:r>
      <w:proofErr w:type="spellStart"/>
      <w:r w:rsidR="00594481" w:rsidRPr="00DF0388">
        <w:rPr>
          <w:rFonts w:ascii="Arial" w:hAnsi="Arial"/>
          <w:color w:val="0000FF"/>
          <w:lang w:val="en-US"/>
        </w:rPr>
        <w:t>Wolsko</w:t>
      </w:r>
      <w:proofErr w:type="spellEnd"/>
      <w:r w:rsidR="00594481" w:rsidRPr="00DF0388">
        <w:rPr>
          <w:rFonts w:ascii="Arial" w:hAnsi="Arial"/>
          <w:color w:val="0000FF"/>
          <w:lang w:val="en-US"/>
        </w:rPr>
        <w:t xml:space="preserve"> &amp; Lindberg, 2013</w:t>
      </w:r>
      <w:r w:rsidR="00594481" w:rsidRPr="00DF0388">
        <w:rPr>
          <w:rFonts w:ascii="Arial" w:hAnsi="Arial"/>
        </w:rPr>
        <w:t>), whereby confidence and empowerment are generated in individuals (</w:t>
      </w:r>
      <w:r w:rsidR="00594481" w:rsidRPr="00DF0388">
        <w:rPr>
          <w:rFonts w:ascii="Arial" w:hAnsi="Arial"/>
          <w:color w:val="0000FF"/>
        </w:rPr>
        <w:t>Rai Singh &amp; Rahman, 2012</w:t>
      </w:r>
      <w:r w:rsidR="00594481" w:rsidRPr="00DF0388">
        <w:rPr>
          <w:rFonts w:ascii="Arial" w:hAnsi="Arial"/>
        </w:rPr>
        <w:t xml:space="preserve">).  The result of being part of a nature self-motivating environment is that individuals can sustain citizen engagement and thus build a sense of ownership towards the environment over time </w:t>
      </w:r>
      <w:r w:rsidR="00594481">
        <w:rPr>
          <w:rFonts w:ascii="Arial" w:hAnsi="Arial"/>
        </w:rPr>
        <w:t xml:space="preserve">and </w:t>
      </w:r>
      <w:r w:rsidR="00594481" w:rsidRPr="00AC2921">
        <w:rPr>
          <w:rFonts w:ascii="Arial" w:hAnsi="Arial"/>
        </w:rPr>
        <w:t xml:space="preserve">construction of alternative values towards nature </w:t>
      </w:r>
      <w:r w:rsidR="00594481" w:rsidRPr="00DF0388">
        <w:rPr>
          <w:rFonts w:ascii="Arial" w:hAnsi="Arial"/>
        </w:rPr>
        <w:t>(</w:t>
      </w:r>
      <w:proofErr w:type="spellStart"/>
      <w:r w:rsidR="00594481" w:rsidRPr="00DF0388">
        <w:rPr>
          <w:rFonts w:ascii="Arial" w:hAnsi="Arial"/>
          <w:color w:val="0000FF"/>
        </w:rPr>
        <w:t>Bruyere</w:t>
      </w:r>
      <w:proofErr w:type="spellEnd"/>
      <w:r w:rsidR="00594481" w:rsidRPr="00DF0388">
        <w:rPr>
          <w:rFonts w:ascii="Arial" w:hAnsi="Arial"/>
          <w:color w:val="0000FF"/>
        </w:rPr>
        <w:t xml:space="preserve"> &amp; </w:t>
      </w:r>
      <w:proofErr w:type="spellStart"/>
      <w:r w:rsidR="00594481" w:rsidRPr="00DF0388">
        <w:rPr>
          <w:rFonts w:ascii="Arial" w:hAnsi="Arial"/>
          <w:color w:val="0000FF"/>
        </w:rPr>
        <w:t>Rappe</w:t>
      </w:r>
      <w:proofErr w:type="spellEnd"/>
      <w:r w:rsidR="00594481" w:rsidRPr="00DF0388">
        <w:rPr>
          <w:rFonts w:ascii="Arial" w:hAnsi="Arial"/>
          <w:color w:val="0000FF"/>
        </w:rPr>
        <w:t xml:space="preserve">, </w:t>
      </w:r>
      <w:r w:rsidR="00594481" w:rsidRPr="008350F9">
        <w:rPr>
          <w:rFonts w:ascii="Arial" w:hAnsi="Arial"/>
          <w:color w:val="0000FF"/>
        </w:rPr>
        <w:t>2007</w:t>
      </w:r>
      <w:r w:rsidR="00594481" w:rsidRPr="008350F9">
        <w:rPr>
          <w:rFonts w:ascii="Arial" w:hAnsi="Arial"/>
        </w:rPr>
        <w:t>).</w:t>
      </w:r>
    </w:p>
    <w:p w14:paraId="2B8D768C" w14:textId="49286266" w:rsidR="006B78BF" w:rsidRDefault="00C63A6A" w:rsidP="006703B9">
      <w:pPr>
        <w:spacing w:before="240" w:line="360" w:lineRule="auto"/>
        <w:jc w:val="both"/>
        <w:rPr>
          <w:rFonts w:ascii="Arial" w:hAnsi="Arial"/>
        </w:rPr>
      </w:pPr>
      <w:r w:rsidRPr="00DF0388">
        <w:rPr>
          <w:rFonts w:ascii="Arial" w:hAnsi="Arial"/>
        </w:rPr>
        <w:t xml:space="preserve">It is known that the </w:t>
      </w:r>
      <w:r w:rsidR="00770B1F">
        <w:rPr>
          <w:rFonts w:ascii="Arial" w:hAnsi="Arial"/>
        </w:rPr>
        <w:t xml:space="preserve">NGOs </w:t>
      </w:r>
      <w:r w:rsidRPr="00DF0388">
        <w:rPr>
          <w:rFonts w:ascii="Arial" w:hAnsi="Arial"/>
        </w:rPr>
        <w:t>placemaking activities depend largely on the facilitators</w:t>
      </w:r>
      <w:del w:id="36" w:author="Yohei Kato" w:date="2022-01-17T14:43:00Z">
        <w:r w:rsidRPr="00DF0388" w:rsidDel="00EC56C5">
          <w:rPr>
            <w:rFonts w:ascii="Arial" w:hAnsi="Arial"/>
          </w:rPr>
          <w:delText xml:space="preserve"> </w:delText>
        </w:r>
        <w:commentRangeStart w:id="37"/>
        <w:r w:rsidRPr="00DF0388" w:rsidDel="00EC56C5">
          <w:rPr>
            <w:rFonts w:ascii="Arial" w:hAnsi="Arial"/>
          </w:rPr>
          <w:delText>of place</w:delText>
        </w:r>
      </w:del>
      <w:r w:rsidRPr="00DF0388">
        <w:rPr>
          <w:rFonts w:ascii="Arial" w:hAnsi="Arial"/>
        </w:rPr>
        <w:t xml:space="preserve"> </w:t>
      </w:r>
      <w:commentRangeEnd w:id="37"/>
      <w:r w:rsidR="00C12967">
        <w:rPr>
          <w:rStyle w:val="CommentReference"/>
        </w:rPr>
        <w:commentReference w:id="37"/>
      </w:r>
      <w:r w:rsidRPr="00DF0388">
        <w:rPr>
          <w:rFonts w:ascii="Arial" w:hAnsi="Arial"/>
        </w:rPr>
        <w:t xml:space="preserve">who mediate peoples’ interactions and the activities that are developed. This positions the role of the facilitators at the core of the process, since facilitators, according to </w:t>
      </w:r>
      <w:proofErr w:type="spellStart"/>
      <w:r w:rsidRPr="00DF0388">
        <w:rPr>
          <w:rFonts w:ascii="Arial" w:hAnsi="Arial"/>
          <w:color w:val="0000FF"/>
        </w:rPr>
        <w:t>Alwaer</w:t>
      </w:r>
      <w:proofErr w:type="spellEnd"/>
      <w:r w:rsidRPr="00DF0388">
        <w:rPr>
          <w:rFonts w:ascii="Arial" w:hAnsi="Arial"/>
          <w:color w:val="0000FF"/>
        </w:rPr>
        <w:t xml:space="preserve"> &amp; Cooper</w:t>
      </w:r>
      <w:r w:rsidRPr="00DF0388">
        <w:rPr>
          <w:rFonts w:ascii="Arial" w:hAnsi="Arial"/>
        </w:rPr>
        <w:t xml:space="preserve"> (2019) not only promote engagement and inclusion of individuals and groups, but also create a ‘values system’ in which the participants can relate to and can feel valued (</w:t>
      </w:r>
      <w:r w:rsidRPr="00DF0388">
        <w:rPr>
          <w:rFonts w:ascii="Arial" w:hAnsi="Arial"/>
          <w:color w:val="0000FF"/>
        </w:rPr>
        <w:t xml:space="preserve">Wates, 2014; Pancholi </w:t>
      </w:r>
      <w:r w:rsidRPr="00DF0388">
        <w:rPr>
          <w:rFonts w:ascii="Arial" w:hAnsi="Arial"/>
          <w:i/>
          <w:iCs/>
          <w:color w:val="0000FF"/>
        </w:rPr>
        <w:t xml:space="preserve">et al., </w:t>
      </w:r>
      <w:r w:rsidRPr="00DF0388">
        <w:rPr>
          <w:rFonts w:ascii="Arial" w:hAnsi="Arial"/>
          <w:color w:val="0000FF"/>
        </w:rPr>
        <w:t>2015</w:t>
      </w:r>
      <w:r w:rsidRPr="00DF0388">
        <w:rPr>
          <w:rFonts w:ascii="Arial" w:hAnsi="Arial"/>
        </w:rPr>
        <w:t xml:space="preserve">). </w:t>
      </w:r>
      <w:r w:rsidR="00FC36FC">
        <w:rPr>
          <w:rFonts w:ascii="Arial" w:hAnsi="Arial"/>
        </w:rPr>
        <w:t>Self-</w:t>
      </w:r>
      <w:r w:rsidR="00A7286D">
        <w:rPr>
          <w:rFonts w:ascii="Arial" w:hAnsi="Arial"/>
        </w:rPr>
        <w:t>awareness</w:t>
      </w:r>
      <w:r w:rsidR="00FC36FC">
        <w:rPr>
          <w:rFonts w:ascii="Arial" w:hAnsi="Arial"/>
        </w:rPr>
        <w:t xml:space="preserve"> and self-management are essential skills </w:t>
      </w:r>
      <w:r w:rsidR="00BB35CC">
        <w:rPr>
          <w:rFonts w:ascii="Arial" w:hAnsi="Arial"/>
        </w:rPr>
        <w:t>in facilitators as their role is to understand their relationships with groups and help others self-re</w:t>
      </w:r>
      <w:r w:rsidR="00A7286D">
        <w:rPr>
          <w:rFonts w:ascii="Arial" w:hAnsi="Arial"/>
        </w:rPr>
        <w:t>flect on their practice (</w:t>
      </w:r>
      <w:r w:rsidR="00A7286D" w:rsidRPr="00A7286D">
        <w:rPr>
          <w:rFonts w:ascii="Arial" w:hAnsi="Arial"/>
          <w:color w:val="0000FF"/>
        </w:rPr>
        <w:t xml:space="preserve">Mosely </w:t>
      </w:r>
      <w:r w:rsidR="00A7286D" w:rsidRPr="00A7286D">
        <w:rPr>
          <w:rFonts w:ascii="Arial" w:hAnsi="Arial"/>
          <w:i/>
          <w:iCs/>
          <w:color w:val="0000FF"/>
        </w:rPr>
        <w:t xml:space="preserve">et al., </w:t>
      </w:r>
      <w:r w:rsidR="00A7286D" w:rsidRPr="00A7286D">
        <w:rPr>
          <w:rFonts w:ascii="Arial" w:hAnsi="Arial"/>
          <w:color w:val="0000FF"/>
        </w:rPr>
        <w:t>2021</w:t>
      </w:r>
      <w:r w:rsidR="00A7286D">
        <w:rPr>
          <w:rFonts w:ascii="Arial" w:hAnsi="Arial"/>
        </w:rPr>
        <w:t>)</w:t>
      </w:r>
      <w:r w:rsidR="00F51F07">
        <w:rPr>
          <w:rFonts w:ascii="Arial" w:hAnsi="Arial"/>
        </w:rPr>
        <w:t xml:space="preserve">. </w:t>
      </w:r>
      <w:r w:rsidR="00321B0D">
        <w:rPr>
          <w:rFonts w:ascii="Arial" w:hAnsi="Arial"/>
        </w:rPr>
        <w:t xml:space="preserve">As such, </w:t>
      </w:r>
      <w:r w:rsidR="00A6680C">
        <w:rPr>
          <w:rFonts w:ascii="Arial" w:hAnsi="Arial"/>
        </w:rPr>
        <w:t xml:space="preserve">the facilitation </w:t>
      </w:r>
      <w:r w:rsidR="006459CE">
        <w:rPr>
          <w:rFonts w:ascii="Arial" w:hAnsi="Arial"/>
        </w:rPr>
        <w:t>style,</w:t>
      </w:r>
      <w:r w:rsidR="006A1AFA">
        <w:rPr>
          <w:rFonts w:ascii="Arial" w:hAnsi="Arial"/>
        </w:rPr>
        <w:t xml:space="preserve"> and the p</w:t>
      </w:r>
      <w:r w:rsidR="006459CE">
        <w:rPr>
          <w:rFonts w:ascii="Arial" w:hAnsi="Arial"/>
        </w:rPr>
        <w:t xml:space="preserve">rocess in which it </w:t>
      </w:r>
      <w:r w:rsidR="00475CD5">
        <w:rPr>
          <w:rFonts w:ascii="Arial" w:hAnsi="Arial"/>
        </w:rPr>
        <w:t>occurs</w:t>
      </w:r>
      <w:r w:rsidR="00A6680C">
        <w:rPr>
          <w:rFonts w:ascii="Arial" w:hAnsi="Arial"/>
        </w:rPr>
        <w:t xml:space="preserve"> are crucial to prevent </w:t>
      </w:r>
      <w:r w:rsidR="002709DF">
        <w:rPr>
          <w:rFonts w:ascii="Arial" w:hAnsi="Arial"/>
        </w:rPr>
        <w:t>the activities to be biase</w:t>
      </w:r>
      <w:r w:rsidR="00475CD5">
        <w:rPr>
          <w:rFonts w:ascii="Arial" w:hAnsi="Arial"/>
        </w:rPr>
        <w:t>d or</w:t>
      </w:r>
      <w:r w:rsidR="002709DF">
        <w:rPr>
          <w:rFonts w:ascii="Arial" w:hAnsi="Arial"/>
        </w:rPr>
        <w:t xml:space="preserve"> over-powering</w:t>
      </w:r>
      <w:r w:rsidR="00475CD5" w:rsidRPr="00475CD5">
        <w:t xml:space="preserve"> </w:t>
      </w:r>
      <w:r w:rsidR="00475CD5">
        <w:t>(</w:t>
      </w:r>
      <w:proofErr w:type="spellStart"/>
      <w:r w:rsidR="00475CD5" w:rsidRPr="00492A2D">
        <w:rPr>
          <w:rFonts w:ascii="Arial" w:hAnsi="Arial"/>
          <w:color w:val="0000FF"/>
        </w:rPr>
        <w:t>Alwaer</w:t>
      </w:r>
      <w:proofErr w:type="spellEnd"/>
      <w:r w:rsidR="00475CD5" w:rsidRPr="00492A2D">
        <w:rPr>
          <w:rFonts w:ascii="Arial" w:hAnsi="Arial"/>
          <w:color w:val="0000FF"/>
        </w:rPr>
        <w:t xml:space="preserve"> &amp; Cooper, 2019</w:t>
      </w:r>
      <w:r w:rsidR="00475CD5" w:rsidRPr="00475CD5">
        <w:rPr>
          <w:rFonts w:ascii="Arial" w:hAnsi="Arial"/>
        </w:rPr>
        <w:t>)</w:t>
      </w:r>
      <w:r w:rsidR="006459CE">
        <w:rPr>
          <w:rFonts w:ascii="Arial" w:hAnsi="Arial"/>
        </w:rPr>
        <w:t>.</w:t>
      </w:r>
      <w:r w:rsidR="005D1AC4">
        <w:rPr>
          <w:rFonts w:ascii="Arial" w:hAnsi="Arial"/>
        </w:rPr>
        <w:t xml:space="preserve"> </w:t>
      </w:r>
      <w:r w:rsidR="00BD234A">
        <w:rPr>
          <w:rFonts w:ascii="Arial" w:hAnsi="Arial"/>
        </w:rPr>
        <w:t>Nevertheless,</w:t>
      </w:r>
      <w:r w:rsidR="00BD234A" w:rsidRPr="00BD234A">
        <w:rPr>
          <w:rFonts w:ascii="Arial" w:hAnsi="Arial"/>
        </w:rPr>
        <w:t xml:space="preserve"> </w:t>
      </w:r>
      <w:r w:rsidR="00BD234A">
        <w:rPr>
          <w:rFonts w:ascii="Arial" w:hAnsi="Arial"/>
        </w:rPr>
        <w:t xml:space="preserve">since nature-placemaking </w:t>
      </w:r>
      <w:r w:rsidR="00E76E61">
        <w:rPr>
          <w:rFonts w:ascii="Arial" w:hAnsi="Arial"/>
        </w:rPr>
        <w:t xml:space="preserve">conducted by NGOs </w:t>
      </w:r>
      <w:r w:rsidR="00350B5C">
        <w:rPr>
          <w:rFonts w:ascii="Arial" w:hAnsi="Arial"/>
        </w:rPr>
        <w:t>is a relatively new topic (</w:t>
      </w:r>
      <w:r w:rsidR="00350B5C" w:rsidRPr="00C20EC6">
        <w:rPr>
          <w:rFonts w:ascii="Arial" w:hAnsi="Arial" w:cs="Arial"/>
          <w:color w:val="0000FF"/>
        </w:rPr>
        <w:t>Bush</w:t>
      </w:r>
      <w:r w:rsidR="00350B5C">
        <w:rPr>
          <w:rFonts w:ascii="Arial" w:hAnsi="Arial" w:cs="Arial"/>
        </w:rPr>
        <w:t xml:space="preserve"> </w:t>
      </w:r>
      <w:r w:rsidR="00350B5C" w:rsidRPr="008561AC">
        <w:rPr>
          <w:rFonts w:ascii="Arial" w:hAnsi="Arial" w:cs="Arial"/>
          <w:i/>
          <w:iCs/>
          <w:color w:val="0000FF"/>
        </w:rPr>
        <w:lastRenderedPageBreak/>
        <w:t xml:space="preserve">et al., </w:t>
      </w:r>
      <w:r w:rsidR="00350B5C" w:rsidRPr="008561AC">
        <w:rPr>
          <w:rFonts w:ascii="Arial" w:hAnsi="Arial" w:cs="Arial"/>
          <w:color w:val="0000FF"/>
        </w:rPr>
        <w:t>2020</w:t>
      </w:r>
      <w:r w:rsidR="00350B5C" w:rsidRPr="004E1B48">
        <w:rPr>
          <w:rFonts w:ascii="Arial" w:hAnsi="Arial" w:cs="Arial"/>
        </w:rPr>
        <w:t>)</w:t>
      </w:r>
      <w:r w:rsidR="00061F8C">
        <w:rPr>
          <w:rFonts w:ascii="Arial" w:hAnsi="Arial"/>
        </w:rPr>
        <w:t xml:space="preserve"> </w:t>
      </w:r>
      <w:r w:rsidR="009A752A">
        <w:rPr>
          <w:rFonts w:ascii="Arial" w:hAnsi="Arial"/>
        </w:rPr>
        <w:t xml:space="preserve">how facilitators influence the process and what are the best practices of nature-placemaking that </w:t>
      </w:r>
      <w:r w:rsidR="003B42EF">
        <w:rPr>
          <w:rFonts w:ascii="Arial" w:hAnsi="Arial"/>
        </w:rPr>
        <w:t xml:space="preserve">could </w:t>
      </w:r>
      <w:r w:rsidR="009A752A">
        <w:rPr>
          <w:rFonts w:ascii="Arial" w:hAnsi="Arial"/>
        </w:rPr>
        <w:t>positively influence the health and wellbeing of city residents</w:t>
      </w:r>
      <w:r w:rsidR="00E14B6F">
        <w:rPr>
          <w:rFonts w:ascii="Arial" w:hAnsi="Arial"/>
        </w:rPr>
        <w:t xml:space="preserve"> is a vaguely discussed topic. Hence, </w:t>
      </w:r>
      <w:r w:rsidR="00E76E61">
        <w:rPr>
          <w:rFonts w:ascii="Arial" w:hAnsi="Arial"/>
        </w:rPr>
        <w:t xml:space="preserve">to contribute to this topic, </w:t>
      </w:r>
      <w:r w:rsidR="00E14B6F">
        <w:rPr>
          <w:rFonts w:ascii="Arial" w:hAnsi="Arial"/>
        </w:rPr>
        <w:t xml:space="preserve">in this study we analyse </w:t>
      </w:r>
      <w:r w:rsidR="00E76E61">
        <w:rPr>
          <w:rFonts w:ascii="Arial" w:hAnsi="Arial"/>
        </w:rPr>
        <w:t>how</w:t>
      </w:r>
      <w:r w:rsidR="006B78BF">
        <w:rPr>
          <w:rFonts w:ascii="Arial" w:hAnsi="Arial"/>
        </w:rPr>
        <w:t xml:space="preserve"> </w:t>
      </w:r>
      <w:ins w:id="38" w:author="Yohei Kato" w:date="2022-01-10T11:47:00Z">
        <w:r w:rsidR="00622928">
          <w:rPr>
            <w:rFonts w:ascii="Arial" w:hAnsi="Arial"/>
          </w:rPr>
          <w:t xml:space="preserve">an </w:t>
        </w:r>
      </w:ins>
      <w:r w:rsidR="00E76E61">
        <w:rPr>
          <w:rFonts w:ascii="Arial" w:hAnsi="Arial"/>
        </w:rPr>
        <w:t>NGO</w:t>
      </w:r>
      <w:del w:id="39" w:author="Yohei Kato" w:date="2022-01-10T11:47:00Z">
        <w:r w:rsidR="00E76E61" w:rsidDel="00622928">
          <w:rPr>
            <w:rFonts w:ascii="Arial" w:hAnsi="Arial"/>
          </w:rPr>
          <w:delText>s</w:delText>
        </w:r>
      </w:del>
      <w:r w:rsidR="00E76E61">
        <w:rPr>
          <w:rFonts w:ascii="Arial" w:hAnsi="Arial"/>
        </w:rPr>
        <w:t xml:space="preserve"> in Singapore integrating nature-placemaking activities are conducted, what alternative values towards the natural environment are enacted</w:t>
      </w:r>
      <w:r w:rsidR="00E76E61" w:rsidRPr="00F9684B">
        <w:rPr>
          <w:rFonts w:ascii="Arial" w:hAnsi="Arial"/>
        </w:rPr>
        <w:t>,</w:t>
      </w:r>
      <w:r w:rsidR="00E76E61">
        <w:rPr>
          <w:rFonts w:ascii="Arial" w:hAnsi="Arial"/>
        </w:rPr>
        <w:t xml:space="preserve"> </w:t>
      </w:r>
      <w:r w:rsidR="00E76E61" w:rsidRPr="00713E64">
        <w:rPr>
          <w:rFonts w:ascii="Arial" w:hAnsi="Arial"/>
        </w:rPr>
        <w:t>what frequency of interaction and time of engagement is needed build these values</w:t>
      </w:r>
      <w:r w:rsidR="006014AB">
        <w:rPr>
          <w:rFonts w:ascii="Arial" w:hAnsi="Arial"/>
        </w:rPr>
        <w:t xml:space="preserve">, and </w:t>
      </w:r>
      <w:r w:rsidR="006014AB" w:rsidRPr="0039566E">
        <w:rPr>
          <w:rFonts w:ascii="Arial" w:hAnsi="Arial"/>
        </w:rPr>
        <w:t xml:space="preserve">how facilitators influence </w:t>
      </w:r>
      <w:r w:rsidR="006014AB">
        <w:rPr>
          <w:rFonts w:ascii="Arial" w:hAnsi="Arial"/>
        </w:rPr>
        <w:t>this process</w:t>
      </w:r>
      <w:r w:rsidR="00E76E61">
        <w:rPr>
          <w:rFonts w:ascii="Arial" w:hAnsi="Arial"/>
        </w:rPr>
        <w:t>.</w:t>
      </w:r>
      <w:r w:rsidR="00E76E61" w:rsidRPr="00713E64">
        <w:rPr>
          <w:rFonts w:ascii="Arial" w:hAnsi="Arial"/>
        </w:rPr>
        <w:t xml:space="preserve"> </w:t>
      </w:r>
      <w:r w:rsidR="00E76E61">
        <w:rPr>
          <w:rFonts w:ascii="Arial" w:hAnsi="Arial"/>
        </w:rPr>
        <w:t>Furthermore, a</w:t>
      </w:r>
      <w:r w:rsidR="00E76E61" w:rsidRPr="009F267D">
        <w:rPr>
          <w:rFonts w:ascii="Arial" w:hAnsi="Arial"/>
        </w:rPr>
        <w:t>lthough there are some indications that nature-placemaking could substantially provide benefits to the psychological health and wellbeing of individuals taking part in the activities, there are not enough studies that analyse how the facilitators of programmes developed by NGOs might influence the perceived sense of psychological health and wellbeing of people</w:t>
      </w:r>
      <w:r w:rsidR="00C474BA">
        <w:rPr>
          <w:rFonts w:ascii="Arial" w:hAnsi="Arial"/>
        </w:rPr>
        <w:t xml:space="preserve"> participating in nature-placemaking activities</w:t>
      </w:r>
      <w:r w:rsidR="00E76E61">
        <w:rPr>
          <w:rFonts w:ascii="Arial" w:hAnsi="Arial"/>
        </w:rPr>
        <w:t>.</w:t>
      </w:r>
    </w:p>
    <w:p w14:paraId="5AD8D74A" w14:textId="7612D113" w:rsidR="00D67BAB" w:rsidRDefault="00D67BAB" w:rsidP="006703B9">
      <w:pPr>
        <w:spacing w:before="240" w:line="360" w:lineRule="auto"/>
        <w:jc w:val="both"/>
        <w:rPr>
          <w:rFonts w:ascii="Arial" w:hAnsi="Arial"/>
        </w:rPr>
      </w:pPr>
      <w:r w:rsidRPr="00D67BAB">
        <w:rPr>
          <w:rFonts w:ascii="Arial" w:hAnsi="Arial"/>
        </w:rPr>
        <w:t xml:space="preserve">To investigate this, </w:t>
      </w:r>
      <w:del w:id="40" w:author="Yohei Kato" w:date="2022-01-10T11:20:00Z">
        <w:r w:rsidRPr="00D67BAB" w:rsidDel="0096217C">
          <w:rPr>
            <w:rFonts w:ascii="Arial" w:hAnsi="Arial"/>
          </w:rPr>
          <w:delText xml:space="preserve">and </w:delText>
        </w:r>
      </w:del>
      <w:ins w:id="41" w:author="Yohei Kato" w:date="2022-01-10T11:20:00Z">
        <w:r w:rsidR="0096217C">
          <w:rPr>
            <w:rFonts w:ascii="Arial" w:hAnsi="Arial"/>
          </w:rPr>
          <w:t>an</w:t>
        </w:r>
        <w:r w:rsidR="0096217C" w:rsidRPr="00D67BAB">
          <w:rPr>
            <w:rFonts w:ascii="Arial" w:hAnsi="Arial"/>
          </w:rPr>
          <w:t xml:space="preserve"> </w:t>
        </w:r>
      </w:ins>
      <w:r w:rsidRPr="00D67BAB">
        <w:rPr>
          <w:rFonts w:ascii="Arial" w:hAnsi="Arial"/>
        </w:rPr>
        <w:t xml:space="preserve">in-depth case study following a sequential mixed-methods design (Yin, 2011; Larkin et al., 2014) was conducted from August 2019 until March 2020 in the volunteer-driven NGO Ground-Up Initiative (GUI) </w:t>
      </w:r>
      <w:r w:rsidR="006F6DA3">
        <w:rPr>
          <w:rFonts w:ascii="Arial" w:hAnsi="Arial"/>
        </w:rPr>
        <w:t xml:space="preserve">known for its </w:t>
      </w:r>
      <w:commentRangeStart w:id="42"/>
      <w:r w:rsidR="000E7C06" w:rsidRPr="000E7C06">
        <w:rPr>
          <w:rFonts w:ascii="Arial" w:hAnsi="Arial"/>
          <w:highlight w:val="yellow"/>
        </w:rPr>
        <w:t>unique</w:t>
      </w:r>
      <w:r w:rsidR="000E7C06">
        <w:rPr>
          <w:rFonts w:ascii="Arial" w:hAnsi="Arial"/>
        </w:rPr>
        <w:t xml:space="preserve"> </w:t>
      </w:r>
      <w:commentRangeEnd w:id="42"/>
      <w:r w:rsidR="00622928">
        <w:rPr>
          <w:rStyle w:val="CommentReference"/>
        </w:rPr>
        <w:commentReference w:id="42"/>
      </w:r>
      <w:r w:rsidR="006F6DA3">
        <w:rPr>
          <w:rFonts w:ascii="Arial" w:hAnsi="Arial"/>
        </w:rPr>
        <w:t>nature-placemaking programmes</w:t>
      </w:r>
      <w:r w:rsidRPr="00D67BAB">
        <w:rPr>
          <w:rFonts w:ascii="Arial" w:hAnsi="Arial"/>
        </w:rPr>
        <w:t>. The paper is structured in four sections presenting the research methods and explanation of the case study under investigation, qualitative and quantitative results, discussion, and conclusions.</w:t>
      </w:r>
    </w:p>
    <w:p w14:paraId="31EBC0C6" w14:textId="11937B59" w:rsidR="009426F5" w:rsidRDefault="0067768C" w:rsidP="0008775C">
      <w:pPr>
        <w:pStyle w:val="Heading2"/>
        <w:rPr>
          <w:shd w:val="clear" w:color="auto" w:fill="FFFFFF"/>
        </w:rPr>
      </w:pPr>
      <w:r>
        <w:rPr>
          <w:shd w:val="clear" w:color="auto" w:fill="FFFFFF"/>
        </w:rPr>
        <w:t>New references to add</w:t>
      </w:r>
    </w:p>
    <w:p w14:paraId="6AE34261" w14:textId="65FB5584" w:rsidR="005406E8" w:rsidRDefault="005406E8" w:rsidP="003B383B">
      <w:pPr>
        <w:spacing w:after="120" w:line="240" w:lineRule="exact"/>
        <w:ind w:left="567" w:hanging="567"/>
        <w:rPr>
          <w:rFonts w:ascii="Arial" w:hAnsi="Arial"/>
          <w:shd w:val="clear" w:color="auto" w:fill="FFFFFF"/>
        </w:rPr>
      </w:pPr>
      <w:proofErr w:type="spellStart"/>
      <w:r w:rsidRPr="0021728C">
        <w:rPr>
          <w:rFonts w:ascii="Arial" w:hAnsi="Arial"/>
          <w:shd w:val="clear" w:color="auto" w:fill="FFFFFF"/>
        </w:rPr>
        <w:t>Alwaer</w:t>
      </w:r>
      <w:proofErr w:type="spellEnd"/>
      <w:r w:rsidRPr="0021728C">
        <w:rPr>
          <w:rFonts w:ascii="Arial" w:hAnsi="Arial"/>
          <w:shd w:val="clear" w:color="auto" w:fill="FFFFFF"/>
        </w:rPr>
        <w:t xml:space="preserve">, H., &amp; Cooper, I. (2019). A Review of the Role of Facilitators in Community-Based, Design-Led Planning and Placemaking Events. Built Environment, 45(2), 190–211. </w:t>
      </w:r>
      <w:hyperlink r:id="rId10" w:history="1">
        <w:r w:rsidRPr="00BE7296">
          <w:rPr>
            <w:rStyle w:val="Hyperlink"/>
            <w:rFonts w:ascii="Arial" w:hAnsi="Arial"/>
            <w:shd w:val="clear" w:color="auto" w:fill="FFFFFF"/>
          </w:rPr>
          <w:t>https://doi.org/10.2148/benv.45.2.190</w:t>
        </w:r>
      </w:hyperlink>
      <w:r w:rsidR="003B383B">
        <w:rPr>
          <w:rFonts w:ascii="Arial" w:hAnsi="Arial"/>
          <w:shd w:val="clear" w:color="auto" w:fill="FFFFFF"/>
        </w:rPr>
        <w:t>.</w:t>
      </w:r>
    </w:p>
    <w:p w14:paraId="2B7685B1" w14:textId="77777777" w:rsidR="005406E8" w:rsidRDefault="005406E8" w:rsidP="003B383B">
      <w:pPr>
        <w:pStyle w:val="NoSpacing"/>
        <w:spacing w:after="120" w:line="240" w:lineRule="exact"/>
        <w:ind w:left="567" w:hanging="284"/>
        <w:jc w:val="both"/>
      </w:pPr>
      <w:proofErr w:type="spellStart"/>
      <w:r w:rsidRPr="00AB5932">
        <w:rPr>
          <w:shd w:val="clear" w:color="auto" w:fill="FFFFFF"/>
        </w:rPr>
        <w:t>Babian</w:t>
      </w:r>
      <w:r>
        <w:rPr>
          <w:shd w:val="clear" w:color="auto" w:fill="FFFFFF"/>
        </w:rPr>
        <w:t>o</w:t>
      </w:r>
      <w:proofErr w:type="spellEnd"/>
      <w:r>
        <w:rPr>
          <w:shd w:val="clear" w:color="auto" w:fill="FFFFFF"/>
        </w:rPr>
        <w:t xml:space="preserve"> M.,</w:t>
      </w:r>
      <w:r w:rsidRPr="00AB5932">
        <w:rPr>
          <w:shd w:val="clear" w:color="auto" w:fill="FFFFFF"/>
        </w:rPr>
        <w:t xml:space="preserve"> Lee</w:t>
      </w:r>
      <w:r>
        <w:rPr>
          <w:shd w:val="clear" w:color="auto" w:fill="FFFFFF"/>
        </w:rPr>
        <w:t xml:space="preserve"> G. 2020. </w:t>
      </w:r>
      <w:r>
        <w:t>People in Place: Placemaking Fundamentals</w:t>
      </w:r>
      <w:r w:rsidRPr="00FB1683">
        <w:t>.</w:t>
      </w:r>
      <w:r>
        <w:t xml:space="preserve"> </w:t>
      </w:r>
      <w:r w:rsidRPr="00FB1683">
        <w:t>In Placemaking Fundamentals for the Built Environment</w:t>
      </w:r>
      <w:r>
        <w:t xml:space="preserve">. </w:t>
      </w:r>
      <w:r w:rsidRPr="00FB1683">
        <w:t>Palgrave Macmillan, Singapore.</w:t>
      </w:r>
    </w:p>
    <w:p w14:paraId="7CF393EA" w14:textId="77777777" w:rsidR="005406E8" w:rsidRPr="005C4B88" w:rsidRDefault="005406E8" w:rsidP="003B383B">
      <w:pPr>
        <w:spacing w:after="120" w:line="240" w:lineRule="exact"/>
        <w:ind w:left="567" w:hanging="567"/>
        <w:jc w:val="both"/>
        <w:rPr>
          <w:rFonts w:ascii="Arial" w:hAnsi="Arial"/>
          <w:shd w:val="clear" w:color="auto" w:fill="FFFFFF"/>
        </w:rPr>
      </w:pPr>
      <w:r w:rsidRPr="005C4B88">
        <w:rPr>
          <w:rFonts w:ascii="Arial" w:hAnsi="Arial"/>
          <w:shd w:val="clear" w:color="auto" w:fill="FFFFFF"/>
        </w:rPr>
        <w:t>Bakker, K. (2010). The limits of ‘neoliberal natures’: Debating green neoliberalism. Progress in Human Geography, 34(6), 715–735. https://doi.org/10.1177/0309132510376849</w:t>
      </w:r>
      <w:r>
        <w:rPr>
          <w:rFonts w:ascii="Arial" w:hAnsi="Arial"/>
          <w:shd w:val="clear" w:color="auto" w:fill="FFFFFF"/>
        </w:rPr>
        <w:t>.</w:t>
      </w:r>
    </w:p>
    <w:p w14:paraId="277E7630" w14:textId="77777777" w:rsidR="005406E8" w:rsidRDefault="005406E8" w:rsidP="003B383B">
      <w:pPr>
        <w:spacing w:after="120" w:line="240" w:lineRule="exact"/>
        <w:ind w:left="567" w:hanging="567"/>
        <w:rPr>
          <w:rFonts w:ascii="Arial" w:hAnsi="Arial"/>
          <w:shd w:val="clear" w:color="auto" w:fill="FFFFFF"/>
        </w:rPr>
      </w:pPr>
      <w:proofErr w:type="spellStart"/>
      <w:r w:rsidRPr="00B62DF4">
        <w:rPr>
          <w:rFonts w:ascii="Arial" w:hAnsi="Arial"/>
          <w:shd w:val="clear" w:color="auto" w:fill="FFFFFF"/>
        </w:rPr>
        <w:t>Becci</w:t>
      </w:r>
      <w:proofErr w:type="spellEnd"/>
      <w:r w:rsidRPr="00B62DF4">
        <w:rPr>
          <w:rFonts w:ascii="Arial" w:hAnsi="Arial"/>
          <w:shd w:val="clear" w:color="auto" w:fill="FFFFFF"/>
        </w:rPr>
        <w:t xml:space="preserve">, I., </w:t>
      </w:r>
      <w:proofErr w:type="spellStart"/>
      <w:r w:rsidRPr="00B62DF4">
        <w:rPr>
          <w:rFonts w:ascii="Arial" w:hAnsi="Arial"/>
          <w:shd w:val="clear" w:color="auto" w:fill="FFFFFF"/>
        </w:rPr>
        <w:t>Grandjean</w:t>
      </w:r>
      <w:proofErr w:type="spellEnd"/>
      <w:r w:rsidRPr="00B62DF4">
        <w:rPr>
          <w:rFonts w:ascii="Arial" w:hAnsi="Arial"/>
          <w:shd w:val="clear" w:color="auto" w:fill="FFFFFF"/>
        </w:rPr>
        <w:t xml:space="preserve">, A., </w:t>
      </w:r>
      <w:proofErr w:type="spellStart"/>
      <w:r w:rsidRPr="00B62DF4">
        <w:rPr>
          <w:rFonts w:ascii="Arial" w:hAnsi="Arial"/>
          <w:shd w:val="clear" w:color="auto" w:fill="FFFFFF"/>
        </w:rPr>
        <w:t>Monnot</w:t>
      </w:r>
      <w:proofErr w:type="spellEnd"/>
      <w:r w:rsidRPr="00B62DF4">
        <w:rPr>
          <w:rFonts w:ascii="Arial" w:hAnsi="Arial"/>
          <w:shd w:val="clear" w:color="auto" w:fill="FFFFFF"/>
        </w:rPr>
        <w:t xml:space="preserve">, C., &amp; </w:t>
      </w:r>
      <w:proofErr w:type="spellStart"/>
      <w:r w:rsidRPr="00B62DF4">
        <w:rPr>
          <w:rFonts w:ascii="Arial" w:hAnsi="Arial"/>
          <w:shd w:val="clear" w:color="auto" w:fill="FFFFFF"/>
        </w:rPr>
        <w:t>Okoekpen</w:t>
      </w:r>
      <w:proofErr w:type="spellEnd"/>
      <w:r w:rsidRPr="00B62DF4">
        <w:rPr>
          <w:rFonts w:ascii="Arial" w:hAnsi="Arial"/>
          <w:shd w:val="clear" w:color="auto" w:fill="FFFFFF"/>
        </w:rPr>
        <w:t xml:space="preserve">, S. (2021). Special Issue Introduction: Toward a ‘Spiritualization’ of Ecology? Sociological Perspectives from Francophone Contexts. Journal for the Study of Religion, Nature and Culture, 15(3), 287–296. </w:t>
      </w:r>
    </w:p>
    <w:p w14:paraId="3988E4C8" w14:textId="77777777" w:rsidR="005406E8" w:rsidRPr="00541216" w:rsidRDefault="005406E8" w:rsidP="003B383B">
      <w:pPr>
        <w:pStyle w:val="NoSpacing"/>
        <w:spacing w:after="120" w:line="240" w:lineRule="exact"/>
        <w:ind w:left="567" w:hanging="284"/>
        <w:jc w:val="both"/>
      </w:pPr>
      <w:proofErr w:type="spellStart"/>
      <w:r w:rsidRPr="00541216">
        <w:t>Burkner</w:t>
      </w:r>
      <w:proofErr w:type="spellEnd"/>
      <w:r w:rsidRPr="00541216">
        <w:t xml:space="preserve"> H. 2006. Place-making, </w:t>
      </w:r>
      <w:proofErr w:type="spellStart"/>
      <w:r w:rsidRPr="00541216">
        <w:t>PlaceMeg</w:t>
      </w:r>
      <w:proofErr w:type="spellEnd"/>
      <w:r w:rsidRPr="00541216">
        <w:t xml:space="preserve"> concept guidance paper. Project workshop on methods and concepts, 20–22 February, Institute for Regional Development and Structural Planning. </w:t>
      </w:r>
    </w:p>
    <w:p w14:paraId="53BDA239" w14:textId="77777777" w:rsidR="005406E8" w:rsidRDefault="005406E8" w:rsidP="003B383B">
      <w:pPr>
        <w:pStyle w:val="NoSpacing"/>
        <w:spacing w:after="120" w:line="240" w:lineRule="exact"/>
        <w:ind w:left="567" w:hanging="284"/>
        <w:jc w:val="both"/>
      </w:pPr>
      <w:r>
        <w:t>Bush J., Hernandez-</w:t>
      </w:r>
      <w:proofErr w:type="spellStart"/>
      <w:r>
        <w:t>Santin</w:t>
      </w:r>
      <w:proofErr w:type="spellEnd"/>
      <w:r>
        <w:t xml:space="preserve"> C., </w:t>
      </w:r>
      <w:proofErr w:type="spellStart"/>
      <w:r>
        <w:t>Hes</w:t>
      </w:r>
      <w:proofErr w:type="spellEnd"/>
      <w:r>
        <w:t xml:space="preserve"> D. 2020. Nature in Place: Placemaking in the Biosphere. In </w:t>
      </w:r>
      <w:proofErr w:type="spellStart"/>
      <w:r w:rsidRPr="00FB1683">
        <w:t>Hes</w:t>
      </w:r>
      <w:proofErr w:type="spellEnd"/>
      <w:r w:rsidRPr="00FB1683">
        <w:t>, D., Hernandez-</w:t>
      </w:r>
      <w:proofErr w:type="spellStart"/>
      <w:r w:rsidRPr="00FB1683">
        <w:t>Santin</w:t>
      </w:r>
      <w:proofErr w:type="spellEnd"/>
      <w:r w:rsidRPr="00FB1683">
        <w:t>, C., Beer, T., &amp; Huang, S. W. (2020). Place evaluation: measuring what matters by prioritising relationships. In Placemaking Fundamentals for the Built Environment (pp. 275-303). Palgrave Macmillan, Singapore.</w:t>
      </w:r>
    </w:p>
    <w:p w14:paraId="1A450C73" w14:textId="77777777" w:rsidR="003B383B" w:rsidRDefault="005406E8" w:rsidP="003B383B">
      <w:pPr>
        <w:spacing w:after="120" w:line="240" w:lineRule="exact"/>
        <w:ind w:left="567" w:hanging="567"/>
        <w:rPr>
          <w:rFonts w:ascii="Arial" w:hAnsi="Arial"/>
          <w:color w:val="FF0000"/>
          <w:shd w:val="clear" w:color="auto" w:fill="FFFFFF"/>
        </w:rPr>
      </w:pPr>
      <w:r w:rsidRPr="00864065">
        <w:rPr>
          <w:rFonts w:ascii="Arial" w:hAnsi="Arial"/>
          <w:color w:val="FF0000"/>
          <w:shd w:val="clear" w:color="auto" w:fill="FFFFFF"/>
        </w:rPr>
        <w:t>Chong K. H., 2018.</w:t>
      </w:r>
      <w:r w:rsidRPr="00864065">
        <w:rPr>
          <w:color w:val="FF0000"/>
        </w:rPr>
        <w:t xml:space="preserve"> </w:t>
      </w:r>
      <w:r w:rsidRPr="00864065">
        <w:rPr>
          <w:rFonts w:ascii="Arial" w:hAnsi="Arial"/>
          <w:color w:val="FF0000"/>
          <w:shd w:val="clear" w:color="auto" w:fill="FFFFFF"/>
        </w:rPr>
        <w:t xml:space="preserve">Reclamation of urban voids and the return of the “kampung spirit” in Singapore’s public housing. In Creative Ageing Cities: Place Design with Older People in Asian Cities. Routledge London.  </w:t>
      </w:r>
    </w:p>
    <w:p w14:paraId="3FBB75D2" w14:textId="4A00C2FC" w:rsidR="005406E8" w:rsidRDefault="005406E8" w:rsidP="003B383B">
      <w:pPr>
        <w:spacing w:after="120" w:line="240" w:lineRule="exact"/>
        <w:ind w:left="567" w:hanging="567"/>
        <w:rPr>
          <w:rFonts w:ascii="Arial" w:hAnsi="Arial"/>
          <w:shd w:val="clear" w:color="auto" w:fill="FFFFFF"/>
        </w:rPr>
      </w:pPr>
      <w:r w:rsidRPr="00E2762F">
        <w:rPr>
          <w:rFonts w:ascii="Arial" w:hAnsi="Arial"/>
          <w:shd w:val="clear" w:color="auto" w:fill="FFFFFF"/>
        </w:rPr>
        <w:t xml:space="preserve">Davis JL, Le B, Coy AE. Building a model of commitment to the natural environment to predict ecological </w:t>
      </w:r>
      <w:proofErr w:type="spellStart"/>
      <w:r w:rsidRPr="00E2762F">
        <w:rPr>
          <w:rFonts w:ascii="Arial" w:hAnsi="Arial"/>
          <w:shd w:val="clear" w:color="auto" w:fill="FFFFFF"/>
        </w:rPr>
        <w:t>behavior</w:t>
      </w:r>
      <w:proofErr w:type="spellEnd"/>
      <w:r w:rsidRPr="00E2762F">
        <w:rPr>
          <w:rFonts w:ascii="Arial" w:hAnsi="Arial"/>
          <w:shd w:val="clear" w:color="auto" w:fill="FFFFFF"/>
        </w:rPr>
        <w:t xml:space="preserve"> and willingness to sacrifice. Journal of Environmental Psychology. 2011; 31: 257-265.</w:t>
      </w:r>
    </w:p>
    <w:p w14:paraId="15A3D887" w14:textId="77777777" w:rsidR="005406E8" w:rsidRDefault="005406E8" w:rsidP="003B383B">
      <w:pPr>
        <w:pStyle w:val="NoSpacing"/>
        <w:spacing w:after="120" w:line="240" w:lineRule="exact"/>
        <w:ind w:left="567" w:hanging="284"/>
        <w:jc w:val="both"/>
      </w:pPr>
      <w:r w:rsidRPr="00FA01D4">
        <w:t>Goodman, R. (1972). After the planners. Pelican: Harmondsworth.</w:t>
      </w:r>
    </w:p>
    <w:p w14:paraId="49B66159" w14:textId="77777777" w:rsidR="005406E8" w:rsidRDefault="005406E8" w:rsidP="003B383B">
      <w:pPr>
        <w:pStyle w:val="NoSpacing"/>
        <w:spacing w:after="120" w:line="240" w:lineRule="exact"/>
        <w:ind w:left="567" w:hanging="284"/>
        <w:jc w:val="both"/>
      </w:pPr>
      <w:proofErr w:type="spellStart"/>
      <w:r w:rsidRPr="007F6682">
        <w:lastRenderedPageBreak/>
        <w:t>Hes</w:t>
      </w:r>
      <w:proofErr w:type="spellEnd"/>
      <w:r>
        <w:t xml:space="preserve"> D.,</w:t>
      </w:r>
      <w:r w:rsidRPr="007F6682">
        <w:t xml:space="preserve"> Hernandez-</w:t>
      </w:r>
      <w:proofErr w:type="spellStart"/>
      <w:r w:rsidRPr="007F6682">
        <w:t>Santin</w:t>
      </w:r>
      <w:proofErr w:type="spellEnd"/>
      <w:r>
        <w:t xml:space="preserve"> C.,</w:t>
      </w:r>
      <w:r w:rsidRPr="007F6682">
        <w:t xml:space="preserve"> Beer</w:t>
      </w:r>
      <w:r>
        <w:t xml:space="preserve"> T.</w:t>
      </w:r>
      <w:r w:rsidRPr="007F6682">
        <w:t>, Huang</w:t>
      </w:r>
      <w:r>
        <w:t xml:space="preserve"> S.</w:t>
      </w:r>
      <w:r w:rsidRPr="007F6682">
        <w:t>, 2020</w:t>
      </w:r>
      <w:r>
        <w:t>.</w:t>
      </w:r>
      <w:r w:rsidRPr="0043529D">
        <w:t xml:space="preserve"> </w:t>
      </w:r>
      <w:r>
        <w:t xml:space="preserve">Place Evaluation: Measuring What Matters by Prioritising Relationships. </w:t>
      </w:r>
      <w:r w:rsidRPr="00FB1683">
        <w:t>In Placemaking Fundamentals for the Built Environment</w:t>
      </w:r>
      <w:r>
        <w:t xml:space="preserve">. </w:t>
      </w:r>
      <w:r w:rsidRPr="00FB1683">
        <w:t>Palgrave Macmillan, Singapore.</w:t>
      </w:r>
    </w:p>
    <w:p w14:paraId="74C176E9" w14:textId="77777777" w:rsidR="005406E8" w:rsidRDefault="005406E8" w:rsidP="003B383B">
      <w:pPr>
        <w:pStyle w:val="NoSpacing"/>
        <w:spacing w:after="120" w:line="240" w:lineRule="exact"/>
        <w:ind w:left="567" w:hanging="567"/>
        <w:jc w:val="both"/>
        <w:rPr>
          <w:shd w:val="clear" w:color="auto" w:fill="FFFFFF"/>
        </w:rPr>
      </w:pPr>
      <w:proofErr w:type="spellStart"/>
      <w:r w:rsidRPr="00404AEE">
        <w:rPr>
          <w:shd w:val="clear" w:color="auto" w:fill="FFFFFF"/>
        </w:rPr>
        <w:t>Jetzkowitz</w:t>
      </w:r>
      <w:proofErr w:type="spellEnd"/>
      <w:r w:rsidRPr="00404AEE">
        <w:rPr>
          <w:shd w:val="clear" w:color="auto" w:fill="FFFFFF"/>
        </w:rPr>
        <w:t xml:space="preserve">, J., van </w:t>
      </w:r>
      <w:proofErr w:type="spellStart"/>
      <w:r w:rsidRPr="00404AEE">
        <w:rPr>
          <w:shd w:val="clear" w:color="auto" w:fill="FFFFFF"/>
        </w:rPr>
        <w:t>Koppen</w:t>
      </w:r>
      <w:proofErr w:type="spellEnd"/>
      <w:r w:rsidRPr="00404AEE">
        <w:rPr>
          <w:shd w:val="clear" w:color="auto" w:fill="FFFFFF"/>
        </w:rPr>
        <w:t xml:space="preserve">, C. S. A. (Kris), </w:t>
      </w:r>
      <w:proofErr w:type="spellStart"/>
      <w:r w:rsidRPr="00404AEE">
        <w:rPr>
          <w:shd w:val="clear" w:color="auto" w:fill="FFFFFF"/>
        </w:rPr>
        <w:t>Lidskog</w:t>
      </w:r>
      <w:proofErr w:type="spellEnd"/>
      <w:r w:rsidRPr="00404AEE">
        <w:rPr>
          <w:shd w:val="clear" w:color="auto" w:fill="FFFFFF"/>
        </w:rPr>
        <w:t xml:space="preserve">, R., Ott, K., </w:t>
      </w:r>
      <w:proofErr w:type="spellStart"/>
      <w:r w:rsidRPr="00404AEE">
        <w:rPr>
          <w:shd w:val="clear" w:color="auto" w:fill="FFFFFF"/>
        </w:rPr>
        <w:t>Voget-Kleschin</w:t>
      </w:r>
      <w:proofErr w:type="spellEnd"/>
      <w:r w:rsidRPr="00404AEE">
        <w:rPr>
          <w:shd w:val="clear" w:color="auto" w:fill="FFFFFF"/>
        </w:rPr>
        <w:t>, L., &amp; Wong, C. M. L. (2018). The significance of meaning. Why IPBES needs the social sciences and humanities. Innovation: The European Journal of Social Science Research, 31(sup1), S38–S60. https://doi.org/10.1080/13511610.2017.1348933</w:t>
      </w:r>
      <w:r>
        <w:rPr>
          <w:shd w:val="clear" w:color="auto" w:fill="FFFFFF"/>
        </w:rPr>
        <w:t>.</w:t>
      </w:r>
    </w:p>
    <w:p w14:paraId="3CFBB1D8" w14:textId="77777777" w:rsidR="005406E8" w:rsidRDefault="005406E8" w:rsidP="003B383B">
      <w:pPr>
        <w:pStyle w:val="NoSpacing"/>
        <w:spacing w:after="120" w:line="240" w:lineRule="exact"/>
        <w:ind w:left="567" w:hanging="567"/>
        <w:jc w:val="both"/>
        <w:rPr>
          <w:shd w:val="clear" w:color="auto" w:fill="FFFFFF"/>
        </w:rPr>
      </w:pPr>
      <w:r w:rsidRPr="00E2396E">
        <w:rPr>
          <w:shd w:val="clear" w:color="auto" w:fill="FFFFFF"/>
        </w:rPr>
        <w:t>László, Ervin. 2014. The Chaos Point: The World</w:t>
      </w:r>
      <w:r>
        <w:rPr>
          <w:shd w:val="clear" w:color="auto" w:fill="FFFFFF"/>
        </w:rPr>
        <w:t xml:space="preserve"> </w:t>
      </w:r>
      <w:r w:rsidRPr="00E2396E">
        <w:rPr>
          <w:shd w:val="clear" w:color="auto" w:fill="FFFFFF"/>
        </w:rPr>
        <w:t>at the Crossroads. London: Little, Brown Book</w:t>
      </w:r>
      <w:r>
        <w:rPr>
          <w:shd w:val="clear" w:color="auto" w:fill="FFFFFF"/>
        </w:rPr>
        <w:t xml:space="preserve"> </w:t>
      </w:r>
      <w:r w:rsidRPr="00E2396E">
        <w:rPr>
          <w:shd w:val="clear" w:color="auto" w:fill="FFFFFF"/>
        </w:rPr>
        <w:t>Group.</w:t>
      </w:r>
    </w:p>
    <w:p w14:paraId="1EE28636" w14:textId="77777777" w:rsidR="005406E8" w:rsidRDefault="005406E8" w:rsidP="003B383B">
      <w:pPr>
        <w:spacing w:after="120" w:line="240" w:lineRule="exact"/>
        <w:ind w:left="567" w:hanging="567"/>
        <w:rPr>
          <w:rFonts w:ascii="Arial" w:hAnsi="Arial"/>
          <w:shd w:val="clear" w:color="auto" w:fill="FFFFFF"/>
        </w:rPr>
      </w:pPr>
      <w:r w:rsidRPr="00892C5E">
        <w:rPr>
          <w:rFonts w:ascii="Arial" w:hAnsi="Arial"/>
          <w:shd w:val="clear" w:color="auto" w:fill="FFFFFF"/>
        </w:rPr>
        <w:t>Lefebvre, H. (1991). The production of space (D. Nicholson-Smith, Trans.).</w:t>
      </w:r>
      <w:r>
        <w:rPr>
          <w:rFonts w:ascii="Arial" w:hAnsi="Arial"/>
          <w:shd w:val="clear" w:color="auto" w:fill="FFFFFF"/>
        </w:rPr>
        <w:t xml:space="preserve"> </w:t>
      </w:r>
      <w:r w:rsidRPr="00892C5E">
        <w:rPr>
          <w:rFonts w:ascii="Arial" w:hAnsi="Arial"/>
          <w:shd w:val="clear" w:color="auto" w:fill="FFFFFF"/>
        </w:rPr>
        <w:t>Oxford, UK; Cambridge, MA: Blackwell.</w:t>
      </w:r>
    </w:p>
    <w:p w14:paraId="734377D1" w14:textId="77777777" w:rsidR="005406E8" w:rsidRDefault="005406E8" w:rsidP="003B383B">
      <w:pPr>
        <w:pStyle w:val="NoSpacing"/>
        <w:spacing w:after="120" w:line="240" w:lineRule="exact"/>
        <w:ind w:left="567" w:hanging="567"/>
        <w:jc w:val="both"/>
        <w:rPr>
          <w:shd w:val="clear" w:color="auto" w:fill="FFFFFF"/>
        </w:rPr>
      </w:pPr>
      <w:r w:rsidRPr="00D3182A">
        <w:rPr>
          <w:shd w:val="clear" w:color="auto" w:fill="FFFFFF"/>
        </w:rPr>
        <w:t>Lombard M. 2014. Constructing ordinary places: Place-making in urban informal settlements in Mexico. Progress in Planning 94, pp. 1–53.</w:t>
      </w:r>
    </w:p>
    <w:p w14:paraId="7E588196" w14:textId="77777777" w:rsidR="005406E8" w:rsidRPr="00D044B0" w:rsidRDefault="005406E8" w:rsidP="003B383B">
      <w:pPr>
        <w:spacing w:after="120" w:line="240" w:lineRule="exact"/>
        <w:ind w:left="567" w:hanging="567"/>
        <w:rPr>
          <w:rFonts w:ascii="Arial" w:hAnsi="Arial"/>
          <w:shd w:val="clear" w:color="auto" w:fill="FFFFFF"/>
          <w:lang w:val="es-CO"/>
        </w:rPr>
      </w:pPr>
      <w:r w:rsidRPr="003B4857">
        <w:rPr>
          <w:rFonts w:ascii="Arial" w:hAnsi="Arial"/>
          <w:shd w:val="clear" w:color="auto" w:fill="FFFFFF"/>
        </w:rPr>
        <w:t xml:space="preserve">Lumber, R., Richardson, M., &amp; Sheffield, D. (2017). Beyond knowing nature: Contact, emotion, compassion, meaning, and beauty are pathways to nature connection. </w:t>
      </w:r>
      <w:r w:rsidRPr="00D044B0">
        <w:rPr>
          <w:rFonts w:ascii="Arial" w:hAnsi="Arial"/>
          <w:shd w:val="clear" w:color="auto" w:fill="FFFFFF"/>
          <w:lang w:val="es-CO"/>
        </w:rPr>
        <w:t xml:space="preserve">PLOS ONE, 12(5), e0177186. </w:t>
      </w:r>
      <w:hyperlink r:id="rId11" w:history="1">
        <w:r w:rsidRPr="00D044B0">
          <w:rPr>
            <w:rStyle w:val="Hyperlink"/>
            <w:rFonts w:ascii="Arial" w:hAnsi="Arial"/>
            <w:shd w:val="clear" w:color="auto" w:fill="FFFFFF"/>
            <w:lang w:val="es-CO"/>
          </w:rPr>
          <w:t>https://doi.org/10.1371/journal.pone.0177186</w:t>
        </w:r>
      </w:hyperlink>
      <w:r w:rsidRPr="00D044B0">
        <w:rPr>
          <w:rFonts w:ascii="Arial" w:hAnsi="Arial"/>
          <w:shd w:val="clear" w:color="auto" w:fill="FFFFFF"/>
          <w:lang w:val="es-CO"/>
        </w:rPr>
        <w:t xml:space="preserve">. </w:t>
      </w:r>
    </w:p>
    <w:p w14:paraId="247050A7" w14:textId="77777777" w:rsidR="005406E8" w:rsidRDefault="005406E8" w:rsidP="003B383B">
      <w:pPr>
        <w:spacing w:after="120" w:line="240" w:lineRule="exact"/>
        <w:ind w:left="567" w:hanging="567"/>
        <w:rPr>
          <w:rFonts w:ascii="Arial" w:hAnsi="Arial"/>
          <w:shd w:val="clear" w:color="auto" w:fill="FFFFFF"/>
        </w:rPr>
      </w:pPr>
      <w:r w:rsidRPr="008F3060">
        <w:rPr>
          <w:rFonts w:ascii="Arial" w:hAnsi="Arial"/>
          <w:shd w:val="clear" w:color="auto" w:fill="FFFFFF"/>
        </w:rPr>
        <w:t>Merchant C. The scientific revolution and the death of nature. Focus-Isis. 2006; 97: 513533.</w:t>
      </w:r>
    </w:p>
    <w:p w14:paraId="03D2E592" w14:textId="77777777" w:rsidR="005406E8" w:rsidRDefault="005406E8" w:rsidP="003B383B">
      <w:pPr>
        <w:spacing w:after="120" w:line="240" w:lineRule="exact"/>
        <w:ind w:left="567" w:hanging="567"/>
        <w:rPr>
          <w:rFonts w:ascii="Arial" w:hAnsi="Arial"/>
          <w:shd w:val="clear" w:color="auto" w:fill="FFFFFF"/>
        </w:rPr>
      </w:pPr>
      <w:r w:rsidRPr="006B72B6">
        <w:rPr>
          <w:rFonts w:ascii="Arial" w:hAnsi="Arial"/>
          <w:shd w:val="clear" w:color="auto" w:fill="FFFFFF"/>
        </w:rPr>
        <w:t xml:space="preserve">Mosely, G., </w:t>
      </w:r>
      <w:proofErr w:type="spellStart"/>
      <w:r w:rsidRPr="006B72B6">
        <w:rPr>
          <w:rFonts w:ascii="Arial" w:hAnsi="Arial"/>
          <w:shd w:val="clear" w:color="auto" w:fill="FFFFFF"/>
        </w:rPr>
        <w:t>Markauskaite</w:t>
      </w:r>
      <w:proofErr w:type="spellEnd"/>
      <w:r w:rsidRPr="006B72B6">
        <w:rPr>
          <w:rFonts w:ascii="Arial" w:hAnsi="Arial"/>
          <w:shd w:val="clear" w:color="auto" w:fill="FFFFFF"/>
        </w:rPr>
        <w:t>, L., &amp; Wrigley, C. (2021). Design facilitation: A critical review of conceptualisations and constructs. Thinking Skills and Creativity, 42, 100962. https://doi.org/10.1016/j.tsc.2021.100962</w:t>
      </w:r>
      <w:r>
        <w:rPr>
          <w:rFonts w:ascii="Arial" w:hAnsi="Arial"/>
          <w:shd w:val="clear" w:color="auto" w:fill="FFFFFF"/>
        </w:rPr>
        <w:t>.</w:t>
      </w:r>
    </w:p>
    <w:p w14:paraId="4CBDCFC8" w14:textId="77777777" w:rsidR="005406E8" w:rsidRDefault="005406E8" w:rsidP="003B383B">
      <w:pPr>
        <w:pStyle w:val="NoSpacing"/>
        <w:spacing w:after="120" w:line="240" w:lineRule="exact"/>
        <w:ind w:left="567" w:hanging="567"/>
        <w:jc w:val="both"/>
        <w:rPr>
          <w:shd w:val="clear" w:color="auto" w:fill="FFFFFF"/>
        </w:rPr>
      </w:pPr>
      <w:r w:rsidRPr="005406E8">
        <w:rPr>
          <w:shd w:val="clear" w:color="auto" w:fill="FFFFFF"/>
        </w:rPr>
        <w:t xml:space="preserve">Nasr H. S. 1990. </w:t>
      </w:r>
      <w:proofErr w:type="gramStart"/>
      <w:r>
        <w:rPr>
          <w:shd w:val="clear" w:color="auto" w:fill="FFFFFF"/>
        </w:rPr>
        <w:t>Man</w:t>
      </w:r>
      <w:proofErr w:type="gramEnd"/>
      <w:r>
        <w:rPr>
          <w:shd w:val="clear" w:color="auto" w:fill="FFFFFF"/>
        </w:rPr>
        <w:t xml:space="preserve"> and Nature: The Spiritual Crisis of Modern Man. </w:t>
      </w:r>
      <w:r w:rsidRPr="00573D2A">
        <w:rPr>
          <w:shd w:val="clear" w:color="auto" w:fill="FFFFFF"/>
        </w:rPr>
        <w:t>Allen &amp; Unwin Australia Pry Ltd</w:t>
      </w:r>
      <w:r>
        <w:rPr>
          <w:shd w:val="clear" w:color="auto" w:fill="FFFFFF"/>
        </w:rPr>
        <w:t xml:space="preserve">. </w:t>
      </w:r>
    </w:p>
    <w:p w14:paraId="28D8F8E9" w14:textId="77777777" w:rsidR="005406E8" w:rsidRDefault="005406E8" w:rsidP="003B383B">
      <w:pPr>
        <w:pStyle w:val="NoSpacing"/>
        <w:spacing w:after="120" w:line="240" w:lineRule="exact"/>
        <w:ind w:left="567" w:hanging="567"/>
        <w:jc w:val="both"/>
        <w:rPr>
          <w:shd w:val="clear" w:color="auto" w:fill="FFFFFF"/>
        </w:rPr>
      </w:pPr>
      <w:r w:rsidRPr="00A37681">
        <w:rPr>
          <w:shd w:val="clear" w:color="auto" w:fill="FFFFFF"/>
        </w:rPr>
        <w:t>Neo, X., &amp; Schneider-</w:t>
      </w:r>
      <w:proofErr w:type="spellStart"/>
      <w:r w:rsidRPr="00A37681">
        <w:rPr>
          <w:shd w:val="clear" w:color="auto" w:fill="FFFFFF"/>
        </w:rPr>
        <w:t>Mayerson</w:t>
      </w:r>
      <w:proofErr w:type="spellEnd"/>
      <w:r w:rsidRPr="00A37681">
        <w:rPr>
          <w:shd w:val="clear" w:color="auto" w:fill="FFFFFF"/>
        </w:rPr>
        <w:t xml:space="preserve">, M. (2021). </w:t>
      </w:r>
      <w:proofErr w:type="gramStart"/>
      <w:r w:rsidRPr="00A37681">
        <w:rPr>
          <w:shd w:val="clear" w:color="auto" w:fill="FFFFFF"/>
        </w:rPr>
        <w:t>Nature,</w:t>
      </w:r>
      <w:proofErr w:type="gramEnd"/>
      <w:r w:rsidRPr="00A37681">
        <w:rPr>
          <w:shd w:val="clear" w:color="auto" w:fill="FFFFFF"/>
        </w:rPr>
        <w:t xml:space="preserve"> disappeared: Anti-environmental values in Singapore’s history textbooks, 1984–2015. Environmental Education Research, 0(0), 1–18. https://doi.org/10.1080/13504622.2021.1968350</w:t>
      </w:r>
      <w:r>
        <w:rPr>
          <w:shd w:val="clear" w:color="auto" w:fill="FFFFFF"/>
        </w:rPr>
        <w:t>.</w:t>
      </w:r>
    </w:p>
    <w:p w14:paraId="26D1C08A" w14:textId="77777777" w:rsidR="005406E8" w:rsidRDefault="005406E8" w:rsidP="003B383B">
      <w:pPr>
        <w:pStyle w:val="NoSpacing"/>
        <w:spacing w:after="120" w:line="240" w:lineRule="exact"/>
        <w:ind w:left="567" w:hanging="567"/>
        <w:jc w:val="both"/>
        <w:rPr>
          <w:shd w:val="clear" w:color="auto" w:fill="FFFFFF"/>
        </w:rPr>
      </w:pPr>
      <w:r>
        <w:rPr>
          <w:shd w:val="clear" w:color="auto" w:fill="FFFFFF"/>
        </w:rPr>
        <w:t xml:space="preserve">Norton B., G. 2015. </w:t>
      </w:r>
      <w:r w:rsidRPr="00126B2F">
        <w:rPr>
          <w:shd w:val="clear" w:color="auto" w:fill="FFFFFF"/>
        </w:rPr>
        <w:t>Sustainable Values, Sustainable Change.</w:t>
      </w:r>
      <w:r>
        <w:rPr>
          <w:shd w:val="clear" w:color="auto" w:fill="FFFFFF"/>
        </w:rPr>
        <w:t xml:space="preserve"> The University of Chicago Press. </w:t>
      </w:r>
    </w:p>
    <w:p w14:paraId="57D422F5" w14:textId="77777777" w:rsidR="005406E8" w:rsidRDefault="005406E8" w:rsidP="003B383B">
      <w:pPr>
        <w:pStyle w:val="NoSpacing"/>
        <w:spacing w:after="120" w:line="240" w:lineRule="exact"/>
        <w:ind w:left="567" w:hanging="567"/>
        <w:jc w:val="both"/>
        <w:rPr>
          <w:shd w:val="clear" w:color="auto" w:fill="FFFFFF"/>
        </w:rPr>
      </w:pPr>
      <w:proofErr w:type="spellStart"/>
      <w:r w:rsidRPr="007721D5">
        <w:rPr>
          <w:shd w:val="clear" w:color="auto" w:fill="FFFFFF"/>
        </w:rPr>
        <w:t>Relph</w:t>
      </w:r>
      <w:proofErr w:type="spellEnd"/>
      <w:r w:rsidRPr="007721D5">
        <w:rPr>
          <w:shd w:val="clear" w:color="auto" w:fill="FFFFFF"/>
        </w:rPr>
        <w:t>, E. (1976</w:t>
      </w:r>
      <w:proofErr w:type="gramStart"/>
      <w:r w:rsidRPr="007721D5">
        <w:rPr>
          <w:shd w:val="clear" w:color="auto" w:fill="FFFFFF"/>
        </w:rPr>
        <w:t>),Place</w:t>
      </w:r>
      <w:proofErr w:type="gramEnd"/>
      <w:r w:rsidRPr="007721D5">
        <w:rPr>
          <w:shd w:val="clear" w:color="auto" w:fill="FFFFFF"/>
        </w:rPr>
        <w:t xml:space="preserve"> and </w:t>
      </w:r>
      <w:proofErr w:type="spellStart"/>
      <w:r w:rsidRPr="007721D5">
        <w:rPr>
          <w:shd w:val="clear" w:color="auto" w:fill="FFFFFF"/>
        </w:rPr>
        <w:t>Placelessness</w:t>
      </w:r>
      <w:proofErr w:type="spellEnd"/>
      <w:r w:rsidRPr="007721D5">
        <w:rPr>
          <w:shd w:val="clear" w:color="auto" w:fill="FFFFFF"/>
        </w:rPr>
        <w:t>, Pion Limited, London.</w:t>
      </w:r>
    </w:p>
    <w:p w14:paraId="004DED05" w14:textId="77777777" w:rsidR="005406E8" w:rsidRDefault="005406E8" w:rsidP="003B383B">
      <w:pPr>
        <w:pStyle w:val="NoSpacing"/>
        <w:spacing w:after="120" w:line="240" w:lineRule="exact"/>
        <w:ind w:left="567" w:hanging="567"/>
        <w:jc w:val="both"/>
        <w:rPr>
          <w:shd w:val="clear" w:color="auto" w:fill="FFFFFF"/>
        </w:rPr>
      </w:pPr>
      <w:proofErr w:type="spellStart"/>
      <w:r w:rsidRPr="00B61186">
        <w:rPr>
          <w:shd w:val="clear" w:color="auto" w:fill="FFFFFF"/>
        </w:rPr>
        <w:t>Schneekloth</w:t>
      </w:r>
      <w:proofErr w:type="spellEnd"/>
      <w:r w:rsidRPr="00B61186">
        <w:rPr>
          <w:shd w:val="clear" w:color="auto" w:fill="FFFFFF"/>
        </w:rPr>
        <w:t xml:space="preserve">, L., &amp; </w:t>
      </w:r>
      <w:proofErr w:type="spellStart"/>
      <w:r w:rsidRPr="00B61186">
        <w:rPr>
          <w:shd w:val="clear" w:color="auto" w:fill="FFFFFF"/>
        </w:rPr>
        <w:t>Shibley</w:t>
      </w:r>
      <w:proofErr w:type="spellEnd"/>
      <w:r w:rsidRPr="00B61186">
        <w:rPr>
          <w:shd w:val="clear" w:color="auto" w:fill="FFFFFF"/>
        </w:rPr>
        <w:t xml:space="preserve">, R. (1995). Place-making: The art and practice of building communities. New York: Wiley. </w:t>
      </w:r>
      <w:proofErr w:type="spellStart"/>
      <w:r w:rsidRPr="00B61186">
        <w:rPr>
          <w:shd w:val="clear" w:color="auto" w:fill="FFFFFF"/>
        </w:rPr>
        <w:t>Sepe</w:t>
      </w:r>
      <w:proofErr w:type="spellEnd"/>
      <w:r w:rsidRPr="00B61186">
        <w:rPr>
          <w:shd w:val="clear" w:color="auto" w:fill="FFFFFF"/>
        </w:rPr>
        <w:t>, M. (2013). Planning and place in the city. Mapping place identity. Abingdon: Routledge.</w:t>
      </w:r>
    </w:p>
    <w:p w14:paraId="488A8E64" w14:textId="77777777" w:rsidR="005406E8" w:rsidRPr="00FA01D4" w:rsidRDefault="005406E8" w:rsidP="003B383B">
      <w:pPr>
        <w:pStyle w:val="NoSpacing"/>
        <w:spacing w:after="120" w:line="240" w:lineRule="exact"/>
        <w:ind w:left="567" w:hanging="567"/>
        <w:jc w:val="both"/>
      </w:pPr>
      <w:proofErr w:type="spellStart"/>
      <w:r w:rsidRPr="00404AEE">
        <w:t>Thorén</w:t>
      </w:r>
      <w:proofErr w:type="spellEnd"/>
      <w:r w:rsidRPr="00404AEE">
        <w:t xml:space="preserve">, H., &amp; </w:t>
      </w:r>
      <w:proofErr w:type="spellStart"/>
      <w:r w:rsidRPr="00404AEE">
        <w:t>Stålhammar</w:t>
      </w:r>
      <w:proofErr w:type="spellEnd"/>
      <w:r w:rsidRPr="00404AEE">
        <w:t>, S. (2018). Ecosystem services between integration and economics imperialism. Ecology and Society, 23(4). https://doi.org/10.5751/ES-10520-230444</w:t>
      </w:r>
      <w:r>
        <w:t>.</w:t>
      </w:r>
    </w:p>
    <w:p w14:paraId="0685674D" w14:textId="77777777" w:rsidR="005406E8" w:rsidRDefault="005406E8" w:rsidP="003B383B">
      <w:pPr>
        <w:pStyle w:val="NoSpacing"/>
        <w:spacing w:after="120" w:line="240" w:lineRule="exact"/>
        <w:ind w:left="567" w:hanging="567"/>
        <w:jc w:val="both"/>
        <w:rPr>
          <w:shd w:val="clear" w:color="auto" w:fill="FFFFFF"/>
        </w:rPr>
      </w:pPr>
      <w:r w:rsidRPr="0067768C">
        <w:rPr>
          <w:shd w:val="clear" w:color="auto" w:fill="FFFFFF"/>
        </w:rPr>
        <w:t xml:space="preserve">Tidball, K. (2012). Urgent Biophilia: Human-Nature Interactions and Biological Attractions in Disaster Resilience. Ecology and Society, 17(2). </w:t>
      </w:r>
      <w:hyperlink r:id="rId12" w:history="1">
        <w:r w:rsidRPr="00D73871">
          <w:rPr>
            <w:rStyle w:val="Hyperlink"/>
            <w:shd w:val="clear" w:color="auto" w:fill="FFFFFF"/>
          </w:rPr>
          <w:t>https://doi.org/10.5751/ES-04596-170205</w:t>
        </w:r>
      </w:hyperlink>
      <w:r>
        <w:rPr>
          <w:shd w:val="clear" w:color="auto" w:fill="FFFFFF"/>
        </w:rPr>
        <w:t>.</w:t>
      </w:r>
    </w:p>
    <w:p w14:paraId="46D8B616" w14:textId="77777777" w:rsidR="005406E8" w:rsidRDefault="005406E8" w:rsidP="003B383B">
      <w:pPr>
        <w:pStyle w:val="NoSpacing"/>
        <w:spacing w:after="120" w:line="240" w:lineRule="exact"/>
        <w:ind w:left="567" w:hanging="567"/>
        <w:jc w:val="both"/>
        <w:rPr>
          <w:shd w:val="clear" w:color="auto" w:fill="FFFFFF"/>
        </w:rPr>
      </w:pPr>
      <w:r w:rsidRPr="00320A1D">
        <w:rPr>
          <w:shd w:val="clear" w:color="auto" w:fill="FFFFFF"/>
        </w:rPr>
        <w:t>Tuan, Y-F. (1977), Space and Place: The Perspective of Experience, University of Minnesota Press, Minneapolis.</w:t>
      </w:r>
    </w:p>
    <w:p w14:paraId="02CE3DEA" w14:textId="77777777" w:rsidR="005406E8" w:rsidRDefault="005406E8" w:rsidP="003B383B">
      <w:pPr>
        <w:spacing w:after="120" w:line="240" w:lineRule="exact"/>
        <w:ind w:left="567" w:hanging="567"/>
        <w:rPr>
          <w:rFonts w:ascii="Arial" w:hAnsi="Arial"/>
          <w:shd w:val="clear" w:color="auto" w:fill="FFFFFF"/>
        </w:rPr>
      </w:pPr>
      <w:proofErr w:type="spellStart"/>
      <w:r>
        <w:rPr>
          <w:rFonts w:ascii="Arial" w:hAnsi="Arial"/>
          <w:shd w:val="clear" w:color="auto" w:fill="FFFFFF"/>
        </w:rPr>
        <w:t>Vershuuren</w:t>
      </w:r>
      <w:proofErr w:type="spellEnd"/>
      <w:r>
        <w:rPr>
          <w:rFonts w:ascii="Arial" w:hAnsi="Arial"/>
          <w:shd w:val="clear" w:color="auto" w:fill="FFFFFF"/>
        </w:rPr>
        <w:t xml:space="preserve"> B., Wild R., </w:t>
      </w:r>
      <w:proofErr w:type="spellStart"/>
      <w:r>
        <w:rPr>
          <w:rFonts w:ascii="Arial" w:hAnsi="Arial"/>
          <w:shd w:val="clear" w:color="auto" w:fill="FFFFFF"/>
        </w:rPr>
        <w:t>Mcneely</w:t>
      </w:r>
      <w:proofErr w:type="spellEnd"/>
      <w:r>
        <w:rPr>
          <w:rFonts w:ascii="Arial" w:hAnsi="Arial"/>
          <w:shd w:val="clear" w:color="auto" w:fill="FFFFFF"/>
        </w:rPr>
        <w:t xml:space="preserve"> J., Oviedo G. 2010. </w:t>
      </w:r>
      <w:r w:rsidRPr="00B02B27">
        <w:rPr>
          <w:rFonts w:ascii="Arial" w:hAnsi="Arial"/>
          <w:shd w:val="clear" w:color="auto" w:fill="FFFFFF"/>
        </w:rPr>
        <w:t>Sacred Natural Sites: Conserving Nature and Culture. (n.d.). Routledge &amp; CRC Press</w:t>
      </w:r>
      <w:r>
        <w:rPr>
          <w:rFonts w:ascii="Arial" w:hAnsi="Arial"/>
          <w:shd w:val="clear" w:color="auto" w:fill="FFFFFF"/>
        </w:rPr>
        <w:t xml:space="preserve">. </w:t>
      </w:r>
    </w:p>
    <w:p w14:paraId="16797CD2" w14:textId="77777777" w:rsidR="007F6682" w:rsidRDefault="007F6682" w:rsidP="00046044">
      <w:pPr>
        <w:pStyle w:val="NoSpacing"/>
        <w:ind w:left="284" w:hanging="284"/>
        <w:jc w:val="both"/>
      </w:pPr>
    </w:p>
    <w:p w14:paraId="657BA122" w14:textId="4F6E1328" w:rsidR="00AB5932" w:rsidRPr="0021728C" w:rsidRDefault="00AB5932" w:rsidP="0021728C">
      <w:pPr>
        <w:ind w:left="567" w:hanging="567"/>
        <w:rPr>
          <w:rFonts w:ascii="Arial" w:hAnsi="Arial"/>
          <w:shd w:val="clear" w:color="auto" w:fill="FFFFFF"/>
        </w:rPr>
      </w:pPr>
    </w:p>
    <w:p w14:paraId="75A952DB" w14:textId="77777777" w:rsidR="0021728C" w:rsidRDefault="0021728C" w:rsidP="00B02B27">
      <w:pPr>
        <w:ind w:left="567" w:hanging="567"/>
        <w:rPr>
          <w:rFonts w:ascii="Arial" w:hAnsi="Arial"/>
          <w:shd w:val="clear" w:color="auto" w:fill="FFFFFF"/>
        </w:rPr>
      </w:pPr>
    </w:p>
    <w:p w14:paraId="0D66C1B7" w14:textId="79B64A7B" w:rsidR="006B72B6" w:rsidRPr="006B72B6" w:rsidRDefault="006B72B6" w:rsidP="006B72B6">
      <w:pPr>
        <w:pStyle w:val="Bibliography"/>
        <w:rPr>
          <w:rFonts w:ascii="Calibri" w:hAnsi="Calibri" w:cs="Calibri"/>
        </w:rPr>
      </w:pPr>
      <w:r>
        <w:fldChar w:fldCharType="begin"/>
      </w:r>
      <w:r>
        <w:instrText xml:space="preserve"> ADDIN ZOTERO_BIBL {"uncited":[],"omitted":[],"custom":[]} CSL_BIBLIOGRAPHY </w:instrText>
      </w:r>
      <w:r>
        <w:fldChar w:fldCharType="separate"/>
      </w:r>
    </w:p>
    <w:p w14:paraId="5B6C9C1F" w14:textId="16AE469E" w:rsidR="006B72B6" w:rsidRDefault="006B72B6" w:rsidP="005C4B88">
      <w:r>
        <w:fldChar w:fldCharType="end"/>
      </w:r>
    </w:p>
    <w:p w14:paraId="58DFC876" w14:textId="3D4774C4" w:rsidR="003B4857" w:rsidRDefault="003B4857" w:rsidP="005C4B88"/>
    <w:p w14:paraId="365B8438" w14:textId="44C1ABFF" w:rsidR="003B4857" w:rsidRPr="003B4857" w:rsidRDefault="003B4857" w:rsidP="003B4857">
      <w:pPr>
        <w:pStyle w:val="Bibliography"/>
        <w:rPr>
          <w:rFonts w:ascii="Calibri" w:hAnsi="Calibri" w:cs="Calibri"/>
        </w:rPr>
      </w:pPr>
    </w:p>
    <w:p w14:paraId="6FEC1AF4" w14:textId="3EC6B6CE" w:rsidR="003B4857" w:rsidRPr="003B4857" w:rsidRDefault="003B4857" w:rsidP="003B4857">
      <w:pPr>
        <w:pStyle w:val="Bibliography"/>
        <w:rPr>
          <w:rFonts w:ascii="Calibri" w:hAnsi="Calibri" w:cs="Calibri"/>
        </w:rPr>
      </w:pPr>
    </w:p>
    <w:p w14:paraId="369A0118" w14:textId="0C055CB1" w:rsidR="003B4857" w:rsidRDefault="003B4857" w:rsidP="005C4B88"/>
    <w:p w14:paraId="671EDBC4" w14:textId="1DE3FE66" w:rsidR="005C4B88" w:rsidRPr="005C4B88" w:rsidRDefault="005C4B88" w:rsidP="005C4B88"/>
    <w:p w14:paraId="6D744BEF" w14:textId="0959EC6C" w:rsidR="00A37681" w:rsidRPr="00DF0388" w:rsidRDefault="00A37681" w:rsidP="00E2396E">
      <w:pPr>
        <w:pStyle w:val="NoSpacing"/>
        <w:ind w:left="567" w:hanging="567"/>
        <w:rPr>
          <w:shd w:val="clear" w:color="auto" w:fill="FFFFFF"/>
        </w:rPr>
      </w:pPr>
    </w:p>
    <w:sectPr w:rsidR="00A37681" w:rsidRPr="00DF0388">
      <w:footerReference w:type="even"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hei Kato" w:date="2022-01-10T09:35:00Z" w:initials="YK">
    <w:p w14:paraId="445A7856" w14:textId="5DC75A53" w:rsidR="000216A2" w:rsidRDefault="000216A2">
      <w:pPr>
        <w:pStyle w:val="CommentText"/>
      </w:pPr>
      <w:r>
        <w:rPr>
          <w:rStyle w:val="CommentReference"/>
        </w:rPr>
        <w:annotationRef/>
      </w:r>
    </w:p>
  </w:comment>
  <w:comment w:id="8" w:author="Yohei Kato" w:date="2022-01-18T12:05:00Z" w:initials="YK">
    <w:p w14:paraId="7412833B" w14:textId="57FA3B5B" w:rsidR="000D3C62" w:rsidRDefault="000D3C62">
      <w:pPr>
        <w:pStyle w:val="CommentText"/>
      </w:pPr>
      <w:r>
        <w:rPr>
          <w:rStyle w:val="CommentReference"/>
        </w:rPr>
        <w:annotationRef/>
      </w:r>
      <w:r>
        <w:t>Suggestion to change a sub-title:</w:t>
      </w:r>
    </w:p>
    <w:p w14:paraId="6964277A" w14:textId="424B5FF7" w:rsidR="000D3C62" w:rsidRDefault="000D3C62">
      <w:pPr>
        <w:pStyle w:val="CommentText"/>
      </w:pPr>
    </w:p>
    <w:p w14:paraId="60AD6F1B" w14:textId="71505291" w:rsidR="000D3C62" w:rsidRDefault="000D3C62">
      <w:pPr>
        <w:pStyle w:val="CommentText"/>
      </w:pPr>
      <w:r>
        <w:t>“Principles of Nature-Placemaking and Approaches in Singapore”</w:t>
      </w:r>
    </w:p>
    <w:p w14:paraId="67634E30" w14:textId="77777777" w:rsidR="000D3C62" w:rsidRDefault="000D3C62">
      <w:pPr>
        <w:pStyle w:val="CommentText"/>
      </w:pPr>
    </w:p>
    <w:p w14:paraId="3D684D8F" w14:textId="68B4490C" w:rsidR="000D3C62" w:rsidRDefault="000D3C62">
      <w:pPr>
        <w:pStyle w:val="CommentText"/>
      </w:pPr>
    </w:p>
  </w:comment>
  <w:comment w:id="28" w:author="Yohei Kato" w:date="2022-01-17T14:42:00Z" w:initials="YK">
    <w:p w14:paraId="6BD8099E" w14:textId="3CDCA155" w:rsidR="00C83AB8" w:rsidRDefault="00C83AB8">
      <w:pPr>
        <w:pStyle w:val="CommentText"/>
      </w:pPr>
      <w:r>
        <w:rPr>
          <w:rStyle w:val="CommentReference"/>
        </w:rPr>
        <w:annotationRef/>
      </w:r>
      <w:r>
        <w:t>The following can be shifted to later sections</w:t>
      </w:r>
    </w:p>
    <w:p w14:paraId="772612E4" w14:textId="77777777" w:rsidR="00C83AB8" w:rsidRDefault="00C83AB8">
      <w:pPr>
        <w:pStyle w:val="CommentText"/>
      </w:pPr>
    </w:p>
    <w:p w14:paraId="14E85AB2" w14:textId="0D25526E" w:rsidR="00C83AB8" w:rsidRDefault="00C83AB8">
      <w:pPr>
        <w:pStyle w:val="CommentText"/>
        <w:rPr>
          <w:rFonts w:ascii="Arial" w:hAnsi="Arial" w:cs="Arial"/>
        </w:rPr>
      </w:pPr>
      <w:r>
        <w:t>“</w:t>
      </w:r>
      <w:r>
        <w:rPr>
          <w:rFonts w:ascii="Arial" w:hAnsi="Arial" w:cs="Arial"/>
          <w:shd w:val="clear" w:color="auto" w:fill="FFFFFF"/>
        </w:rPr>
        <w:t xml:space="preserve">Additionally, there is no evidence that </w:t>
      </w:r>
      <w:r>
        <w:rPr>
          <w:rFonts w:ascii="Arial" w:hAnsi="Arial" w:cs="Arial"/>
          <w:lang w:val="en-US"/>
        </w:rPr>
        <w:t>environmental awareness and/or pro-environmental attitudes</w:t>
      </w:r>
      <w:r w:rsidRPr="00CE3079">
        <w:rPr>
          <w:rFonts w:ascii="Arial" w:hAnsi="Arial" w:cs="Arial"/>
        </w:rPr>
        <w:t xml:space="preserve"> </w:t>
      </w:r>
      <w:r>
        <w:rPr>
          <w:rFonts w:ascii="Arial" w:hAnsi="Arial" w:cs="Arial"/>
        </w:rPr>
        <w:t>are achieved after the programmes are concluded.</w:t>
      </w:r>
      <w:r>
        <w:rPr>
          <w:rStyle w:val="CommentReference"/>
        </w:rPr>
        <w:annotationRef/>
      </w:r>
      <w:r>
        <w:rPr>
          <w:rFonts w:ascii="Arial" w:hAnsi="Arial" w:cs="Arial"/>
        </w:rPr>
        <w:t>”</w:t>
      </w:r>
    </w:p>
    <w:p w14:paraId="6A6E026B" w14:textId="77777777" w:rsidR="00C83AB8" w:rsidRDefault="00C83AB8">
      <w:pPr>
        <w:pStyle w:val="CommentText"/>
        <w:rPr>
          <w:rFonts w:ascii="Arial" w:hAnsi="Arial" w:cs="Arial"/>
        </w:rPr>
      </w:pPr>
    </w:p>
    <w:p w14:paraId="0E194997" w14:textId="3A625BF1" w:rsidR="00C83AB8" w:rsidRDefault="00C83AB8">
      <w:pPr>
        <w:pStyle w:val="CommentText"/>
      </w:pPr>
    </w:p>
  </w:comment>
  <w:comment w:id="18" w:author="Yohei Kato" w:date="2022-01-10T11:11:00Z" w:initials="YK">
    <w:p w14:paraId="54F09389" w14:textId="00A9F549" w:rsidR="00EF1B5E" w:rsidRDefault="00EF1B5E">
      <w:pPr>
        <w:pStyle w:val="CommentText"/>
      </w:pPr>
      <w:r>
        <w:rPr>
          <w:rStyle w:val="CommentReference"/>
        </w:rPr>
        <w:annotationRef/>
      </w:r>
      <w:r w:rsidR="00102472">
        <w:rPr>
          <w:rStyle w:val="CommentReference"/>
        </w:rPr>
        <w:t>Wonder if we can find</w:t>
      </w:r>
      <w:r w:rsidR="00EB75AB">
        <w:t xml:space="preserve"> studies or reports to </w:t>
      </w:r>
      <w:r w:rsidR="00102472">
        <w:t xml:space="preserve">support this statement. </w:t>
      </w:r>
      <w:r w:rsidR="00777317">
        <w:t>Tan &amp; Neo 2009 might have discussed this aspect. I’ll review it again and other literatures</w:t>
      </w:r>
    </w:p>
  </w:comment>
  <w:comment w:id="30" w:author="Yohei Kato" w:date="2022-01-17T14:41:00Z" w:initials="YK">
    <w:p w14:paraId="7E7A5150" w14:textId="346137BD" w:rsidR="00C83AB8" w:rsidRDefault="00C83AB8">
      <w:pPr>
        <w:pStyle w:val="CommentText"/>
      </w:pPr>
      <w:r>
        <w:rPr>
          <w:rStyle w:val="CommentReference"/>
        </w:rPr>
        <w:annotationRef/>
      </w:r>
      <w:r>
        <w:t>This can be shifted to later sections</w:t>
      </w:r>
    </w:p>
  </w:comment>
  <w:comment w:id="33" w:author="Yohei Kato" w:date="2022-01-18T12:08:00Z" w:initials="YK">
    <w:p w14:paraId="0E7BBF63" w14:textId="3EF0B4F7" w:rsidR="000D3C62" w:rsidRDefault="000D3C62">
      <w:pPr>
        <w:pStyle w:val="CommentText"/>
      </w:pPr>
      <w:r>
        <w:rPr>
          <w:rStyle w:val="CommentReference"/>
        </w:rPr>
        <w:annotationRef/>
      </w:r>
      <w:r>
        <w:t>Shall we add a GVN as an example from (</w:t>
      </w:r>
      <w:r w:rsidRPr="000D3C62">
        <w:t>Hobson</w:t>
      </w:r>
      <w:r>
        <w:t xml:space="preserve">, 2005/ 2006)? While GVN is an NGO affiliated with government, they demonstrate </w:t>
      </w:r>
      <w:r w:rsidR="0059634B">
        <w:t>an alternative approach led by NGOs to promote environmental awareness and environmental justice</w:t>
      </w:r>
    </w:p>
    <w:p w14:paraId="7825B5F7" w14:textId="3D695F59" w:rsidR="000D3C62" w:rsidRDefault="000D3C62">
      <w:pPr>
        <w:pStyle w:val="CommentText"/>
      </w:pPr>
    </w:p>
  </w:comment>
  <w:comment w:id="34" w:author="diana marcela benjumea mejia" w:date="2022-01-07T15:06:00Z" w:initials="dmbm">
    <w:p w14:paraId="0CBF21AB" w14:textId="109717F7" w:rsidR="001E41D4" w:rsidRDefault="001E41D4">
      <w:pPr>
        <w:pStyle w:val="CommentText"/>
      </w:pPr>
      <w:r>
        <w:rPr>
          <w:rStyle w:val="CommentReference"/>
        </w:rPr>
        <w:annotationRef/>
      </w:r>
      <w:r>
        <w:t xml:space="preserve">Need to work on this paragraph a little bit more. </w:t>
      </w:r>
    </w:p>
  </w:comment>
  <w:comment w:id="35" w:author="Yohei Kato" w:date="2022-01-10T12:40:00Z" w:initials="YK">
    <w:p w14:paraId="0183F436" w14:textId="77777777" w:rsidR="00C8640B" w:rsidRDefault="00C8640B">
      <w:pPr>
        <w:pStyle w:val="CommentText"/>
      </w:pPr>
      <w:r>
        <w:rPr>
          <w:rStyle w:val="CommentReference"/>
        </w:rPr>
        <w:annotationRef/>
      </w:r>
      <w:r>
        <w:t>Not sure if this can be considered as nature-placemaking but Booth et al 2018 found that regular and occasional participation in activities in community gardens improve</w:t>
      </w:r>
      <w:r w:rsidR="00777317">
        <w:t>d</w:t>
      </w:r>
      <w:r>
        <w:t xml:space="preserve"> health and well-being of participants</w:t>
      </w:r>
    </w:p>
    <w:p w14:paraId="5EAACBB3" w14:textId="77777777" w:rsidR="00DA7018" w:rsidRDefault="00DA7018">
      <w:pPr>
        <w:pStyle w:val="CommentText"/>
      </w:pPr>
    </w:p>
    <w:p w14:paraId="528B9193" w14:textId="7C9092FA" w:rsidR="00DA7018" w:rsidRDefault="00DA7018" w:rsidP="00DA7018">
      <w:r>
        <w:t xml:space="preserve">As for community engagement in general, a </w:t>
      </w:r>
      <w:proofErr w:type="spellStart"/>
      <w:r>
        <w:t>meta analysis</w:t>
      </w:r>
      <w:proofErr w:type="spellEnd"/>
      <w:r>
        <w:t xml:space="preserve"> that examined relationships between community engagement and various related variables show that community engagement has a positive relationship with sense of community, community identity, social well- being, and place identity (</w:t>
      </w:r>
      <w:proofErr w:type="spellStart"/>
      <w:r>
        <w:t>Talo</w:t>
      </w:r>
      <w:proofErr w:type="spellEnd"/>
      <w:r>
        <w:t>̀, 2018).</w:t>
      </w:r>
    </w:p>
  </w:comment>
  <w:comment w:id="37" w:author="Yohei Kato" w:date="2022-01-10T11:16:00Z" w:initials="YK">
    <w:p w14:paraId="2A8BB95C" w14:textId="0A62899A" w:rsidR="00C12967" w:rsidRDefault="00C12967">
      <w:pPr>
        <w:pStyle w:val="CommentText"/>
      </w:pPr>
      <w:r>
        <w:rPr>
          <w:rStyle w:val="CommentReference"/>
        </w:rPr>
        <w:annotationRef/>
      </w:r>
      <w:r>
        <w:rPr>
          <w:rStyle w:val="CommentReference"/>
        </w:rPr>
        <w:t>Just “facilitators” might be fine</w:t>
      </w:r>
    </w:p>
  </w:comment>
  <w:comment w:id="42" w:author="Yohei Kato" w:date="2022-01-10T11:49:00Z" w:initials="YK">
    <w:p w14:paraId="588A9E79" w14:textId="61A6D2D9" w:rsidR="00622928" w:rsidRDefault="00622928">
      <w:pPr>
        <w:pStyle w:val="CommentText"/>
      </w:pPr>
      <w:r>
        <w:rPr>
          <w:rStyle w:val="CommentReference"/>
        </w:rPr>
        <w:annotationRef/>
      </w:r>
      <w:r>
        <w:t>Unique or one of the longest running nature-placemaking programmes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5A7856" w15:done="0"/>
  <w15:commentEx w15:paraId="3D684D8F" w15:done="0"/>
  <w15:commentEx w15:paraId="0E194997" w15:done="0"/>
  <w15:commentEx w15:paraId="54F09389" w15:done="1"/>
  <w15:commentEx w15:paraId="7E7A5150" w15:done="0"/>
  <w15:commentEx w15:paraId="7825B5F7" w15:done="0"/>
  <w15:commentEx w15:paraId="0CBF21AB" w15:done="0"/>
  <w15:commentEx w15:paraId="528B9193" w15:paraIdParent="0CBF21AB" w15:done="0"/>
  <w15:commentEx w15:paraId="2A8BB95C" w15:done="0"/>
  <w15:commentEx w15:paraId="588A9E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7C49" w16cex:dateUtc="2022-01-10T04:05:00Z"/>
  <w16cex:commentExtensible w16cex:durableId="25912B81" w16cex:dateUtc="2022-01-18T06:35:00Z"/>
  <w16cex:commentExtensible w16cex:durableId="258FFEBB" w16cex:dateUtc="2022-01-17T09:12:00Z"/>
  <w16cex:commentExtensible w16cex:durableId="258692C5" w16cex:dateUtc="2022-01-10T05:41:00Z"/>
  <w16cex:commentExtensible w16cex:durableId="258FFE7E" w16cex:dateUtc="2022-01-17T09:11:00Z"/>
  <w16cex:commentExtensible w16cex:durableId="25912C55" w16cex:dateUtc="2022-01-18T06:38:00Z"/>
  <w16cex:commentExtensible w16cex:durableId="2582F8BA" w16cex:dateUtc="2022-01-07T09:36:00Z"/>
  <w16cex:commentExtensible w16cex:durableId="2586A7D1" w16cex:dateUtc="2022-01-10T07:10:00Z"/>
  <w16cex:commentExtensible w16cex:durableId="2586942B" w16cex:dateUtc="2022-01-10T05:46:00Z"/>
  <w16cex:commentExtensible w16cex:durableId="25869BAC" w16cex:dateUtc="2022-01-10T0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5A7856" w16cid:durableId="25867C49"/>
  <w16cid:commentId w16cid:paraId="3D684D8F" w16cid:durableId="25912B81"/>
  <w16cid:commentId w16cid:paraId="0E194997" w16cid:durableId="258FFEBB"/>
  <w16cid:commentId w16cid:paraId="54F09389" w16cid:durableId="258692C5"/>
  <w16cid:commentId w16cid:paraId="7E7A5150" w16cid:durableId="258FFE7E"/>
  <w16cid:commentId w16cid:paraId="7825B5F7" w16cid:durableId="25912C55"/>
  <w16cid:commentId w16cid:paraId="0CBF21AB" w16cid:durableId="2582F8BA"/>
  <w16cid:commentId w16cid:paraId="528B9193" w16cid:durableId="2586A7D1"/>
  <w16cid:commentId w16cid:paraId="2A8BB95C" w16cid:durableId="2586942B"/>
  <w16cid:commentId w16cid:paraId="588A9E79" w16cid:durableId="25869B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5CECD" w14:textId="77777777" w:rsidR="00CB1AB4" w:rsidRDefault="00CB1AB4" w:rsidP="00E91C2F">
      <w:pPr>
        <w:spacing w:after="0" w:line="240" w:lineRule="auto"/>
      </w:pPr>
      <w:r>
        <w:separator/>
      </w:r>
    </w:p>
  </w:endnote>
  <w:endnote w:type="continuationSeparator" w:id="0">
    <w:p w14:paraId="5E62B07C" w14:textId="77777777" w:rsidR="00CB1AB4" w:rsidRDefault="00CB1AB4" w:rsidP="00E9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43" w:author="Yohei Kato" w:date="2022-01-11T14:51:00Z"/>
  <w:sdt>
    <w:sdtPr>
      <w:rPr>
        <w:rStyle w:val="PageNumber"/>
      </w:rPr>
      <w:id w:val="-2065639460"/>
      <w:docPartObj>
        <w:docPartGallery w:val="Page Numbers (Bottom of Page)"/>
        <w:docPartUnique/>
      </w:docPartObj>
    </w:sdtPr>
    <w:sdtEndPr>
      <w:rPr>
        <w:rStyle w:val="PageNumber"/>
      </w:rPr>
    </w:sdtEndPr>
    <w:sdtContent>
      <w:customXmlInsRangeEnd w:id="43"/>
      <w:p w14:paraId="366C8E64" w14:textId="63FAADD9" w:rsidR="00E91C2F" w:rsidRDefault="00E91C2F" w:rsidP="000963D5">
        <w:pPr>
          <w:pStyle w:val="Footer"/>
          <w:framePr w:wrap="none" w:vAnchor="text" w:hAnchor="margin" w:xAlign="right" w:y="1"/>
          <w:rPr>
            <w:ins w:id="44" w:author="Yohei Kato" w:date="2022-01-11T14:51:00Z"/>
            <w:rStyle w:val="PageNumber"/>
          </w:rPr>
        </w:pPr>
        <w:ins w:id="45" w:author="Yohei Kato" w:date="2022-01-11T14:51:00Z">
          <w:r>
            <w:rPr>
              <w:rStyle w:val="PageNumber"/>
            </w:rPr>
            <w:fldChar w:fldCharType="begin"/>
          </w:r>
          <w:r>
            <w:rPr>
              <w:rStyle w:val="PageNumber"/>
            </w:rPr>
            <w:instrText xml:space="preserve"> PAGE </w:instrText>
          </w:r>
          <w:r>
            <w:rPr>
              <w:rStyle w:val="PageNumber"/>
            </w:rPr>
            <w:fldChar w:fldCharType="end"/>
          </w:r>
        </w:ins>
      </w:p>
      <w:customXmlInsRangeStart w:id="46" w:author="Yohei Kato" w:date="2022-01-11T14:51:00Z"/>
    </w:sdtContent>
  </w:sdt>
  <w:customXmlInsRangeEnd w:id="46"/>
  <w:p w14:paraId="3E4349A2" w14:textId="77777777" w:rsidR="00E91C2F" w:rsidRDefault="00E91C2F">
    <w:pPr>
      <w:pStyle w:val="Footer"/>
      <w:ind w:right="360"/>
      <w:pPrChange w:id="47" w:author="Yohei Kato" w:date="2022-01-11T14:51: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48" w:author="Yohei Kato" w:date="2022-01-11T14:51:00Z"/>
  <w:sdt>
    <w:sdtPr>
      <w:rPr>
        <w:rStyle w:val="PageNumber"/>
      </w:rPr>
      <w:id w:val="682549219"/>
      <w:docPartObj>
        <w:docPartGallery w:val="Page Numbers (Bottom of Page)"/>
        <w:docPartUnique/>
      </w:docPartObj>
    </w:sdtPr>
    <w:sdtEndPr>
      <w:rPr>
        <w:rStyle w:val="PageNumber"/>
      </w:rPr>
    </w:sdtEndPr>
    <w:sdtContent>
      <w:customXmlInsRangeEnd w:id="48"/>
      <w:p w14:paraId="45A29B3B" w14:textId="55939206" w:rsidR="00E91C2F" w:rsidRDefault="00E91C2F" w:rsidP="000963D5">
        <w:pPr>
          <w:pStyle w:val="Footer"/>
          <w:framePr w:wrap="none" w:vAnchor="text" w:hAnchor="margin" w:xAlign="right" w:y="1"/>
          <w:rPr>
            <w:ins w:id="49" w:author="Yohei Kato" w:date="2022-01-11T14:51:00Z"/>
            <w:rStyle w:val="PageNumber"/>
          </w:rPr>
        </w:pPr>
        <w:ins w:id="50" w:author="Yohei Kato" w:date="2022-01-11T14:51: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51" w:author="Yohei Kato" w:date="2022-01-11T14:51:00Z">
          <w:r>
            <w:rPr>
              <w:rStyle w:val="PageNumber"/>
            </w:rPr>
            <w:fldChar w:fldCharType="end"/>
          </w:r>
        </w:ins>
      </w:p>
      <w:customXmlInsRangeStart w:id="52" w:author="Yohei Kato" w:date="2022-01-11T14:51:00Z"/>
    </w:sdtContent>
  </w:sdt>
  <w:customXmlInsRangeEnd w:id="52"/>
  <w:p w14:paraId="70C80CDE" w14:textId="77777777" w:rsidR="00E91C2F" w:rsidRDefault="00E91C2F">
    <w:pPr>
      <w:pStyle w:val="Footer"/>
      <w:ind w:right="360"/>
      <w:pPrChange w:id="53" w:author="Yohei Kato" w:date="2022-01-11T14:51: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6D7D7" w14:textId="77777777" w:rsidR="00CB1AB4" w:rsidRDefault="00CB1AB4" w:rsidP="00E91C2F">
      <w:pPr>
        <w:spacing w:after="0" w:line="240" w:lineRule="auto"/>
      </w:pPr>
      <w:r>
        <w:separator/>
      </w:r>
    </w:p>
  </w:footnote>
  <w:footnote w:type="continuationSeparator" w:id="0">
    <w:p w14:paraId="3F75CD14" w14:textId="77777777" w:rsidR="00CB1AB4" w:rsidRDefault="00CB1AB4" w:rsidP="00E91C2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na marcela benjumea mejia">
    <w15:presenceInfo w15:providerId="Windows Live" w15:userId="e1ee9d9e7dbe1b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62"/>
    <w:rsid w:val="00000982"/>
    <w:rsid w:val="00002C7E"/>
    <w:rsid w:val="000033EA"/>
    <w:rsid w:val="00003B94"/>
    <w:rsid w:val="000064FE"/>
    <w:rsid w:val="00007315"/>
    <w:rsid w:val="000124FC"/>
    <w:rsid w:val="000129A8"/>
    <w:rsid w:val="00015975"/>
    <w:rsid w:val="00016F4F"/>
    <w:rsid w:val="00020B8C"/>
    <w:rsid w:val="000216A2"/>
    <w:rsid w:val="0002399E"/>
    <w:rsid w:val="00034B87"/>
    <w:rsid w:val="00040D4F"/>
    <w:rsid w:val="0004223A"/>
    <w:rsid w:val="0004438F"/>
    <w:rsid w:val="00044526"/>
    <w:rsid w:val="00046044"/>
    <w:rsid w:val="000527C1"/>
    <w:rsid w:val="00054531"/>
    <w:rsid w:val="00057023"/>
    <w:rsid w:val="00061F8C"/>
    <w:rsid w:val="000641AA"/>
    <w:rsid w:val="000648E8"/>
    <w:rsid w:val="000700DD"/>
    <w:rsid w:val="000714F0"/>
    <w:rsid w:val="00072195"/>
    <w:rsid w:val="00072222"/>
    <w:rsid w:val="00074905"/>
    <w:rsid w:val="00084CAF"/>
    <w:rsid w:val="0008775C"/>
    <w:rsid w:val="00091230"/>
    <w:rsid w:val="00093BA2"/>
    <w:rsid w:val="000976F0"/>
    <w:rsid w:val="000A1D19"/>
    <w:rsid w:val="000B2213"/>
    <w:rsid w:val="000B44A0"/>
    <w:rsid w:val="000B6097"/>
    <w:rsid w:val="000C19A8"/>
    <w:rsid w:val="000C1C1D"/>
    <w:rsid w:val="000C255A"/>
    <w:rsid w:val="000C2CFD"/>
    <w:rsid w:val="000C3D6C"/>
    <w:rsid w:val="000D3C62"/>
    <w:rsid w:val="000D59F7"/>
    <w:rsid w:val="000E332D"/>
    <w:rsid w:val="000E63FC"/>
    <w:rsid w:val="000E766C"/>
    <w:rsid w:val="000E7C06"/>
    <w:rsid w:val="000F2A9A"/>
    <w:rsid w:val="000F4E23"/>
    <w:rsid w:val="001010F1"/>
    <w:rsid w:val="00101D5F"/>
    <w:rsid w:val="00102472"/>
    <w:rsid w:val="00102F7F"/>
    <w:rsid w:val="00103046"/>
    <w:rsid w:val="00105896"/>
    <w:rsid w:val="00106ABB"/>
    <w:rsid w:val="00106C81"/>
    <w:rsid w:val="00114C1D"/>
    <w:rsid w:val="00117940"/>
    <w:rsid w:val="00117C3D"/>
    <w:rsid w:val="00121B38"/>
    <w:rsid w:val="00124C60"/>
    <w:rsid w:val="00126B2F"/>
    <w:rsid w:val="00127FF8"/>
    <w:rsid w:val="00130BAF"/>
    <w:rsid w:val="00131585"/>
    <w:rsid w:val="00131C74"/>
    <w:rsid w:val="00136F83"/>
    <w:rsid w:val="00137E97"/>
    <w:rsid w:val="00141F75"/>
    <w:rsid w:val="001422C9"/>
    <w:rsid w:val="0014273B"/>
    <w:rsid w:val="00143AB4"/>
    <w:rsid w:val="00162BC4"/>
    <w:rsid w:val="0016376C"/>
    <w:rsid w:val="00164DF6"/>
    <w:rsid w:val="00170121"/>
    <w:rsid w:val="00174CB1"/>
    <w:rsid w:val="00180EAF"/>
    <w:rsid w:val="00192518"/>
    <w:rsid w:val="001A02DF"/>
    <w:rsid w:val="001A1D86"/>
    <w:rsid w:val="001A6834"/>
    <w:rsid w:val="001B6756"/>
    <w:rsid w:val="001C1144"/>
    <w:rsid w:val="001C1836"/>
    <w:rsid w:val="001C50E8"/>
    <w:rsid w:val="001C6387"/>
    <w:rsid w:val="001C6A2F"/>
    <w:rsid w:val="001C6C48"/>
    <w:rsid w:val="001D0FA2"/>
    <w:rsid w:val="001D31B5"/>
    <w:rsid w:val="001D3A80"/>
    <w:rsid w:val="001D3C9A"/>
    <w:rsid w:val="001D4DD5"/>
    <w:rsid w:val="001D54DA"/>
    <w:rsid w:val="001D71AD"/>
    <w:rsid w:val="001D7335"/>
    <w:rsid w:val="001E41D4"/>
    <w:rsid w:val="001E66CA"/>
    <w:rsid w:val="001F3C26"/>
    <w:rsid w:val="0020748F"/>
    <w:rsid w:val="0021728C"/>
    <w:rsid w:val="00220C4B"/>
    <w:rsid w:val="00220E7C"/>
    <w:rsid w:val="002231D5"/>
    <w:rsid w:val="0022478B"/>
    <w:rsid w:val="0023040B"/>
    <w:rsid w:val="0023125A"/>
    <w:rsid w:val="00233ED3"/>
    <w:rsid w:val="00235649"/>
    <w:rsid w:val="00244EEF"/>
    <w:rsid w:val="002452D4"/>
    <w:rsid w:val="00246C5A"/>
    <w:rsid w:val="0025451B"/>
    <w:rsid w:val="0025599D"/>
    <w:rsid w:val="00255D03"/>
    <w:rsid w:val="00263CD5"/>
    <w:rsid w:val="00266894"/>
    <w:rsid w:val="002709DF"/>
    <w:rsid w:val="00272531"/>
    <w:rsid w:val="00274351"/>
    <w:rsid w:val="0027629A"/>
    <w:rsid w:val="00280B4F"/>
    <w:rsid w:val="0028741A"/>
    <w:rsid w:val="00296778"/>
    <w:rsid w:val="00296F70"/>
    <w:rsid w:val="002A36BF"/>
    <w:rsid w:val="002A7A9D"/>
    <w:rsid w:val="002B0ED4"/>
    <w:rsid w:val="002B3C2C"/>
    <w:rsid w:val="002B5C58"/>
    <w:rsid w:val="002C2BEA"/>
    <w:rsid w:val="002C34E3"/>
    <w:rsid w:val="002C4B17"/>
    <w:rsid w:val="002C7C64"/>
    <w:rsid w:val="002D5125"/>
    <w:rsid w:val="002D5FB9"/>
    <w:rsid w:val="002D6014"/>
    <w:rsid w:val="002E1913"/>
    <w:rsid w:val="002E3379"/>
    <w:rsid w:val="002E3C12"/>
    <w:rsid w:val="002E7863"/>
    <w:rsid w:val="002F0981"/>
    <w:rsid w:val="002F1505"/>
    <w:rsid w:val="002F2AC7"/>
    <w:rsid w:val="002F478B"/>
    <w:rsid w:val="002F5FF4"/>
    <w:rsid w:val="002F743E"/>
    <w:rsid w:val="00301602"/>
    <w:rsid w:val="00301DF6"/>
    <w:rsid w:val="003020A4"/>
    <w:rsid w:val="00303420"/>
    <w:rsid w:val="00306C8F"/>
    <w:rsid w:val="0031067B"/>
    <w:rsid w:val="003143E4"/>
    <w:rsid w:val="0031580A"/>
    <w:rsid w:val="00315FAB"/>
    <w:rsid w:val="003207B2"/>
    <w:rsid w:val="00320A1D"/>
    <w:rsid w:val="00321B0D"/>
    <w:rsid w:val="0032459A"/>
    <w:rsid w:val="00324F98"/>
    <w:rsid w:val="00327EA4"/>
    <w:rsid w:val="00331818"/>
    <w:rsid w:val="00334161"/>
    <w:rsid w:val="003423C8"/>
    <w:rsid w:val="00342479"/>
    <w:rsid w:val="0034269C"/>
    <w:rsid w:val="003436A8"/>
    <w:rsid w:val="00346618"/>
    <w:rsid w:val="00346D60"/>
    <w:rsid w:val="00350B5C"/>
    <w:rsid w:val="003526F0"/>
    <w:rsid w:val="00352998"/>
    <w:rsid w:val="0036188C"/>
    <w:rsid w:val="00362BDC"/>
    <w:rsid w:val="00365249"/>
    <w:rsid w:val="003655CA"/>
    <w:rsid w:val="00365DE2"/>
    <w:rsid w:val="00367B83"/>
    <w:rsid w:val="00367F88"/>
    <w:rsid w:val="00371FE9"/>
    <w:rsid w:val="0037465C"/>
    <w:rsid w:val="00375CA9"/>
    <w:rsid w:val="003768E3"/>
    <w:rsid w:val="00380AA4"/>
    <w:rsid w:val="003827A2"/>
    <w:rsid w:val="003931B2"/>
    <w:rsid w:val="00394CEA"/>
    <w:rsid w:val="0039566E"/>
    <w:rsid w:val="003956BC"/>
    <w:rsid w:val="003A0AF1"/>
    <w:rsid w:val="003A6376"/>
    <w:rsid w:val="003B383B"/>
    <w:rsid w:val="003B42EF"/>
    <w:rsid w:val="003B4607"/>
    <w:rsid w:val="003B4857"/>
    <w:rsid w:val="003B582E"/>
    <w:rsid w:val="003B7004"/>
    <w:rsid w:val="003B7DFF"/>
    <w:rsid w:val="003C2AC3"/>
    <w:rsid w:val="003D4DBE"/>
    <w:rsid w:val="003D7A80"/>
    <w:rsid w:val="003E18EA"/>
    <w:rsid w:val="003E22B0"/>
    <w:rsid w:val="003F48A9"/>
    <w:rsid w:val="003F53F4"/>
    <w:rsid w:val="003F62B1"/>
    <w:rsid w:val="00404AEE"/>
    <w:rsid w:val="00415894"/>
    <w:rsid w:val="004175B8"/>
    <w:rsid w:val="00420313"/>
    <w:rsid w:val="00423890"/>
    <w:rsid w:val="00425143"/>
    <w:rsid w:val="00425F02"/>
    <w:rsid w:val="00430133"/>
    <w:rsid w:val="00430A4E"/>
    <w:rsid w:val="00431D2F"/>
    <w:rsid w:val="00432FC1"/>
    <w:rsid w:val="00433BCA"/>
    <w:rsid w:val="0043529D"/>
    <w:rsid w:val="004378E7"/>
    <w:rsid w:val="0044243E"/>
    <w:rsid w:val="004636DB"/>
    <w:rsid w:val="00464B69"/>
    <w:rsid w:val="004670D5"/>
    <w:rsid w:val="00467D02"/>
    <w:rsid w:val="00472FC2"/>
    <w:rsid w:val="004740EB"/>
    <w:rsid w:val="0047443F"/>
    <w:rsid w:val="00475CD5"/>
    <w:rsid w:val="004776A2"/>
    <w:rsid w:val="00480960"/>
    <w:rsid w:val="004847E2"/>
    <w:rsid w:val="00485265"/>
    <w:rsid w:val="0049019C"/>
    <w:rsid w:val="004916FE"/>
    <w:rsid w:val="00492A2D"/>
    <w:rsid w:val="004A316D"/>
    <w:rsid w:val="004A41AA"/>
    <w:rsid w:val="004A714B"/>
    <w:rsid w:val="004B1CF1"/>
    <w:rsid w:val="004B3909"/>
    <w:rsid w:val="004B3FB3"/>
    <w:rsid w:val="004B767D"/>
    <w:rsid w:val="004C38B5"/>
    <w:rsid w:val="004C4A43"/>
    <w:rsid w:val="004C5FD0"/>
    <w:rsid w:val="004D0A05"/>
    <w:rsid w:val="004D16A4"/>
    <w:rsid w:val="004D3D49"/>
    <w:rsid w:val="004D5ACF"/>
    <w:rsid w:val="004E08BD"/>
    <w:rsid w:val="004E1831"/>
    <w:rsid w:val="004E1B48"/>
    <w:rsid w:val="004E2C35"/>
    <w:rsid w:val="004E4380"/>
    <w:rsid w:val="004E7613"/>
    <w:rsid w:val="004F31E4"/>
    <w:rsid w:val="004F39B4"/>
    <w:rsid w:val="004F3FD8"/>
    <w:rsid w:val="004F444E"/>
    <w:rsid w:val="004F4DA3"/>
    <w:rsid w:val="004F4DDC"/>
    <w:rsid w:val="004F5825"/>
    <w:rsid w:val="004F6A2C"/>
    <w:rsid w:val="00500101"/>
    <w:rsid w:val="00501822"/>
    <w:rsid w:val="0050221B"/>
    <w:rsid w:val="00506AD4"/>
    <w:rsid w:val="00506E46"/>
    <w:rsid w:val="00514FD9"/>
    <w:rsid w:val="0052765E"/>
    <w:rsid w:val="0053658B"/>
    <w:rsid w:val="00537742"/>
    <w:rsid w:val="005406E8"/>
    <w:rsid w:val="00541216"/>
    <w:rsid w:val="00544E94"/>
    <w:rsid w:val="005467F8"/>
    <w:rsid w:val="00546CAE"/>
    <w:rsid w:val="0055033B"/>
    <w:rsid w:val="00551808"/>
    <w:rsid w:val="00552455"/>
    <w:rsid w:val="00553350"/>
    <w:rsid w:val="00555623"/>
    <w:rsid w:val="005637FF"/>
    <w:rsid w:val="00563985"/>
    <w:rsid w:val="005666AD"/>
    <w:rsid w:val="005719B6"/>
    <w:rsid w:val="0057210D"/>
    <w:rsid w:val="00573D2A"/>
    <w:rsid w:val="005776F4"/>
    <w:rsid w:val="00580436"/>
    <w:rsid w:val="00581601"/>
    <w:rsid w:val="00583993"/>
    <w:rsid w:val="0058487F"/>
    <w:rsid w:val="00587D0E"/>
    <w:rsid w:val="00592526"/>
    <w:rsid w:val="00594481"/>
    <w:rsid w:val="0059634B"/>
    <w:rsid w:val="0059743B"/>
    <w:rsid w:val="00597F58"/>
    <w:rsid w:val="005A317E"/>
    <w:rsid w:val="005A3690"/>
    <w:rsid w:val="005A70C4"/>
    <w:rsid w:val="005B105F"/>
    <w:rsid w:val="005B3149"/>
    <w:rsid w:val="005B3A5F"/>
    <w:rsid w:val="005B4D2F"/>
    <w:rsid w:val="005C4B88"/>
    <w:rsid w:val="005C53CA"/>
    <w:rsid w:val="005C6BF1"/>
    <w:rsid w:val="005C703F"/>
    <w:rsid w:val="005C76AA"/>
    <w:rsid w:val="005D09F7"/>
    <w:rsid w:val="005D1AC4"/>
    <w:rsid w:val="005D3D73"/>
    <w:rsid w:val="005E2661"/>
    <w:rsid w:val="005E3DA5"/>
    <w:rsid w:val="005E7D06"/>
    <w:rsid w:val="005F0614"/>
    <w:rsid w:val="005F2DD2"/>
    <w:rsid w:val="005F41E6"/>
    <w:rsid w:val="005F632E"/>
    <w:rsid w:val="006014AB"/>
    <w:rsid w:val="00604036"/>
    <w:rsid w:val="00604C1F"/>
    <w:rsid w:val="00605E5C"/>
    <w:rsid w:val="00607D74"/>
    <w:rsid w:val="00617F5B"/>
    <w:rsid w:val="00622928"/>
    <w:rsid w:val="006248A0"/>
    <w:rsid w:val="00627CD9"/>
    <w:rsid w:val="00632028"/>
    <w:rsid w:val="00634D59"/>
    <w:rsid w:val="00636565"/>
    <w:rsid w:val="00640779"/>
    <w:rsid w:val="0064404F"/>
    <w:rsid w:val="006459CE"/>
    <w:rsid w:val="00646BCC"/>
    <w:rsid w:val="00652A27"/>
    <w:rsid w:val="0066069D"/>
    <w:rsid w:val="0066223B"/>
    <w:rsid w:val="00662FB7"/>
    <w:rsid w:val="0066438F"/>
    <w:rsid w:val="00666ED8"/>
    <w:rsid w:val="006703B9"/>
    <w:rsid w:val="00671CD9"/>
    <w:rsid w:val="006721EF"/>
    <w:rsid w:val="00676C23"/>
    <w:rsid w:val="0067768C"/>
    <w:rsid w:val="00680272"/>
    <w:rsid w:val="006822FA"/>
    <w:rsid w:val="00686CA4"/>
    <w:rsid w:val="00686ECB"/>
    <w:rsid w:val="00697B13"/>
    <w:rsid w:val="006A01B9"/>
    <w:rsid w:val="006A1AFA"/>
    <w:rsid w:val="006A3440"/>
    <w:rsid w:val="006A673D"/>
    <w:rsid w:val="006B1D81"/>
    <w:rsid w:val="006B2D03"/>
    <w:rsid w:val="006B72B6"/>
    <w:rsid w:val="006B78BF"/>
    <w:rsid w:val="006C085A"/>
    <w:rsid w:val="006C2F7B"/>
    <w:rsid w:val="006C5FFB"/>
    <w:rsid w:val="006C7423"/>
    <w:rsid w:val="006D2396"/>
    <w:rsid w:val="006D3B78"/>
    <w:rsid w:val="006D79C2"/>
    <w:rsid w:val="006E20E1"/>
    <w:rsid w:val="006F06E5"/>
    <w:rsid w:val="006F0F77"/>
    <w:rsid w:val="006F34D5"/>
    <w:rsid w:val="006F6DA3"/>
    <w:rsid w:val="00705A7D"/>
    <w:rsid w:val="00707CD3"/>
    <w:rsid w:val="00713E64"/>
    <w:rsid w:val="007172DE"/>
    <w:rsid w:val="0072252C"/>
    <w:rsid w:val="00731376"/>
    <w:rsid w:val="00735971"/>
    <w:rsid w:val="00740290"/>
    <w:rsid w:val="007420D4"/>
    <w:rsid w:val="00742871"/>
    <w:rsid w:val="00742ED8"/>
    <w:rsid w:val="00745DD2"/>
    <w:rsid w:val="00746117"/>
    <w:rsid w:val="0074687D"/>
    <w:rsid w:val="007472D7"/>
    <w:rsid w:val="007504B0"/>
    <w:rsid w:val="0075163E"/>
    <w:rsid w:val="00751F93"/>
    <w:rsid w:val="00752393"/>
    <w:rsid w:val="0075272F"/>
    <w:rsid w:val="007541EC"/>
    <w:rsid w:val="0075522F"/>
    <w:rsid w:val="007644C4"/>
    <w:rsid w:val="00766B33"/>
    <w:rsid w:val="00767B21"/>
    <w:rsid w:val="00770726"/>
    <w:rsid w:val="00770B1F"/>
    <w:rsid w:val="007721D5"/>
    <w:rsid w:val="0077302C"/>
    <w:rsid w:val="00777317"/>
    <w:rsid w:val="00784953"/>
    <w:rsid w:val="00786858"/>
    <w:rsid w:val="00790F40"/>
    <w:rsid w:val="00792BD5"/>
    <w:rsid w:val="007953DF"/>
    <w:rsid w:val="00796D3B"/>
    <w:rsid w:val="00797A21"/>
    <w:rsid w:val="007A208B"/>
    <w:rsid w:val="007A2DA1"/>
    <w:rsid w:val="007A34F6"/>
    <w:rsid w:val="007A3A67"/>
    <w:rsid w:val="007A5048"/>
    <w:rsid w:val="007B0099"/>
    <w:rsid w:val="007B09B2"/>
    <w:rsid w:val="007B349E"/>
    <w:rsid w:val="007C075E"/>
    <w:rsid w:val="007C5D5D"/>
    <w:rsid w:val="007C6D1F"/>
    <w:rsid w:val="007C71BD"/>
    <w:rsid w:val="007D0961"/>
    <w:rsid w:val="007D42CB"/>
    <w:rsid w:val="007D56C9"/>
    <w:rsid w:val="007D6BE5"/>
    <w:rsid w:val="007E0F2B"/>
    <w:rsid w:val="007E2142"/>
    <w:rsid w:val="007E4ED0"/>
    <w:rsid w:val="007E5588"/>
    <w:rsid w:val="007E565F"/>
    <w:rsid w:val="007E76BF"/>
    <w:rsid w:val="007F5C03"/>
    <w:rsid w:val="007F654F"/>
    <w:rsid w:val="007F6682"/>
    <w:rsid w:val="007F7216"/>
    <w:rsid w:val="00801DE2"/>
    <w:rsid w:val="00802FCC"/>
    <w:rsid w:val="00805C71"/>
    <w:rsid w:val="00805E9F"/>
    <w:rsid w:val="008068AF"/>
    <w:rsid w:val="00807CCF"/>
    <w:rsid w:val="00810BBF"/>
    <w:rsid w:val="00810FEF"/>
    <w:rsid w:val="00820D03"/>
    <w:rsid w:val="008213E3"/>
    <w:rsid w:val="00821675"/>
    <w:rsid w:val="0082534D"/>
    <w:rsid w:val="008272F2"/>
    <w:rsid w:val="00833FFF"/>
    <w:rsid w:val="00834089"/>
    <w:rsid w:val="00834A22"/>
    <w:rsid w:val="008350F9"/>
    <w:rsid w:val="00836B41"/>
    <w:rsid w:val="0084078E"/>
    <w:rsid w:val="0084417C"/>
    <w:rsid w:val="00846976"/>
    <w:rsid w:val="00847721"/>
    <w:rsid w:val="00852549"/>
    <w:rsid w:val="008561AC"/>
    <w:rsid w:val="00861BF2"/>
    <w:rsid w:val="00861E0D"/>
    <w:rsid w:val="00864065"/>
    <w:rsid w:val="00864612"/>
    <w:rsid w:val="00864AF4"/>
    <w:rsid w:val="00866CDA"/>
    <w:rsid w:val="0087169B"/>
    <w:rsid w:val="00872DB8"/>
    <w:rsid w:val="00873919"/>
    <w:rsid w:val="00877FA6"/>
    <w:rsid w:val="008816C0"/>
    <w:rsid w:val="0088293B"/>
    <w:rsid w:val="00884015"/>
    <w:rsid w:val="00885E75"/>
    <w:rsid w:val="00887458"/>
    <w:rsid w:val="00890256"/>
    <w:rsid w:val="00892C5E"/>
    <w:rsid w:val="008A270A"/>
    <w:rsid w:val="008A2E2D"/>
    <w:rsid w:val="008A4F09"/>
    <w:rsid w:val="008A50A5"/>
    <w:rsid w:val="008A7689"/>
    <w:rsid w:val="008A7DBE"/>
    <w:rsid w:val="008B2A7A"/>
    <w:rsid w:val="008B48D3"/>
    <w:rsid w:val="008B5D9D"/>
    <w:rsid w:val="008C6C17"/>
    <w:rsid w:val="008C771B"/>
    <w:rsid w:val="008D02BD"/>
    <w:rsid w:val="008D10A6"/>
    <w:rsid w:val="008D1B42"/>
    <w:rsid w:val="008D3314"/>
    <w:rsid w:val="008E0151"/>
    <w:rsid w:val="008E10E7"/>
    <w:rsid w:val="008E79C8"/>
    <w:rsid w:val="008F0C1B"/>
    <w:rsid w:val="008F1897"/>
    <w:rsid w:val="008F3060"/>
    <w:rsid w:val="008F4D1F"/>
    <w:rsid w:val="008F56CB"/>
    <w:rsid w:val="008F6E23"/>
    <w:rsid w:val="0090037F"/>
    <w:rsid w:val="0090337D"/>
    <w:rsid w:val="009069F6"/>
    <w:rsid w:val="009101F0"/>
    <w:rsid w:val="00910B87"/>
    <w:rsid w:val="009116C8"/>
    <w:rsid w:val="00921322"/>
    <w:rsid w:val="00923940"/>
    <w:rsid w:val="0092655F"/>
    <w:rsid w:val="00926AD4"/>
    <w:rsid w:val="009364A2"/>
    <w:rsid w:val="00937CA7"/>
    <w:rsid w:val="0094220B"/>
    <w:rsid w:val="009426F5"/>
    <w:rsid w:val="009541B6"/>
    <w:rsid w:val="00954544"/>
    <w:rsid w:val="00957A10"/>
    <w:rsid w:val="00961CB3"/>
    <w:rsid w:val="0096217C"/>
    <w:rsid w:val="00962829"/>
    <w:rsid w:val="00962DCA"/>
    <w:rsid w:val="00963242"/>
    <w:rsid w:val="009636F2"/>
    <w:rsid w:val="00967D16"/>
    <w:rsid w:val="00971F0E"/>
    <w:rsid w:val="00973A9B"/>
    <w:rsid w:val="00976DFD"/>
    <w:rsid w:val="00977A84"/>
    <w:rsid w:val="00981F02"/>
    <w:rsid w:val="00982B33"/>
    <w:rsid w:val="00987990"/>
    <w:rsid w:val="00991691"/>
    <w:rsid w:val="00993989"/>
    <w:rsid w:val="00993A92"/>
    <w:rsid w:val="009946C8"/>
    <w:rsid w:val="009949D6"/>
    <w:rsid w:val="00996ADD"/>
    <w:rsid w:val="00996AF7"/>
    <w:rsid w:val="009A1560"/>
    <w:rsid w:val="009A5AA1"/>
    <w:rsid w:val="009A752A"/>
    <w:rsid w:val="009B2C90"/>
    <w:rsid w:val="009B4255"/>
    <w:rsid w:val="009C217F"/>
    <w:rsid w:val="009C3537"/>
    <w:rsid w:val="009C359B"/>
    <w:rsid w:val="009C6872"/>
    <w:rsid w:val="009C6EDF"/>
    <w:rsid w:val="009C73BD"/>
    <w:rsid w:val="009D0968"/>
    <w:rsid w:val="009D4506"/>
    <w:rsid w:val="009E12C1"/>
    <w:rsid w:val="009E153B"/>
    <w:rsid w:val="009F0518"/>
    <w:rsid w:val="009F267D"/>
    <w:rsid w:val="009F281E"/>
    <w:rsid w:val="009F390E"/>
    <w:rsid w:val="009F503A"/>
    <w:rsid w:val="009F7D99"/>
    <w:rsid w:val="00A00C23"/>
    <w:rsid w:val="00A01998"/>
    <w:rsid w:val="00A03539"/>
    <w:rsid w:val="00A0372E"/>
    <w:rsid w:val="00A04238"/>
    <w:rsid w:val="00A04BAE"/>
    <w:rsid w:val="00A06D43"/>
    <w:rsid w:val="00A074A5"/>
    <w:rsid w:val="00A10F0C"/>
    <w:rsid w:val="00A11BC5"/>
    <w:rsid w:val="00A12097"/>
    <w:rsid w:val="00A13470"/>
    <w:rsid w:val="00A14E78"/>
    <w:rsid w:val="00A1557C"/>
    <w:rsid w:val="00A16A1F"/>
    <w:rsid w:val="00A25A66"/>
    <w:rsid w:val="00A27C10"/>
    <w:rsid w:val="00A30774"/>
    <w:rsid w:val="00A314E7"/>
    <w:rsid w:val="00A32451"/>
    <w:rsid w:val="00A34AEE"/>
    <w:rsid w:val="00A37681"/>
    <w:rsid w:val="00A41126"/>
    <w:rsid w:val="00A41768"/>
    <w:rsid w:val="00A424E9"/>
    <w:rsid w:val="00A5571B"/>
    <w:rsid w:val="00A60E33"/>
    <w:rsid w:val="00A61206"/>
    <w:rsid w:val="00A6680C"/>
    <w:rsid w:val="00A66C6C"/>
    <w:rsid w:val="00A708F4"/>
    <w:rsid w:val="00A7286D"/>
    <w:rsid w:val="00A775A8"/>
    <w:rsid w:val="00A81226"/>
    <w:rsid w:val="00A84B8A"/>
    <w:rsid w:val="00A85BED"/>
    <w:rsid w:val="00A922C8"/>
    <w:rsid w:val="00A92A68"/>
    <w:rsid w:val="00A939D6"/>
    <w:rsid w:val="00A94178"/>
    <w:rsid w:val="00A96BEF"/>
    <w:rsid w:val="00AA1ECB"/>
    <w:rsid w:val="00AA559C"/>
    <w:rsid w:val="00AA57E3"/>
    <w:rsid w:val="00AA69E9"/>
    <w:rsid w:val="00AB4EE0"/>
    <w:rsid w:val="00AB5932"/>
    <w:rsid w:val="00AB6D1A"/>
    <w:rsid w:val="00AC0207"/>
    <w:rsid w:val="00AC2921"/>
    <w:rsid w:val="00AC2F20"/>
    <w:rsid w:val="00AC3CBF"/>
    <w:rsid w:val="00AD138A"/>
    <w:rsid w:val="00AD43AE"/>
    <w:rsid w:val="00AE1D8B"/>
    <w:rsid w:val="00AE3A1E"/>
    <w:rsid w:val="00AE73DC"/>
    <w:rsid w:val="00AF14CA"/>
    <w:rsid w:val="00AF2E3F"/>
    <w:rsid w:val="00AF3BFC"/>
    <w:rsid w:val="00AF5B8E"/>
    <w:rsid w:val="00B02B27"/>
    <w:rsid w:val="00B02DA0"/>
    <w:rsid w:val="00B052AB"/>
    <w:rsid w:val="00B07E5F"/>
    <w:rsid w:val="00B13790"/>
    <w:rsid w:val="00B2521D"/>
    <w:rsid w:val="00B2685B"/>
    <w:rsid w:val="00B27C2C"/>
    <w:rsid w:val="00B419E3"/>
    <w:rsid w:val="00B4368B"/>
    <w:rsid w:val="00B51603"/>
    <w:rsid w:val="00B548D3"/>
    <w:rsid w:val="00B56C9B"/>
    <w:rsid w:val="00B56CA1"/>
    <w:rsid w:val="00B61186"/>
    <w:rsid w:val="00B62DF4"/>
    <w:rsid w:val="00B63BFF"/>
    <w:rsid w:val="00B719D3"/>
    <w:rsid w:val="00B72B6C"/>
    <w:rsid w:val="00B76B8D"/>
    <w:rsid w:val="00B80E39"/>
    <w:rsid w:val="00B91954"/>
    <w:rsid w:val="00B95597"/>
    <w:rsid w:val="00B95A79"/>
    <w:rsid w:val="00B95CA1"/>
    <w:rsid w:val="00B963DA"/>
    <w:rsid w:val="00BA23DA"/>
    <w:rsid w:val="00BA578D"/>
    <w:rsid w:val="00BA7335"/>
    <w:rsid w:val="00BB0A9B"/>
    <w:rsid w:val="00BB154C"/>
    <w:rsid w:val="00BB35CC"/>
    <w:rsid w:val="00BB4C70"/>
    <w:rsid w:val="00BC1420"/>
    <w:rsid w:val="00BC6C5F"/>
    <w:rsid w:val="00BC735D"/>
    <w:rsid w:val="00BD0FAC"/>
    <w:rsid w:val="00BD1791"/>
    <w:rsid w:val="00BD18CB"/>
    <w:rsid w:val="00BD2194"/>
    <w:rsid w:val="00BD234A"/>
    <w:rsid w:val="00BD4111"/>
    <w:rsid w:val="00BD4198"/>
    <w:rsid w:val="00BD4854"/>
    <w:rsid w:val="00BE7565"/>
    <w:rsid w:val="00BE7AB9"/>
    <w:rsid w:val="00BF1ACA"/>
    <w:rsid w:val="00C01420"/>
    <w:rsid w:val="00C0350B"/>
    <w:rsid w:val="00C0476A"/>
    <w:rsid w:val="00C10115"/>
    <w:rsid w:val="00C111C5"/>
    <w:rsid w:val="00C12480"/>
    <w:rsid w:val="00C12967"/>
    <w:rsid w:val="00C17429"/>
    <w:rsid w:val="00C17507"/>
    <w:rsid w:val="00C20EC6"/>
    <w:rsid w:val="00C2609C"/>
    <w:rsid w:val="00C31637"/>
    <w:rsid w:val="00C3340F"/>
    <w:rsid w:val="00C402B5"/>
    <w:rsid w:val="00C44013"/>
    <w:rsid w:val="00C46512"/>
    <w:rsid w:val="00C474BA"/>
    <w:rsid w:val="00C475D6"/>
    <w:rsid w:val="00C479D2"/>
    <w:rsid w:val="00C5037D"/>
    <w:rsid w:val="00C516C1"/>
    <w:rsid w:val="00C568FB"/>
    <w:rsid w:val="00C571B6"/>
    <w:rsid w:val="00C61A62"/>
    <w:rsid w:val="00C61DEF"/>
    <w:rsid w:val="00C63A6A"/>
    <w:rsid w:val="00C64D00"/>
    <w:rsid w:val="00C676BC"/>
    <w:rsid w:val="00C727B9"/>
    <w:rsid w:val="00C73A40"/>
    <w:rsid w:val="00C740D3"/>
    <w:rsid w:val="00C75C46"/>
    <w:rsid w:val="00C76C1C"/>
    <w:rsid w:val="00C804BD"/>
    <w:rsid w:val="00C816E7"/>
    <w:rsid w:val="00C83396"/>
    <w:rsid w:val="00C835BD"/>
    <w:rsid w:val="00C83AB8"/>
    <w:rsid w:val="00C84EEF"/>
    <w:rsid w:val="00C8640B"/>
    <w:rsid w:val="00C90012"/>
    <w:rsid w:val="00C951E4"/>
    <w:rsid w:val="00C96665"/>
    <w:rsid w:val="00CA3751"/>
    <w:rsid w:val="00CA630B"/>
    <w:rsid w:val="00CB0107"/>
    <w:rsid w:val="00CB1AB4"/>
    <w:rsid w:val="00CC1995"/>
    <w:rsid w:val="00CC2C9F"/>
    <w:rsid w:val="00CC5FE9"/>
    <w:rsid w:val="00CD1D5A"/>
    <w:rsid w:val="00CD23E1"/>
    <w:rsid w:val="00CD2F8A"/>
    <w:rsid w:val="00CE01AF"/>
    <w:rsid w:val="00CE60A8"/>
    <w:rsid w:val="00CE7E82"/>
    <w:rsid w:val="00CF1200"/>
    <w:rsid w:val="00CF3F02"/>
    <w:rsid w:val="00CF7E2A"/>
    <w:rsid w:val="00D00AA7"/>
    <w:rsid w:val="00D026E6"/>
    <w:rsid w:val="00D044B0"/>
    <w:rsid w:val="00D16E1E"/>
    <w:rsid w:val="00D204B0"/>
    <w:rsid w:val="00D219D6"/>
    <w:rsid w:val="00D239EE"/>
    <w:rsid w:val="00D24420"/>
    <w:rsid w:val="00D3182A"/>
    <w:rsid w:val="00D34179"/>
    <w:rsid w:val="00D362CF"/>
    <w:rsid w:val="00D42CC4"/>
    <w:rsid w:val="00D45236"/>
    <w:rsid w:val="00D47C2D"/>
    <w:rsid w:val="00D50CC6"/>
    <w:rsid w:val="00D513D4"/>
    <w:rsid w:val="00D536EE"/>
    <w:rsid w:val="00D5534C"/>
    <w:rsid w:val="00D56E01"/>
    <w:rsid w:val="00D570C0"/>
    <w:rsid w:val="00D64471"/>
    <w:rsid w:val="00D66951"/>
    <w:rsid w:val="00D67BAB"/>
    <w:rsid w:val="00D709F3"/>
    <w:rsid w:val="00D7234E"/>
    <w:rsid w:val="00D763C5"/>
    <w:rsid w:val="00D806F1"/>
    <w:rsid w:val="00D80BD2"/>
    <w:rsid w:val="00D818EB"/>
    <w:rsid w:val="00D83DA0"/>
    <w:rsid w:val="00D846CB"/>
    <w:rsid w:val="00D84C3C"/>
    <w:rsid w:val="00D84D1B"/>
    <w:rsid w:val="00D93094"/>
    <w:rsid w:val="00D9625D"/>
    <w:rsid w:val="00D97B6A"/>
    <w:rsid w:val="00DA2611"/>
    <w:rsid w:val="00DA516F"/>
    <w:rsid w:val="00DA57E1"/>
    <w:rsid w:val="00DA7018"/>
    <w:rsid w:val="00DB1755"/>
    <w:rsid w:val="00DB3D68"/>
    <w:rsid w:val="00DB48B3"/>
    <w:rsid w:val="00DB531A"/>
    <w:rsid w:val="00DB5974"/>
    <w:rsid w:val="00DB773F"/>
    <w:rsid w:val="00DC72B5"/>
    <w:rsid w:val="00DC7BAA"/>
    <w:rsid w:val="00DD36EA"/>
    <w:rsid w:val="00DD49D2"/>
    <w:rsid w:val="00DE40B7"/>
    <w:rsid w:val="00DE479F"/>
    <w:rsid w:val="00DE5700"/>
    <w:rsid w:val="00DE5AFC"/>
    <w:rsid w:val="00DE67E7"/>
    <w:rsid w:val="00DF0388"/>
    <w:rsid w:val="00DF08C9"/>
    <w:rsid w:val="00DF151B"/>
    <w:rsid w:val="00DF21A5"/>
    <w:rsid w:val="00E0202E"/>
    <w:rsid w:val="00E0210B"/>
    <w:rsid w:val="00E03E79"/>
    <w:rsid w:val="00E05012"/>
    <w:rsid w:val="00E0638A"/>
    <w:rsid w:val="00E0716F"/>
    <w:rsid w:val="00E11D3D"/>
    <w:rsid w:val="00E14B6F"/>
    <w:rsid w:val="00E173B9"/>
    <w:rsid w:val="00E20E5B"/>
    <w:rsid w:val="00E2396E"/>
    <w:rsid w:val="00E2762F"/>
    <w:rsid w:val="00E31348"/>
    <w:rsid w:val="00E33B12"/>
    <w:rsid w:val="00E349E3"/>
    <w:rsid w:val="00E3583B"/>
    <w:rsid w:val="00E35FC2"/>
    <w:rsid w:val="00E378DB"/>
    <w:rsid w:val="00E4704A"/>
    <w:rsid w:val="00E50BAB"/>
    <w:rsid w:val="00E56D08"/>
    <w:rsid w:val="00E57F76"/>
    <w:rsid w:val="00E6036F"/>
    <w:rsid w:val="00E60633"/>
    <w:rsid w:val="00E65255"/>
    <w:rsid w:val="00E7161D"/>
    <w:rsid w:val="00E71C25"/>
    <w:rsid w:val="00E752B3"/>
    <w:rsid w:val="00E760C1"/>
    <w:rsid w:val="00E76E61"/>
    <w:rsid w:val="00E823B6"/>
    <w:rsid w:val="00E8255B"/>
    <w:rsid w:val="00E84DD2"/>
    <w:rsid w:val="00E85306"/>
    <w:rsid w:val="00E86E4D"/>
    <w:rsid w:val="00E871C3"/>
    <w:rsid w:val="00E873BD"/>
    <w:rsid w:val="00E87CEA"/>
    <w:rsid w:val="00E913C5"/>
    <w:rsid w:val="00E91C2F"/>
    <w:rsid w:val="00E9457E"/>
    <w:rsid w:val="00E94B53"/>
    <w:rsid w:val="00EA3E49"/>
    <w:rsid w:val="00EA5D41"/>
    <w:rsid w:val="00EA6507"/>
    <w:rsid w:val="00EA6EE5"/>
    <w:rsid w:val="00EB75AB"/>
    <w:rsid w:val="00EC56C5"/>
    <w:rsid w:val="00EC6FB9"/>
    <w:rsid w:val="00EC769B"/>
    <w:rsid w:val="00ED1162"/>
    <w:rsid w:val="00ED1CDA"/>
    <w:rsid w:val="00EE023A"/>
    <w:rsid w:val="00EE11B5"/>
    <w:rsid w:val="00EE1DA8"/>
    <w:rsid w:val="00EE2C86"/>
    <w:rsid w:val="00EE7540"/>
    <w:rsid w:val="00EF1B5E"/>
    <w:rsid w:val="00EF5F91"/>
    <w:rsid w:val="00F0236C"/>
    <w:rsid w:val="00F02D39"/>
    <w:rsid w:val="00F03273"/>
    <w:rsid w:val="00F03D45"/>
    <w:rsid w:val="00F03FAE"/>
    <w:rsid w:val="00F052DF"/>
    <w:rsid w:val="00F05C50"/>
    <w:rsid w:val="00F1128B"/>
    <w:rsid w:val="00F12A54"/>
    <w:rsid w:val="00F15BDB"/>
    <w:rsid w:val="00F173AB"/>
    <w:rsid w:val="00F20B64"/>
    <w:rsid w:val="00F214BB"/>
    <w:rsid w:val="00F21D33"/>
    <w:rsid w:val="00F22353"/>
    <w:rsid w:val="00F22A56"/>
    <w:rsid w:val="00F22B49"/>
    <w:rsid w:val="00F23C4E"/>
    <w:rsid w:val="00F24C30"/>
    <w:rsid w:val="00F300B6"/>
    <w:rsid w:val="00F30168"/>
    <w:rsid w:val="00F33DDB"/>
    <w:rsid w:val="00F356FD"/>
    <w:rsid w:val="00F35DCC"/>
    <w:rsid w:val="00F37C70"/>
    <w:rsid w:val="00F40560"/>
    <w:rsid w:val="00F42CBC"/>
    <w:rsid w:val="00F44134"/>
    <w:rsid w:val="00F4557E"/>
    <w:rsid w:val="00F46012"/>
    <w:rsid w:val="00F51F07"/>
    <w:rsid w:val="00F60593"/>
    <w:rsid w:val="00F617CD"/>
    <w:rsid w:val="00F63F2F"/>
    <w:rsid w:val="00F65DD8"/>
    <w:rsid w:val="00F663BE"/>
    <w:rsid w:val="00F701AE"/>
    <w:rsid w:val="00F84B8A"/>
    <w:rsid w:val="00F858F1"/>
    <w:rsid w:val="00F9302F"/>
    <w:rsid w:val="00F9684B"/>
    <w:rsid w:val="00F96987"/>
    <w:rsid w:val="00FA01D4"/>
    <w:rsid w:val="00FA4FCB"/>
    <w:rsid w:val="00FA54A0"/>
    <w:rsid w:val="00FA7CD7"/>
    <w:rsid w:val="00FB1683"/>
    <w:rsid w:val="00FB43A8"/>
    <w:rsid w:val="00FB6147"/>
    <w:rsid w:val="00FC2DC7"/>
    <w:rsid w:val="00FC36FC"/>
    <w:rsid w:val="00FC39C5"/>
    <w:rsid w:val="00FC53EA"/>
    <w:rsid w:val="00FC56B8"/>
    <w:rsid w:val="00FD5DB9"/>
    <w:rsid w:val="00FE230E"/>
    <w:rsid w:val="00FF59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BDCE"/>
  <w15:chartTrackingRefBased/>
  <w15:docId w15:val="{27AD1683-D79B-495F-84AF-7F0F9887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77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1557C"/>
    <w:pPr>
      <w:autoSpaceDE w:val="0"/>
      <w:autoSpaceDN w:val="0"/>
      <w:adjustRightInd w:val="0"/>
      <w:spacing w:before="180" w:after="180" w:line="360" w:lineRule="auto"/>
      <w:jc w:val="both"/>
    </w:pPr>
    <w:rPr>
      <w:rFonts w:ascii="Gill Sans MT" w:hAnsi="Gill Sans MT" w:cs="Arial"/>
      <w:sz w:val="24"/>
    </w:rPr>
  </w:style>
  <w:style w:type="character" w:customStyle="1" w:styleId="BodyTextChar">
    <w:name w:val="Body Text Char"/>
    <w:basedOn w:val="DefaultParagraphFont"/>
    <w:link w:val="BodyText"/>
    <w:rsid w:val="00A1557C"/>
    <w:rPr>
      <w:rFonts w:ascii="Gill Sans MT" w:hAnsi="Gill Sans MT" w:cs="Arial"/>
      <w:sz w:val="24"/>
    </w:rPr>
  </w:style>
  <w:style w:type="paragraph" w:styleId="Bibliography">
    <w:name w:val="Bibliography"/>
    <w:basedOn w:val="Normal"/>
    <w:next w:val="Normal"/>
    <w:uiPriority w:val="37"/>
    <w:unhideWhenUsed/>
    <w:rsid w:val="0067768C"/>
    <w:pPr>
      <w:spacing w:after="0" w:line="480" w:lineRule="auto"/>
      <w:ind w:left="720" w:hanging="720"/>
    </w:pPr>
  </w:style>
  <w:style w:type="paragraph" w:styleId="NoSpacing">
    <w:name w:val="No Spacing"/>
    <w:link w:val="NoSpacingChar"/>
    <w:uiPriority w:val="1"/>
    <w:qFormat/>
    <w:rsid w:val="005F632E"/>
    <w:pPr>
      <w:spacing w:after="0" w:line="240" w:lineRule="auto"/>
    </w:pPr>
    <w:rPr>
      <w:rFonts w:ascii="Arial" w:hAnsi="Arial"/>
    </w:rPr>
  </w:style>
  <w:style w:type="character" w:styleId="Hyperlink">
    <w:name w:val="Hyperlink"/>
    <w:basedOn w:val="DefaultParagraphFont"/>
    <w:uiPriority w:val="99"/>
    <w:unhideWhenUsed/>
    <w:rsid w:val="005F632E"/>
    <w:rPr>
      <w:color w:val="0563C1" w:themeColor="hyperlink"/>
      <w:u w:val="single"/>
    </w:rPr>
  </w:style>
  <w:style w:type="character" w:styleId="UnresolvedMention">
    <w:name w:val="Unresolved Mention"/>
    <w:basedOn w:val="DefaultParagraphFont"/>
    <w:uiPriority w:val="99"/>
    <w:semiHidden/>
    <w:unhideWhenUsed/>
    <w:rsid w:val="005F632E"/>
    <w:rPr>
      <w:color w:val="605E5C"/>
      <w:shd w:val="clear" w:color="auto" w:fill="E1DFDD"/>
    </w:rPr>
  </w:style>
  <w:style w:type="paragraph" w:styleId="Subtitle">
    <w:name w:val="Subtitle"/>
    <w:basedOn w:val="Normal"/>
    <w:next w:val="Normal"/>
    <w:link w:val="SubtitleChar"/>
    <w:uiPriority w:val="11"/>
    <w:qFormat/>
    <w:rsid w:val="00E239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396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8775C"/>
    <w:rPr>
      <w:rFonts w:asciiTheme="majorHAnsi" w:eastAsiaTheme="majorEastAsia" w:hAnsiTheme="majorHAnsi" w:cstheme="majorBidi"/>
      <w:color w:val="2F5496" w:themeColor="accent1" w:themeShade="BF"/>
      <w:sz w:val="26"/>
      <w:szCs w:val="26"/>
    </w:rPr>
  </w:style>
  <w:style w:type="character" w:customStyle="1" w:styleId="NoSpacingChar">
    <w:name w:val="No Spacing Char"/>
    <w:link w:val="NoSpacing"/>
    <w:uiPriority w:val="1"/>
    <w:rsid w:val="00617F5B"/>
    <w:rPr>
      <w:rFonts w:ascii="Arial" w:hAnsi="Arial"/>
    </w:rPr>
  </w:style>
  <w:style w:type="character" w:styleId="CommentReference">
    <w:name w:val="annotation reference"/>
    <w:basedOn w:val="DefaultParagraphFont"/>
    <w:uiPriority w:val="99"/>
    <w:semiHidden/>
    <w:unhideWhenUsed/>
    <w:rsid w:val="00D806F1"/>
    <w:rPr>
      <w:sz w:val="16"/>
      <w:szCs w:val="16"/>
    </w:rPr>
  </w:style>
  <w:style w:type="paragraph" w:styleId="CommentText">
    <w:name w:val="annotation text"/>
    <w:basedOn w:val="Normal"/>
    <w:link w:val="CommentTextChar"/>
    <w:uiPriority w:val="99"/>
    <w:semiHidden/>
    <w:unhideWhenUsed/>
    <w:rsid w:val="00D806F1"/>
    <w:pPr>
      <w:spacing w:line="240" w:lineRule="auto"/>
    </w:pPr>
    <w:rPr>
      <w:sz w:val="20"/>
      <w:szCs w:val="20"/>
    </w:rPr>
  </w:style>
  <w:style w:type="character" w:customStyle="1" w:styleId="CommentTextChar">
    <w:name w:val="Comment Text Char"/>
    <w:basedOn w:val="DefaultParagraphFont"/>
    <w:link w:val="CommentText"/>
    <w:uiPriority w:val="99"/>
    <w:semiHidden/>
    <w:rsid w:val="00D806F1"/>
    <w:rPr>
      <w:sz w:val="20"/>
      <w:szCs w:val="20"/>
    </w:rPr>
  </w:style>
  <w:style w:type="paragraph" w:styleId="CommentSubject">
    <w:name w:val="annotation subject"/>
    <w:basedOn w:val="CommentText"/>
    <w:next w:val="CommentText"/>
    <w:link w:val="CommentSubjectChar"/>
    <w:uiPriority w:val="99"/>
    <w:semiHidden/>
    <w:unhideWhenUsed/>
    <w:rsid w:val="00D806F1"/>
    <w:rPr>
      <w:b/>
      <w:bCs/>
    </w:rPr>
  </w:style>
  <w:style w:type="character" w:customStyle="1" w:styleId="CommentSubjectChar">
    <w:name w:val="Comment Subject Char"/>
    <w:basedOn w:val="CommentTextChar"/>
    <w:link w:val="CommentSubject"/>
    <w:uiPriority w:val="99"/>
    <w:semiHidden/>
    <w:rsid w:val="00D806F1"/>
    <w:rPr>
      <w:b/>
      <w:bCs/>
      <w:sz w:val="20"/>
      <w:szCs w:val="20"/>
    </w:rPr>
  </w:style>
  <w:style w:type="paragraph" w:styleId="Revision">
    <w:name w:val="Revision"/>
    <w:hidden/>
    <w:uiPriority w:val="99"/>
    <w:semiHidden/>
    <w:rsid w:val="00AC3CBF"/>
    <w:pPr>
      <w:spacing w:after="0" w:line="240" w:lineRule="auto"/>
    </w:pPr>
  </w:style>
  <w:style w:type="paragraph" w:styleId="Footer">
    <w:name w:val="footer"/>
    <w:basedOn w:val="Normal"/>
    <w:link w:val="FooterChar"/>
    <w:uiPriority w:val="99"/>
    <w:unhideWhenUsed/>
    <w:rsid w:val="00E91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C2F"/>
  </w:style>
  <w:style w:type="character" w:styleId="PageNumber">
    <w:name w:val="page number"/>
    <w:basedOn w:val="DefaultParagraphFont"/>
    <w:uiPriority w:val="99"/>
    <w:semiHidden/>
    <w:unhideWhenUsed/>
    <w:rsid w:val="00E91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doi.org/10.5751/ES-04596-170205"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371/journal.pone.0177186"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doi.org/10.2148/benv.45.2.190"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marcela benjumea mejia</dc:creator>
  <cp:keywords/>
  <dc:description/>
  <cp:lastModifiedBy>Yohei Kato</cp:lastModifiedBy>
  <cp:revision>16</cp:revision>
  <dcterms:created xsi:type="dcterms:W3CDTF">2022-01-17T05:53:00Z</dcterms:created>
  <dcterms:modified xsi:type="dcterms:W3CDTF">2022-01-18T06:43:00Z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id="75O40Z1S"/&gt;&lt;style id="http://www.zotero.org/styles/apa" locale="en-GB" hasBibliography="1" bibliographyStyleHasBeenSet="1"/&gt;&lt;prefs&gt;&lt;pref name="fieldType" value="Field"/&gt;&lt;/prefs&gt;&lt;/data&gt;</vt:lpwstr>
  </property>
</Properties>
</file>