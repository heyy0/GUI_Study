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63" w:type="dxa"/>
        <w:tblLayout w:type="fixed"/>
        <w:tblLook w:val="04A0" w:firstRow="1" w:lastRow="0" w:firstColumn="1" w:lastColumn="0" w:noHBand="0" w:noVBand="1"/>
      </w:tblPr>
      <w:tblGrid>
        <w:gridCol w:w="5382"/>
        <w:gridCol w:w="7513"/>
        <w:gridCol w:w="2268"/>
      </w:tblGrid>
      <w:tr w:rsidR="00543CA1" w14:paraId="3D8321D9" w14:textId="77777777" w:rsidTr="00722A08">
        <w:trPr>
          <w:trHeight w:val="416"/>
        </w:trPr>
        <w:tc>
          <w:tcPr>
            <w:tcW w:w="5382" w:type="dxa"/>
            <w:shd w:val="clear" w:color="auto" w:fill="DEEAF6" w:themeFill="accent5" w:themeFillTint="33"/>
          </w:tcPr>
          <w:p w14:paraId="42FE435C" w14:textId="1AFAB8C4" w:rsidR="00543CA1" w:rsidRPr="00976045" w:rsidRDefault="00543CA1" w:rsidP="000824D6">
            <w:pPr>
              <w:spacing w:line="276" w:lineRule="auto"/>
              <w:rPr>
                <w:b/>
                <w:bCs/>
              </w:rPr>
            </w:pPr>
            <w:r w:rsidRPr="00976045">
              <w:rPr>
                <w:b/>
                <w:bCs/>
              </w:rPr>
              <w:t>Abstract</w:t>
            </w:r>
          </w:p>
        </w:tc>
        <w:tc>
          <w:tcPr>
            <w:tcW w:w="7513" w:type="dxa"/>
            <w:shd w:val="clear" w:color="auto" w:fill="DEEAF6" w:themeFill="accent5" w:themeFillTint="33"/>
          </w:tcPr>
          <w:p w14:paraId="2F6B09C6" w14:textId="77777777" w:rsidR="00543CA1" w:rsidRPr="003A18EE" w:rsidRDefault="00543CA1" w:rsidP="000824D6">
            <w:pPr>
              <w:spacing w:line="276" w:lineRule="auto"/>
              <w:jc w:val="both"/>
            </w:pPr>
          </w:p>
        </w:tc>
        <w:tc>
          <w:tcPr>
            <w:tcW w:w="2268" w:type="dxa"/>
            <w:shd w:val="clear" w:color="auto" w:fill="DEEAF6" w:themeFill="accent5" w:themeFillTint="33"/>
          </w:tcPr>
          <w:p w14:paraId="3862B33E" w14:textId="77777777" w:rsidR="00543CA1" w:rsidRPr="001562BD" w:rsidRDefault="00543CA1" w:rsidP="000824D6">
            <w:pPr>
              <w:spacing w:line="276" w:lineRule="auto"/>
            </w:pPr>
          </w:p>
        </w:tc>
      </w:tr>
      <w:tr w:rsidR="00543CA1" w14:paraId="273248D7" w14:textId="77777777" w:rsidTr="00722A08">
        <w:trPr>
          <w:trHeight w:val="422"/>
        </w:trPr>
        <w:tc>
          <w:tcPr>
            <w:tcW w:w="5382" w:type="dxa"/>
          </w:tcPr>
          <w:p w14:paraId="6AB650E1" w14:textId="7C1C9D38" w:rsidR="00543CA1" w:rsidRDefault="00543CA1" w:rsidP="000824D6">
            <w:pPr>
              <w:spacing w:line="276" w:lineRule="auto"/>
            </w:pPr>
            <w:r w:rsidRPr="003C5649">
              <w:rPr>
                <w:b/>
                <w:bCs/>
                <w:color w:val="222222"/>
                <w:shd w:val="clear" w:color="auto" w:fill="FFFFFF"/>
              </w:rPr>
              <w:t>#1</w:t>
            </w:r>
            <w:r w:rsidRPr="003C5649">
              <w:rPr>
                <w:color w:val="222222"/>
                <w:shd w:val="clear" w:color="auto" w:fill="FFFFFF"/>
              </w:rPr>
              <w:t xml:space="preserve"> Abstract: Abstract is clear but </w:t>
            </w:r>
            <w:r w:rsidRPr="00DA608E">
              <w:rPr>
                <w:color w:val="222222"/>
                <w:u w:val="single"/>
                <w:shd w:val="clear" w:color="auto" w:fill="FFFFFF"/>
              </w:rPr>
              <w:t>need to add core argument or research gap being addressed</w:t>
            </w:r>
          </w:p>
        </w:tc>
        <w:tc>
          <w:tcPr>
            <w:tcW w:w="7513" w:type="dxa"/>
          </w:tcPr>
          <w:p w14:paraId="6F49B9C7" w14:textId="04BEE4FB" w:rsidR="00543CA1" w:rsidRPr="003A18EE" w:rsidRDefault="00224F61" w:rsidP="000824D6">
            <w:pPr>
              <w:spacing w:line="276" w:lineRule="auto"/>
              <w:jc w:val="both"/>
            </w:pPr>
            <w:r w:rsidRPr="003A18EE">
              <w:t xml:space="preserve">The abstract has been adjusted accordingly to highlight </w:t>
            </w:r>
            <w:r w:rsidR="0022248F" w:rsidRPr="003A18EE">
              <w:t xml:space="preserve">both the core argument and research gap under study. </w:t>
            </w:r>
          </w:p>
        </w:tc>
        <w:tc>
          <w:tcPr>
            <w:tcW w:w="2268" w:type="dxa"/>
          </w:tcPr>
          <w:p w14:paraId="7A68F2A9" w14:textId="77777777" w:rsidR="00543CA1" w:rsidRPr="001562BD" w:rsidRDefault="00543CA1" w:rsidP="000824D6">
            <w:pPr>
              <w:spacing w:line="276" w:lineRule="auto"/>
            </w:pPr>
          </w:p>
        </w:tc>
      </w:tr>
      <w:tr w:rsidR="00543CA1" w14:paraId="144BA92A" w14:textId="77777777" w:rsidTr="00722A08">
        <w:tc>
          <w:tcPr>
            <w:tcW w:w="5382" w:type="dxa"/>
            <w:shd w:val="clear" w:color="auto" w:fill="BDD6EE" w:themeFill="accent5" w:themeFillTint="66"/>
          </w:tcPr>
          <w:p w14:paraId="4F2114EE" w14:textId="435C9108" w:rsidR="00543CA1" w:rsidRPr="00976045" w:rsidRDefault="00543CA1" w:rsidP="000824D6">
            <w:pPr>
              <w:spacing w:line="276" w:lineRule="auto"/>
              <w:rPr>
                <w:b/>
                <w:bCs/>
              </w:rPr>
            </w:pPr>
            <w:r w:rsidRPr="00976045">
              <w:rPr>
                <w:b/>
                <w:bCs/>
              </w:rPr>
              <w:t>Introduction – literature review</w:t>
            </w:r>
          </w:p>
        </w:tc>
        <w:tc>
          <w:tcPr>
            <w:tcW w:w="7513" w:type="dxa"/>
            <w:shd w:val="clear" w:color="auto" w:fill="BDD6EE" w:themeFill="accent5" w:themeFillTint="66"/>
          </w:tcPr>
          <w:p w14:paraId="432CCA79" w14:textId="77777777" w:rsidR="00543CA1" w:rsidRPr="003A18EE" w:rsidRDefault="00543CA1" w:rsidP="000824D6">
            <w:pPr>
              <w:spacing w:line="276" w:lineRule="auto"/>
              <w:jc w:val="both"/>
            </w:pPr>
          </w:p>
        </w:tc>
        <w:tc>
          <w:tcPr>
            <w:tcW w:w="2268" w:type="dxa"/>
            <w:shd w:val="clear" w:color="auto" w:fill="BDD6EE" w:themeFill="accent5" w:themeFillTint="66"/>
          </w:tcPr>
          <w:p w14:paraId="28605FE5" w14:textId="77777777" w:rsidR="00543CA1" w:rsidRPr="001562BD" w:rsidRDefault="00543CA1" w:rsidP="000824D6">
            <w:pPr>
              <w:spacing w:line="276" w:lineRule="auto"/>
            </w:pPr>
          </w:p>
        </w:tc>
      </w:tr>
      <w:tr w:rsidR="00543CA1" w:rsidRPr="00D71CB9" w14:paraId="7B4BEC3E" w14:textId="77777777" w:rsidTr="00722A08">
        <w:tc>
          <w:tcPr>
            <w:tcW w:w="5382" w:type="dxa"/>
          </w:tcPr>
          <w:p w14:paraId="661E83B1" w14:textId="77777777" w:rsidR="00543CA1" w:rsidRDefault="00543CA1" w:rsidP="000824D6">
            <w:pPr>
              <w:spacing w:line="276" w:lineRule="auto"/>
              <w:rPr>
                <w:color w:val="222222"/>
                <w:u w:val="single"/>
                <w:shd w:val="clear" w:color="auto" w:fill="FFFFFF"/>
              </w:rPr>
            </w:pPr>
            <w:r w:rsidRPr="003C5649">
              <w:rPr>
                <w:b/>
                <w:bCs/>
                <w:color w:val="222222"/>
                <w:shd w:val="clear" w:color="auto" w:fill="FFFFFF"/>
              </w:rPr>
              <w:t>#2</w:t>
            </w:r>
            <w:r w:rsidRPr="003C5649">
              <w:rPr>
                <w:color w:val="222222"/>
                <w:shd w:val="clear" w:color="auto" w:fill="FFFFFF"/>
              </w:rPr>
              <w:t xml:space="preserve"> The literature review requires substantial revision. From my perspective, the authors start by introducing the topic in too broad of a context. Given that this is a single case study, </w:t>
            </w:r>
            <w:r w:rsidRPr="00D31C5A">
              <w:rPr>
                <w:color w:val="222222"/>
                <w:u w:val="single"/>
                <w:shd w:val="clear" w:color="auto" w:fill="FFFFFF"/>
              </w:rPr>
              <w:t>I suggest framing the topic around more proximate variables—rather than distal health status. Singapore as a case study can be brought forward as a critical context in which to study the phenomenon.</w:t>
            </w:r>
          </w:p>
          <w:p w14:paraId="479E7473" w14:textId="77777777" w:rsidR="00BF3919" w:rsidRDefault="00BF3919" w:rsidP="000824D6">
            <w:pPr>
              <w:spacing w:line="276" w:lineRule="auto"/>
              <w:rPr>
                <w:u w:val="single"/>
              </w:rPr>
            </w:pPr>
          </w:p>
          <w:p w14:paraId="64472591" w14:textId="77777777" w:rsidR="00D13B5B" w:rsidRDefault="00D13B5B" w:rsidP="000824D6">
            <w:pPr>
              <w:spacing w:line="276" w:lineRule="auto"/>
              <w:rPr>
                <w:u w:val="single"/>
              </w:rPr>
            </w:pPr>
          </w:p>
          <w:p w14:paraId="0EC6D8BD" w14:textId="77777777" w:rsidR="00930138" w:rsidRDefault="00930138" w:rsidP="000824D6">
            <w:pPr>
              <w:spacing w:line="276" w:lineRule="auto"/>
              <w:rPr>
                <w:color w:val="222222"/>
                <w:shd w:val="clear" w:color="auto" w:fill="FFFFFF"/>
              </w:rPr>
            </w:pPr>
            <w:r w:rsidRPr="003C5649">
              <w:rPr>
                <w:b/>
                <w:bCs/>
                <w:color w:val="222222"/>
                <w:shd w:val="clear" w:color="auto" w:fill="FFFFFF"/>
              </w:rPr>
              <w:t>#14</w:t>
            </w:r>
            <w:r>
              <w:rPr>
                <w:b/>
                <w:bCs/>
                <w:color w:val="222222"/>
                <w:shd w:val="clear" w:color="auto" w:fill="FFFFFF"/>
              </w:rPr>
              <w:t xml:space="preserve"> </w:t>
            </w:r>
            <w:r w:rsidRPr="003C5649">
              <w:rPr>
                <w:color w:val="222222"/>
                <w:shd w:val="clear" w:color="auto" w:fill="FFFFFF"/>
              </w:rPr>
              <w:t>My main query is about the underlying gap in knowledge. It is not clear what contribution to knowledge this paper is making.</w:t>
            </w:r>
          </w:p>
          <w:p w14:paraId="02CD085F" w14:textId="77777777" w:rsidR="00930138" w:rsidRDefault="00930138" w:rsidP="000824D6">
            <w:pPr>
              <w:spacing w:line="276" w:lineRule="auto"/>
              <w:rPr>
                <w:u w:val="single"/>
              </w:rPr>
            </w:pPr>
          </w:p>
          <w:p w14:paraId="6F5E28AF" w14:textId="77777777" w:rsidR="00BF3919" w:rsidRDefault="00BF3919" w:rsidP="000824D6">
            <w:pPr>
              <w:spacing w:line="276" w:lineRule="auto"/>
              <w:rPr>
                <w:b/>
                <w:bCs/>
                <w:color w:val="222222"/>
                <w:shd w:val="clear" w:color="auto" w:fill="FFFFFF"/>
              </w:rPr>
            </w:pPr>
            <w:r>
              <w:rPr>
                <w:b/>
                <w:bCs/>
                <w:color w:val="222222"/>
                <w:shd w:val="clear" w:color="auto" w:fill="FFFFFF"/>
              </w:rPr>
              <w:t xml:space="preserve">#64 </w:t>
            </w:r>
            <w:r>
              <w:rPr>
                <w:color w:val="222222"/>
                <w:shd w:val="clear" w:color="auto" w:fill="FFFFFF"/>
              </w:rPr>
              <w:t>T</w:t>
            </w:r>
            <w:r w:rsidRPr="005A5AFD">
              <w:rPr>
                <w:color w:val="222222"/>
                <w:shd w:val="clear" w:color="auto" w:fill="FFFFFF"/>
              </w:rPr>
              <w:t xml:space="preserve">he reader could benefit if the authors provided some additional context related to the concept of place. In this vein, it is argued by environmental psychologists that connections with place is based on emotions, beliefs, understandings, and values for a locality. In this sense, what I get from the authors is a somewhat narrow focus, whereas sense of place ought to be broader. This does not affect the study in any way, but I think it is important that the authors </w:t>
            </w:r>
            <w:r w:rsidRPr="005A5AFD">
              <w:rPr>
                <w:color w:val="222222"/>
                <w:shd w:val="clear" w:color="auto" w:fill="FFFFFF"/>
              </w:rPr>
              <w:lastRenderedPageBreak/>
              <w:t xml:space="preserve">set the context for place in this way. For instance, it may be worthwhile to provide a definition of place from Tuan or </w:t>
            </w:r>
            <w:proofErr w:type="spellStart"/>
            <w:r w:rsidRPr="005A5AFD">
              <w:rPr>
                <w:color w:val="222222"/>
                <w:shd w:val="clear" w:color="auto" w:fill="FFFFFF"/>
              </w:rPr>
              <w:t>Relph</w:t>
            </w:r>
            <w:proofErr w:type="spellEnd"/>
            <w:r w:rsidRPr="005A5AFD">
              <w:rPr>
                <w:color w:val="222222"/>
                <w:shd w:val="clear" w:color="auto" w:fill="FFFFFF"/>
              </w:rPr>
              <w:t xml:space="preserve">… "What begins as undifferentiated space becomes a place as we get to know it better and endow it with value" (Tuan, 1977). </w:t>
            </w:r>
            <w:r w:rsidRPr="004D0376">
              <w:rPr>
                <w:b/>
                <w:bCs/>
                <w:color w:val="222222"/>
                <w:shd w:val="clear" w:color="auto" w:fill="FFFFFF"/>
              </w:rPr>
              <w:t>It would also be interesting to theorize about what it exactly is about urban environments vs. natural environments that lead to differences in wellbeing.</w:t>
            </w:r>
          </w:p>
          <w:p w14:paraId="17783F7E" w14:textId="77777777" w:rsidR="005626AD" w:rsidRDefault="005626AD" w:rsidP="000824D6">
            <w:pPr>
              <w:spacing w:line="276" w:lineRule="auto"/>
              <w:rPr>
                <w:b/>
                <w:bCs/>
                <w:color w:val="222222"/>
                <w:shd w:val="clear" w:color="auto" w:fill="FFFFFF"/>
              </w:rPr>
            </w:pPr>
          </w:p>
          <w:p w14:paraId="35A562FC" w14:textId="4069D498" w:rsidR="005626AD" w:rsidRDefault="005626AD" w:rsidP="000824D6">
            <w:pPr>
              <w:spacing w:line="276" w:lineRule="auto"/>
            </w:pPr>
            <w:r w:rsidRPr="00DC4271">
              <w:rPr>
                <w:b/>
                <w:bCs/>
              </w:rPr>
              <w:t>#72</w:t>
            </w:r>
            <w:r>
              <w:t xml:space="preserve"> </w:t>
            </w:r>
            <w:r w:rsidRPr="00CB2D65">
              <w:rPr>
                <w:color w:val="222222"/>
                <w:shd w:val="clear" w:color="auto" w:fill="FFFFFF"/>
              </w:rPr>
              <w:t>I believe the door is open to explore nature placemaking in greater detail, particularly from a deeper human perception perspective. This particular study is narrow in that regard as it tackles the participants' subjective sense of wellbeing based on limited theoretical framework. Again, that is fine, but that should be further explained.</w:t>
            </w:r>
          </w:p>
        </w:tc>
        <w:tc>
          <w:tcPr>
            <w:tcW w:w="7513" w:type="dxa"/>
          </w:tcPr>
          <w:p w14:paraId="3ACB3119" w14:textId="3644646A" w:rsidR="0014477C" w:rsidRDefault="001B5B1F" w:rsidP="000824D6">
            <w:pPr>
              <w:spacing w:line="276" w:lineRule="auto"/>
              <w:jc w:val="both"/>
            </w:pPr>
            <w:r w:rsidRPr="00287D05">
              <w:rPr>
                <w:b/>
                <w:bCs/>
              </w:rPr>
              <w:lastRenderedPageBreak/>
              <w:t>#2</w:t>
            </w:r>
            <w:r w:rsidR="00A01B8D">
              <w:rPr>
                <w:b/>
                <w:bCs/>
              </w:rPr>
              <w:t xml:space="preserve">, </w:t>
            </w:r>
            <w:r w:rsidR="00284C9E">
              <w:rPr>
                <w:b/>
                <w:bCs/>
              </w:rPr>
              <w:t xml:space="preserve">14, </w:t>
            </w:r>
            <w:r w:rsidR="00075006">
              <w:rPr>
                <w:b/>
                <w:bCs/>
              </w:rPr>
              <w:t xml:space="preserve">15, </w:t>
            </w:r>
            <w:r w:rsidR="00A01B8D">
              <w:rPr>
                <w:b/>
                <w:bCs/>
              </w:rPr>
              <w:t>64, 72</w:t>
            </w:r>
            <w:r w:rsidRPr="003A18EE">
              <w:t xml:space="preserve"> </w:t>
            </w:r>
          </w:p>
          <w:p w14:paraId="211B4686" w14:textId="7557C405" w:rsidR="002A6326" w:rsidRDefault="001B5B1F" w:rsidP="000824D6">
            <w:pPr>
              <w:spacing w:line="276" w:lineRule="auto"/>
              <w:jc w:val="both"/>
            </w:pPr>
            <w:r w:rsidRPr="003A18EE">
              <w:t xml:space="preserve">We would like to </w:t>
            </w:r>
            <w:r w:rsidR="002A6326">
              <w:t xml:space="preserve">express our gratitude to </w:t>
            </w:r>
            <w:r w:rsidRPr="003A18EE">
              <w:t xml:space="preserve">the reviewers for their insightful suggestions on how to better frame the literature review </w:t>
            </w:r>
            <w:r w:rsidR="000077B7">
              <w:t xml:space="preserve">and conceptual framework </w:t>
            </w:r>
            <w:r w:rsidRPr="003A18EE">
              <w:t xml:space="preserve">of this study. </w:t>
            </w:r>
          </w:p>
          <w:p w14:paraId="583893F8" w14:textId="4317DE2C" w:rsidR="00A21CCE" w:rsidRDefault="001B5B1F" w:rsidP="000824D6">
            <w:pPr>
              <w:spacing w:line="276" w:lineRule="auto"/>
              <w:jc w:val="both"/>
            </w:pPr>
            <w:r w:rsidRPr="003A18EE">
              <w:t xml:space="preserve">We have taken in consideration all the points highlighted </w:t>
            </w:r>
            <w:r w:rsidR="003D44A2" w:rsidRPr="003A18EE">
              <w:t xml:space="preserve">by first focusing </w:t>
            </w:r>
            <w:del w:id="0" w:author="Yohei Kato" w:date="2022-02-17T11:55:00Z">
              <w:r w:rsidR="003D44A2" w:rsidRPr="003A18EE" w:rsidDel="00A36FCB">
                <w:delText>the case of study in</w:delText>
              </w:r>
            </w:del>
            <w:ins w:id="1" w:author="Yohei Kato" w:date="2022-02-17T11:55:00Z">
              <w:r w:rsidR="00A36FCB">
                <w:t>on</w:t>
              </w:r>
            </w:ins>
            <w:r w:rsidR="003D44A2" w:rsidRPr="003A18EE">
              <w:t xml:space="preserve"> the city of Singapore as the main context</w:t>
            </w:r>
            <w:r w:rsidR="0012535A" w:rsidRPr="003A18EE">
              <w:t>. Additionally, we have provided further context on the definition of placemaking and how it relates to the notion of nature-placemaking</w:t>
            </w:r>
            <w:r w:rsidR="007B0D93" w:rsidRPr="003A18EE">
              <w:t xml:space="preserve">. By doing this we have also </w:t>
            </w:r>
            <w:r w:rsidR="00D5437B">
              <w:t>exposed</w:t>
            </w:r>
            <w:r w:rsidR="007B0D93" w:rsidRPr="003A18EE">
              <w:t xml:space="preserve"> the importance of making place in tandem with meanings, values, and </w:t>
            </w:r>
            <w:r w:rsidR="00532DFB" w:rsidRPr="003A18EE">
              <w:t>beliefs</w:t>
            </w:r>
            <w:r w:rsidR="007B0D93" w:rsidRPr="003A18EE">
              <w:t xml:space="preserve"> </w:t>
            </w:r>
            <w:r w:rsidR="00372BA2">
              <w:t xml:space="preserve">created individually and collectively </w:t>
            </w:r>
            <w:r w:rsidR="007B0D93" w:rsidRPr="003A18EE">
              <w:t xml:space="preserve">as part of a </w:t>
            </w:r>
            <w:r w:rsidR="00532DFB" w:rsidRPr="003A18EE">
              <w:t>cyclical</w:t>
            </w:r>
            <w:r w:rsidR="007B0D93" w:rsidRPr="003A18EE">
              <w:t xml:space="preserve"> process also impacted by </w:t>
            </w:r>
            <w:r w:rsidR="00532DFB" w:rsidRPr="003A18EE">
              <w:t xml:space="preserve">the makers of place or/and facilitators of place. </w:t>
            </w:r>
          </w:p>
          <w:p w14:paraId="214CA724" w14:textId="77777777" w:rsidR="00A21CCE" w:rsidRDefault="00A21CCE" w:rsidP="000824D6">
            <w:pPr>
              <w:spacing w:line="276" w:lineRule="auto"/>
              <w:jc w:val="both"/>
            </w:pPr>
          </w:p>
          <w:p w14:paraId="375CD197" w14:textId="5E2ABD75" w:rsidR="00543CA1" w:rsidRPr="003A18EE" w:rsidRDefault="00071E9D" w:rsidP="000824D6">
            <w:pPr>
              <w:spacing w:line="276" w:lineRule="auto"/>
              <w:jc w:val="both"/>
            </w:pPr>
            <w:r>
              <w:t>In the restructured</w:t>
            </w:r>
            <w:r w:rsidR="001D6D08">
              <w:t xml:space="preserve"> literature review, we have clarified both the research gap</w:t>
            </w:r>
            <w:r w:rsidR="00C158BF">
              <w:t>(s)</w:t>
            </w:r>
            <w:ins w:id="2" w:author="Yohei Kato" w:date="2022-02-17T11:56:00Z">
              <w:r w:rsidR="00A36FCB">
                <w:t xml:space="preserve"> in </w:t>
              </w:r>
            </w:ins>
            <w:del w:id="3" w:author="Yohei Kato" w:date="2022-02-17T11:56:00Z">
              <w:r w:rsidR="004F5A64" w:rsidDel="00A36FCB">
                <w:delText xml:space="preserve"> see</w:delText>
              </w:r>
              <w:r w:rsidR="004F5A64" w:rsidDel="00F42543">
                <w:delText xml:space="preserve"> </w:delText>
              </w:r>
            </w:del>
            <w:r w:rsidR="004F5A64">
              <w:t>paragraph</w:t>
            </w:r>
            <w:r w:rsidR="00EC4C2A">
              <w:t xml:space="preserve">s </w:t>
            </w:r>
            <w:r w:rsidR="00FD6636" w:rsidRPr="00FD6636">
              <w:rPr>
                <w:b/>
                <w:bCs/>
              </w:rPr>
              <w:t>#</w:t>
            </w:r>
            <w:r w:rsidR="00EC4C2A" w:rsidRPr="00FD6636">
              <w:rPr>
                <w:b/>
                <w:bCs/>
              </w:rPr>
              <w:t>1</w:t>
            </w:r>
            <w:r w:rsidR="00C158BF">
              <w:rPr>
                <w:b/>
                <w:bCs/>
              </w:rPr>
              <w:t>,</w:t>
            </w:r>
            <w:r w:rsidR="00EC4C2A">
              <w:t xml:space="preserve"> </w:t>
            </w:r>
            <w:r w:rsidR="00EC4C2A" w:rsidRPr="00FD6636">
              <w:rPr>
                <w:b/>
                <w:bCs/>
              </w:rPr>
              <w:t>2</w:t>
            </w:r>
            <w:r w:rsidR="00C158BF">
              <w:rPr>
                <w:b/>
                <w:bCs/>
              </w:rPr>
              <w:t>, 11</w:t>
            </w:r>
            <w:ins w:id="4" w:author="Yohei Kato" w:date="2022-02-17T11:56:00Z">
              <w:r w:rsidR="00A36FCB">
                <w:rPr>
                  <w:b/>
                  <w:bCs/>
                </w:rPr>
                <w:t>,</w:t>
              </w:r>
            </w:ins>
            <w:r w:rsidR="004A5726">
              <w:t xml:space="preserve"> in which we argue that </w:t>
            </w:r>
            <w:r w:rsidR="001F00CD">
              <w:t xml:space="preserve">although Singapore has </w:t>
            </w:r>
            <w:r w:rsidR="00287D05">
              <w:t>increased</w:t>
            </w:r>
            <w:r w:rsidR="001F00CD">
              <w:t xml:space="preserve"> the access to urban green infrastructure, there is a need to move beyond a superficial contact with nature</w:t>
            </w:r>
            <w:r w:rsidR="00475DE5">
              <w:t>. We also discuss that</w:t>
            </w:r>
            <w:r w:rsidR="00F57D0B">
              <w:t xml:space="preserve"> to bring the benefits of being exposed to </w:t>
            </w:r>
            <w:r w:rsidR="00AC7DFB">
              <w:t>nature</w:t>
            </w:r>
            <w:r w:rsidR="00456B1A">
              <w:t xml:space="preserve">, </w:t>
            </w:r>
            <w:r w:rsidR="00F302A7">
              <w:t xml:space="preserve">a closer identification and interconnectedness with </w:t>
            </w:r>
            <w:r w:rsidR="00AC7DFB">
              <w:t>the natural environment</w:t>
            </w:r>
            <w:r w:rsidR="00F302A7">
              <w:t xml:space="preserve"> is necessary </w:t>
            </w:r>
            <w:r w:rsidR="00287D05">
              <w:t>(</w:t>
            </w:r>
            <w:r w:rsidR="00287D05" w:rsidRPr="00287D05">
              <w:t>Lumber et al., 2017</w:t>
            </w:r>
            <w:r w:rsidR="00287D05">
              <w:t>)</w:t>
            </w:r>
            <w:r w:rsidR="00FD6636">
              <w:t xml:space="preserve">. </w:t>
            </w:r>
            <w:r w:rsidR="00475DE5">
              <w:t>Subsequently, we</w:t>
            </w:r>
            <w:r w:rsidR="0041438D">
              <w:t xml:space="preserve"> </w:t>
            </w:r>
            <w:r w:rsidR="007C46A6">
              <w:t>propose</w:t>
            </w:r>
            <w:r w:rsidR="00394BD1">
              <w:t xml:space="preserve"> nature-placemaking as an </w:t>
            </w:r>
            <w:r w:rsidR="00FD6636">
              <w:t xml:space="preserve">alternative </w:t>
            </w:r>
            <w:r w:rsidR="007C46A6">
              <w:t>to enhance the human-nature connection in cities</w:t>
            </w:r>
            <w:r w:rsidR="006D08A6">
              <w:t xml:space="preserve">, hence, </w:t>
            </w:r>
            <w:r w:rsidR="00447D9A">
              <w:t xml:space="preserve">more exploration on the methods applied, frequency and time of engagement is needed. Additionally, we have included </w:t>
            </w:r>
            <w:r w:rsidR="00CD6889">
              <w:t xml:space="preserve">further information related to the facilitators of nature-placemaking and their </w:t>
            </w:r>
            <w:r w:rsidR="00FD3E01">
              <w:t xml:space="preserve">role </w:t>
            </w:r>
            <w:r w:rsidR="006A01B8">
              <w:t xml:space="preserve">assisting people to create new values </w:t>
            </w:r>
            <w:r w:rsidR="006A01B8">
              <w:lastRenderedPageBreak/>
              <w:t xml:space="preserve">and meanings with the natural environment. In this point we have also </w:t>
            </w:r>
            <w:r w:rsidR="00EC47D9">
              <w:t xml:space="preserve">identified </w:t>
            </w:r>
            <w:r w:rsidR="00702A6B">
              <w:t xml:space="preserve">that given the newness of </w:t>
            </w:r>
            <w:r w:rsidR="00080B58">
              <w:t>nature</w:t>
            </w:r>
            <w:r w:rsidR="00702A6B">
              <w:t>-placemaki</w:t>
            </w:r>
            <w:r w:rsidR="00080B58">
              <w:t>ng in cities</w:t>
            </w:r>
            <w:r w:rsidR="00272DBA">
              <w:t>,</w:t>
            </w:r>
            <w:r w:rsidR="00702A6B">
              <w:t xml:space="preserve"> </w:t>
            </w:r>
            <w:r w:rsidR="008952D9">
              <w:t>how facilitators influence the process</w:t>
            </w:r>
            <w:r w:rsidR="002876A2">
              <w:t xml:space="preserve"> and the perceive</w:t>
            </w:r>
            <w:r w:rsidR="00EC47D9">
              <w:t>d</w:t>
            </w:r>
            <w:r w:rsidR="002876A2">
              <w:t xml:space="preserve"> se</w:t>
            </w:r>
            <w:r w:rsidR="00BF16DE">
              <w:t>n</w:t>
            </w:r>
            <w:r w:rsidR="002876A2">
              <w:t>se of</w:t>
            </w:r>
            <w:r w:rsidR="00BF16DE">
              <w:t xml:space="preserve"> psychological wellbeing of people </w:t>
            </w:r>
            <w:r w:rsidR="0051491D">
              <w:t>has not been yet discussed</w:t>
            </w:r>
            <w:r w:rsidR="00BF16DE">
              <w:t xml:space="preserve"> – see </w:t>
            </w:r>
            <w:r w:rsidR="005B5021">
              <w:t xml:space="preserve">paragraph </w:t>
            </w:r>
            <w:r w:rsidR="005B5021" w:rsidRPr="005B5021">
              <w:rPr>
                <w:b/>
                <w:bCs/>
              </w:rPr>
              <w:t>#11</w:t>
            </w:r>
            <w:r w:rsidR="005B5021" w:rsidRPr="005B5021">
              <w:t>.</w:t>
            </w:r>
            <w:r w:rsidR="005B5021">
              <w:t xml:space="preserve"> </w:t>
            </w:r>
            <w:r w:rsidR="002876A2">
              <w:t xml:space="preserve"> </w:t>
            </w:r>
          </w:p>
          <w:p w14:paraId="27DF4E3D" w14:textId="77777777" w:rsidR="00F12B88" w:rsidRPr="003A18EE" w:rsidRDefault="00F12B88" w:rsidP="000824D6">
            <w:pPr>
              <w:spacing w:line="276" w:lineRule="auto"/>
              <w:jc w:val="both"/>
            </w:pPr>
          </w:p>
          <w:p w14:paraId="0D86B0C7" w14:textId="5DCA2060" w:rsidR="00075A57" w:rsidRPr="005D2CD0" w:rsidRDefault="0049316F" w:rsidP="000824D6">
            <w:pPr>
              <w:spacing w:line="276" w:lineRule="auto"/>
              <w:jc w:val="both"/>
              <w:rPr>
                <w:sz w:val="20"/>
                <w:szCs w:val="20"/>
                <w:lang w:val="es-CO"/>
              </w:rPr>
            </w:pPr>
            <w:r w:rsidRPr="005D2CD0">
              <w:rPr>
                <w:sz w:val="20"/>
                <w:szCs w:val="20"/>
              </w:rPr>
              <w:t xml:space="preserve">Lumber, R., Richardson, M., &amp; Sheffield, D. (2017). Beyond knowing nature: Contact, emotion, compassion, meaning, and beauty are pathways to nature connection. </w:t>
            </w:r>
            <w:r w:rsidRPr="005D2CD0">
              <w:rPr>
                <w:sz w:val="20"/>
                <w:szCs w:val="20"/>
                <w:lang w:val="es-CO"/>
              </w:rPr>
              <w:t>PLOS ONE, 12(5), e0177186. https://doi.org/10.1371/journal.pone.0177186.</w:t>
            </w:r>
          </w:p>
          <w:p w14:paraId="24D33644" w14:textId="16743016" w:rsidR="00075A57" w:rsidRPr="00D71CB9" w:rsidRDefault="00075A57" w:rsidP="008B7D22">
            <w:pPr>
              <w:spacing w:line="276" w:lineRule="auto"/>
              <w:jc w:val="both"/>
            </w:pPr>
          </w:p>
        </w:tc>
        <w:tc>
          <w:tcPr>
            <w:tcW w:w="2268" w:type="dxa"/>
          </w:tcPr>
          <w:p w14:paraId="55D58493" w14:textId="77777777" w:rsidR="00543CA1" w:rsidRPr="00D71CB9" w:rsidRDefault="00543CA1" w:rsidP="000824D6">
            <w:pPr>
              <w:spacing w:line="276" w:lineRule="auto"/>
            </w:pPr>
          </w:p>
        </w:tc>
      </w:tr>
      <w:tr w:rsidR="001D36C2" w14:paraId="1D1119AF" w14:textId="77777777" w:rsidTr="00722A08">
        <w:tc>
          <w:tcPr>
            <w:tcW w:w="5382" w:type="dxa"/>
          </w:tcPr>
          <w:p w14:paraId="3B758CCC" w14:textId="77777777" w:rsidR="001D36C2" w:rsidRDefault="001D36C2" w:rsidP="000824D6">
            <w:pPr>
              <w:spacing w:line="276" w:lineRule="auto"/>
              <w:rPr>
                <w:color w:val="222222"/>
                <w:shd w:val="clear" w:color="auto" w:fill="FFFFFF"/>
              </w:rPr>
            </w:pPr>
            <w:r w:rsidRPr="00D71CB9">
              <w:rPr>
                <w:b/>
                <w:bCs/>
                <w:color w:val="222222"/>
                <w:shd w:val="clear" w:color="auto" w:fill="FFFFFF"/>
              </w:rPr>
              <w:t> </w:t>
            </w:r>
            <w:r w:rsidRPr="003C5649">
              <w:rPr>
                <w:b/>
                <w:bCs/>
                <w:color w:val="222222"/>
                <w:shd w:val="clear" w:color="auto" w:fill="FFFFFF"/>
              </w:rPr>
              <w:t>#3</w:t>
            </w:r>
            <w:r w:rsidRPr="003C5649">
              <w:rPr>
                <w:color w:val="222222"/>
                <w:shd w:val="clear" w:color="auto" w:fill="FFFFFF"/>
              </w:rPr>
              <w:t xml:space="preserve"> Authors should clarify if the study is about </w:t>
            </w:r>
            <w:r w:rsidRPr="008959BF">
              <w:rPr>
                <w:color w:val="222222"/>
                <w:shd w:val="clear" w:color="auto" w:fill="FFFFFF"/>
              </w:rPr>
              <w:t>the act of participation</w:t>
            </w:r>
            <w:r w:rsidRPr="003C5649">
              <w:rPr>
                <w:color w:val="222222"/>
                <w:shd w:val="clear" w:color="auto" w:fill="FFFFFF"/>
              </w:rPr>
              <w:t xml:space="preserve"> or the UGS itself (the former seems to be the aim). Why is Singapore relevant and useful to the discourse in general? What is novel or innovative about this study?</w:t>
            </w:r>
          </w:p>
          <w:p w14:paraId="07D5F01C" w14:textId="77777777" w:rsidR="00153CC5" w:rsidRDefault="00153CC5" w:rsidP="000824D6">
            <w:pPr>
              <w:spacing w:line="276" w:lineRule="auto"/>
              <w:rPr>
                <w:color w:val="222222"/>
                <w:shd w:val="clear" w:color="auto" w:fill="FFFFFF"/>
              </w:rPr>
            </w:pPr>
          </w:p>
          <w:p w14:paraId="6B000B78" w14:textId="77777777" w:rsidR="000E5D5C" w:rsidRDefault="000E5D5C" w:rsidP="000824D6">
            <w:pPr>
              <w:spacing w:line="276" w:lineRule="auto"/>
              <w:rPr>
                <w:color w:val="222222"/>
                <w:shd w:val="clear" w:color="auto" w:fill="FFFFFF"/>
              </w:rPr>
            </w:pPr>
          </w:p>
          <w:p w14:paraId="1560434B" w14:textId="77777777" w:rsidR="00142869" w:rsidRDefault="00142869" w:rsidP="000824D6">
            <w:pPr>
              <w:spacing w:line="276" w:lineRule="auto"/>
              <w:rPr>
                <w:color w:val="222222"/>
                <w:shd w:val="clear" w:color="auto" w:fill="FFFFFF"/>
              </w:rPr>
            </w:pPr>
          </w:p>
          <w:p w14:paraId="5627A5A8" w14:textId="77777777" w:rsidR="00142869" w:rsidRDefault="00142869" w:rsidP="000824D6">
            <w:pPr>
              <w:spacing w:line="276" w:lineRule="auto"/>
              <w:rPr>
                <w:color w:val="222222"/>
                <w:shd w:val="clear" w:color="auto" w:fill="FFFFFF"/>
              </w:rPr>
            </w:pPr>
          </w:p>
          <w:p w14:paraId="4F157303" w14:textId="77777777" w:rsidR="000E5D5C" w:rsidRDefault="000E5D5C" w:rsidP="000824D6">
            <w:pPr>
              <w:spacing w:line="276" w:lineRule="auto"/>
              <w:rPr>
                <w:color w:val="222222"/>
                <w:shd w:val="clear" w:color="auto" w:fill="FFFFFF"/>
              </w:rPr>
            </w:pPr>
          </w:p>
          <w:p w14:paraId="0AB44BB0" w14:textId="77777777" w:rsidR="002A5288" w:rsidRDefault="002A5288" w:rsidP="000824D6">
            <w:pPr>
              <w:spacing w:line="276" w:lineRule="auto"/>
              <w:rPr>
                <w:b/>
                <w:bCs/>
                <w:color w:val="FF0000"/>
                <w:shd w:val="clear" w:color="auto" w:fill="FFFFFF"/>
              </w:rPr>
            </w:pPr>
          </w:p>
          <w:p w14:paraId="3FBD7F45" w14:textId="77777777" w:rsidR="002A5288" w:rsidRDefault="002A5288" w:rsidP="000824D6">
            <w:pPr>
              <w:spacing w:line="276" w:lineRule="auto"/>
              <w:rPr>
                <w:b/>
                <w:bCs/>
                <w:color w:val="FF0000"/>
                <w:shd w:val="clear" w:color="auto" w:fill="FFFFFF"/>
              </w:rPr>
            </w:pPr>
          </w:p>
          <w:p w14:paraId="19168822" w14:textId="77777777" w:rsidR="002A5288" w:rsidRDefault="002A5288" w:rsidP="000824D6">
            <w:pPr>
              <w:spacing w:line="276" w:lineRule="auto"/>
              <w:rPr>
                <w:b/>
                <w:bCs/>
                <w:color w:val="FF0000"/>
                <w:shd w:val="clear" w:color="auto" w:fill="FFFFFF"/>
              </w:rPr>
            </w:pPr>
          </w:p>
          <w:p w14:paraId="65DA8FC6" w14:textId="77777777" w:rsidR="002A5288" w:rsidRDefault="002A5288" w:rsidP="000824D6">
            <w:pPr>
              <w:spacing w:line="276" w:lineRule="auto"/>
              <w:rPr>
                <w:b/>
                <w:bCs/>
                <w:color w:val="FF0000"/>
                <w:shd w:val="clear" w:color="auto" w:fill="FFFFFF"/>
              </w:rPr>
            </w:pPr>
          </w:p>
          <w:p w14:paraId="537016B9" w14:textId="77777777" w:rsidR="002A5288" w:rsidRDefault="002A5288" w:rsidP="000824D6">
            <w:pPr>
              <w:spacing w:line="276" w:lineRule="auto"/>
              <w:rPr>
                <w:b/>
                <w:bCs/>
                <w:color w:val="FF0000"/>
                <w:shd w:val="clear" w:color="auto" w:fill="FFFFFF"/>
              </w:rPr>
            </w:pPr>
          </w:p>
          <w:p w14:paraId="2C1F680F" w14:textId="77777777" w:rsidR="002A5288" w:rsidRDefault="002A5288" w:rsidP="000824D6">
            <w:pPr>
              <w:spacing w:line="276" w:lineRule="auto"/>
              <w:rPr>
                <w:b/>
                <w:bCs/>
                <w:color w:val="FF0000"/>
                <w:shd w:val="clear" w:color="auto" w:fill="FFFFFF"/>
              </w:rPr>
            </w:pPr>
          </w:p>
          <w:p w14:paraId="7CE02582" w14:textId="77777777" w:rsidR="002A5288" w:rsidRDefault="002A5288" w:rsidP="000824D6">
            <w:pPr>
              <w:spacing w:line="276" w:lineRule="auto"/>
              <w:rPr>
                <w:b/>
                <w:bCs/>
                <w:color w:val="FF0000"/>
                <w:shd w:val="clear" w:color="auto" w:fill="FFFFFF"/>
              </w:rPr>
            </w:pPr>
          </w:p>
          <w:p w14:paraId="66D6B39B" w14:textId="77777777" w:rsidR="002A5288" w:rsidRDefault="002A5288" w:rsidP="000824D6">
            <w:pPr>
              <w:spacing w:line="276" w:lineRule="auto"/>
              <w:rPr>
                <w:b/>
                <w:bCs/>
                <w:color w:val="FF0000"/>
                <w:shd w:val="clear" w:color="auto" w:fill="FFFFFF"/>
              </w:rPr>
            </w:pPr>
          </w:p>
          <w:p w14:paraId="58FCDADF" w14:textId="77777777" w:rsidR="00CD0C79" w:rsidRDefault="00CD0C79" w:rsidP="000824D6">
            <w:pPr>
              <w:spacing w:line="276" w:lineRule="auto"/>
              <w:rPr>
                <w:b/>
                <w:bCs/>
                <w:color w:val="FF0000"/>
                <w:shd w:val="clear" w:color="auto" w:fill="FFFFFF"/>
              </w:rPr>
            </w:pPr>
          </w:p>
          <w:p w14:paraId="22DDD5C9" w14:textId="77777777" w:rsidR="00CD0C79" w:rsidRDefault="00CD0C79" w:rsidP="000824D6">
            <w:pPr>
              <w:spacing w:line="276" w:lineRule="auto"/>
              <w:rPr>
                <w:b/>
                <w:bCs/>
                <w:color w:val="FF0000"/>
                <w:shd w:val="clear" w:color="auto" w:fill="FFFFFF"/>
              </w:rPr>
            </w:pPr>
          </w:p>
          <w:p w14:paraId="7656AA6A" w14:textId="77777777" w:rsidR="00860FD6" w:rsidRDefault="00860FD6" w:rsidP="000824D6">
            <w:pPr>
              <w:spacing w:line="276" w:lineRule="auto"/>
              <w:rPr>
                <w:b/>
                <w:bCs/>
                <w:color w:val="FF0000"/>
                <w:shd w:val="clear" w:color="auto" w:fill="FFFFFF"/>
              </w:rPr>
            </w:pPr>
          </w:p>
          <w:p w14:paraId="7AE7BE9D" w14:textId="77777777" w:rsidR="00860FD6" w:rsidRDefault="00860FD6" w:rsidP="000824D6">
            <w:pPr>
              <w:spacing w:line="276" w:lineRule="auto"/>
              <w:rPr>
                <w:b/>
                <w:bCs/>
                <w:color w:val="FF0000"/>
                <w:shd w:val="clear" w:color="auto" w:fill="FFFFFF"/>
              </w:rPr>
            </w:pPr>
          </w:p>
          <w:p w14:paraId="3E489BC4" w14:textId="77777777" w:rsidR="00860FD6" w:rsidRDefault="00860FD6" w:rsidP="000824D6">
            <w:pPr>
              <w:spacing w:line="276" w:lineRule="auto"/>
              <w:rPr>
                <w:b/>
                <w:bCs/>
                <w:color w:val="FF0000"/>
                <w:shd w:val="clear" w:color="auto" w:fill="FFFFFF"/>
              </w:rPr>
            </w:pPr>
          </w:p>
          <w:p w14:paraId="693A36F8" w14:textId="77777777" w:rsidR="00CD0C79" w:rsidRPr="00142869" w:rsidRDefault="00CD0C79" w:rsidP="000824D6">
            <w:pPr>
              <w:spacing w:line="276" w:lineRule="auto"/>
              <w:rPr>
                <w:color w:val="FF0000"/>
                <w:shd w:val="clear" w:color="auto" w:fill="FFFFFF"/>
              </w:rPr>
            </w:pPr>
          </w:p>
          <w:p w14:paraId="4034F482" w14:textId="77777777" w:rsidR="00153CC5" w:rsidRDefault="00153CC5" w:rsidP="000824D6">
            <w:pPr>
              <w:spacing w:line="276" w:lineRule="auto"/>
              <w:rPr>
                <w:b/>
                <w:bCs/>
                <w:color w:val="222222"/>
                <w:shd w:val="clear" w:color="auto" w:fill="FFFFFF"/>
              </w:rPr>
            </w:pPr>
          </w:p>
          <w:p w14:paraId="3A16113A" w14:textId="247F3CAE" w:rsidR="00153CC5" w:rsidRPr="003C5649" w:rsidRDefault="00153CC5" w:rsidP="000824D6">
            <w:pPr>
              <w:spacing w:line="276" w:lineRule="auto"/>
              <w:rPr>
                <w:b/>
                <w:bCs/>
                <w:color w:val="222222"/>
                <w:shd w:val="clear" w:color="auto" w:fill="FFFFFF"/>
              </w:rPr>
            </w:pPr>
          </w:p>
        </w:tc>
        <w:tc>
          <w:tcPr>
            <w:tcW w:w="7513" w:type="dxa"/>
          </w:tcPr>
          <w:p w14:paraId="24BD6012" w14:textId="1FBA186B" w:rsidR="004418F2" w:rsidRPr="00285DE3" w:rsidRDefault="00284C9E" w:rsidP="000824D6">
            <w:pPr>
              <w:spacing w:line="276" w:lineRule="auto"/>
              <w:jc w:val="both"/>
              <w:rPr>
                <w:b/>
                <w:bCs/>
              </w:rPr>
            </w:pPr>
            <w:r w:rsidRPr="00285DE3">
              <w:rPr>
                <w:b/>
                <w:bCs/>
              </w:rPr>
              <w:lastRenderedPageBreak/>
              <w:t>#3</w:t>
            </w:r>
            <w:r w:rsidR="00075006">
              <w:rPr>
                <w:b/>
                <w:bCs/>
              </w:rPr>
              <w:t>, 15</w:t>
            </w:r>
          </w:p>
          <w:p w14:paraId="1477AE45" w14:textId="38DCF3B8" w:rsidR="007444C8" w:rsidRDefault="000142CF" w:rsidP="000824D6">
            <w:pPr>
              <w:spacing w:line="276" w:lineRule="auto"/>
              <w:jc w:val="both"/>
            </w:pPr>
            <w:r w:rsidRPr="00285DE3">
              <w:t>N</w:t>
            </w:r>
            <w:r w:rsidR="004418F2" w:rsidRPr="00285DE3">
              <w:t xml:space="preserve">ature-placemaking is in fact part of </w:t>
            </w:r>
            <w:r w:rsidR="00D465D0" w:rsidRPr="00285DE3">
              <w:t>a</w:t>
            </w:r>
            <w:r w:rsidR="000F243F" w:rsidRPr="00285DE3">
              <w:t xml:space="preserve"> </w:t>
            </w:r>
            <w:r w:rsidR="004418F2" w:rsidRPr="00285DE3">
              <w:t>participatory process</w:t>
            </w:r>
            <w:r w:rsidRPr="00285DE3">
              <w:t xml:space="preserve"> -</w:t>
            </w:r>
            <w:r w:rsidR="004418F2" w:rsidRPr="00285DE3">
              <w:t xml:space="preserve"> this is already implicit in </w:t>
            </w:r>
            <w:r w:rsidR="007E6B4F" w:rsidRPr="00285DE3">
              <w:t xml:space="preserve">the main conceptual </w:t>
            </w:r>
            <w:r w:rsidRPr="00285DE3">
              <w:t>framework</w:t>
            </w:r>
            <w:r w:rsidR="007E6B4F" w:rsidRPr="00285DE3">
              <w:t xml:space="preserve"> explained </w:t>
            </w:r>
            <w:r w:rsidR="00A10D4B">
              <w:t>(</w:t>
            </w:r>
            <w:r w:rsidRPr="00285DE3">
              <w:t>see</w:t>
            </w:r>
            <w:r w:rsidR="007E6B4F" w:rsidRPr="00285DE3">
              <w:t xml:space="preserve"> paragraph</w:t>
            </w:r>
            <w:r w:rsidR="0046559A" w:rsidRPr="00285DE3">
              <w:t xml:space="preserve">s </w:t>
            </w:r>
            <w:r w:rsidR="0046559A" w:rsidRPr="00285DE3">
              <w:rPr>
                <w:b/>
                <w:bCs/>
              </w:rPr>
              <w:t># 4, 5, 6</w:t>
            </w:r>
            <w:r w:rsidR="00A10D4B">
              <w:rPr>
                <w:b/>
                <w:bCs/>
              </w:rPr>
              <w:t>)</w:t>
            </w:r>
            <w:r w:rsidRPr="00285DE3">
              <w:t xml:space="preserve">. </w:t>
            </w:r>
            <w:r w:rsidR="00F7779F" w:rsidRPr="00285DE3">
              <w:t xml:space="preserve">However, </w:t>
            </w:r>
            <w:r w:rsidR="00F158F2" w:rsidRPr="00285DE3">
              <w:t>in tandem</w:t>
            </w:r>
            <w:r w:rsidR="00F7779F" w:rsidRPr="00285DE3">
              <w:t xml:space="preserve"> with </w:t>
            </w:r>
            <w:r w:rsidR="002559B4" w:rsidRPr="00285DE3">
              <w:t xml:space="preserve">its </w:t>
            </w:r>
            <w:r w:rsidR="00F7779F" w:rsidRPr="00285DE3">
              <w:t xml:space="preserve">participative </w:t>
            </w:r>
            <w:r w:rsidR="002559B4" w:rsidRPr="00285DE3">
              <w:t xml:space="preserve">character </w:t>
            </w:r>
            <w:r w:rsidR="00876966" w:rsidRPr="00285DE3">
              <w:t xml:space="preserve">it is important to notice that </w:t>
            </w:r>
            <w:r w:rsidR="00517759" w:rsidRPr="00285DE3">
              <w:t xml:space="preserve">in the case study </w:t>
            </w:r>
            <w:r w:rsidR="00F55315" w:rsidRPr="00285DE3">
              <w:t>analysed</w:t>
            </w:r>
            <w:r w:rsidR="000F243F" w:rsidRPr="00285DE3">
              <w:t xml:space="preserve"> (bottom-up nature-placemaking activities facilitated by </w:t>
            </w:r>
            <w:r w:rsidR="0001724C" w:rsidRPr="00285DE3">
              <w:t>an</w:t>
            </w:r>
            <w:r w:rsidR="000F243F" w:rsidRPr="00285DE3">
              <w:t xml:space="preserve"> NGO)</w:t>
            </w:r>
            <w:r w:rsidR="00517759" w:rsidRPr="00285DE3">
              <w:t xml:space="preserve">, both participation and </w:t>
            </w:r>
            <w:r w:rsidR="00BE6F87" w:rsidRPr="00285DE3">
              <w:t xml:space="preserve">the </w:t>
            </w:r>
            <w:r w:rsidR="00D465D0" w:rsidRPr="00285DE3">
              <w:t>natur</w:t>
            </w:r>
            <w:r w:rsidR="00BE6F87" w:rsidRPr="00285DE3">
              <w:t>al</w:t>
            </w:r>
            <w:r w:rsidR="00D465D0" w:rsidRPr="00285DE3">
              <w:t xml:space="preserve"> green spaces in which nature-placemaking is conducted are interrelated</w:t>
            </w:r>
            <w:r w:rsidR="000F243F" w:rsidRPr="00285DE3">
              <w:t xml:space="preserve">. </w:t>
            </w:r>
            <w:r w:rsidR="002417A3" w:rsidRPr="00285DE3">
              <w:t xml:space="preserve">We consider this topic to be extremely relevant for the context of </w:t>
            </w:r>
            <w:r w:rsidR="000E5D5C" w:rsidRPr="00285DE3">
              <w:t>Singapore since</w:t>
            </w:r>
            <w:r w:rsidR="00B25BB0" w:rsidRPr="00285DE3">
              <w:t xml:space="preserve"> </w:t>
            </w:r>
            <w:r w:rsidR="00424A41" w:rsidRPr="00285DE3">
              <w:t xml:space="preserve">it offers a unique case </w:t>
            </w:r>
            <w:r w:rsidR="007444C8" w:rsidRPr="00285DE3">
              <w:t>of nature</w:t>
            </w:r>
            <w:r w:rsidR="000C741F" w:rsidRPr="00285DE3">
              <w:t>-</w:t>
            </w:r>
            <w:r w:rsidR="007444C8" w:rsidRPr="00285DE3">
              <w:t xml:space="preserve">placemaking against the prevailing tabula rasa redevelopment and artificial reconstruction of </w:t>
            </w:r>
            <w:r w:rsidR="00A06EF7" w:rsidRPr="00285DE3">
              <w:t xml:space="preserve">the city’s </w:t>
            </w:r>
            <w:r w:rsidR="007444C8" w:rsidRPr="00285DE3">
              <w:t>landscape</w:t>
            </w:r>
            <w:r w:rsidR="000E5D5C" w:rsidRPr="00285DE3">
              <w:t xml:space="preserve"> – see paragraph </w:t>
            </w:r>
            <w:r w:rsidR="00142869" w:rsidRPr="00285DE3">
              <w:rPr>
                <w:b/>
                <w:bCs/>
              </w:rPr>
              <w:t>#2</w:t>
            </w:r>
            <w:r w:rsidR="00A06EF7" w:rsidRPr="00285DE3">
              <w:t xml:space="preserve">. </w:t>
            </w:r>
            <w:r w:rsidR="001E697F" w:rsidRPr="00285DE3">
              <w:t xml:space="preserve">Furthermore, </w:t>
            </w:r>
            <w:r w:rsidR="008B2BCC" w:rsidRPr="00285DE3">
              <w:t>more emphasis should be place</w:t>
            </w:r>
            <w:r w:rsidR="00304495" w:rsidRPr="00285DE3">
              <w:t>d</w:t>
            </w:r>
            <w:r w:rsidR="008B2BCC" w:rsidRPr="00285DE3">
              <w:t xml:space="preserve"> in the process </w:t>
            </w:r>
            <w:r w:rsidR="008B2BCC" w:rsidRPr="00285DE3">
              <w:lastRenderedPageBreak/>
              <w:t xml:space="preserve">of facilitation and the facilitators of nature-placemaking to avoid </w:t>
            </w:r>
            <w:r w:rsidR="009041F0" w:rsidRPr="00285DE3">
              <w:t xml:space="preserve">overpowering, </w:t>
            </w:r>
            <w:r w:rsidR="00340C38" w:rsidRPr="00285DE3">
              <w:t>imposition,</w:t>
            </w:r>
            <w:r w:rsidR="009041F0" w:rsidRPr="00285DE3">
              <w:t xml:space="preserve"> and </w:t>
            </w:r>
            <w:r w:rsidR="00356510" w:rsidRPr="00285DE3">
              <w:t xml:space="preserve">superficial beautification of green spaces in which citizens have minimal engagement in the long term </w:t>
            </w:r>
            <w:r w:rsidR="00340C38" w:rsidRPr="00285DE3">
              <w:t>(</w:t>
            </w:r>
            <w:proofErr w:type="spellStart"/>
            <w:r w:rsidR="00340C38" w:rsidRPr="00285DE3">
              <w:t>Hes</w:t>
            </w:r>
            <w:proofErr w:type="spellEnd"/>
            <w:r w:rsidR="00340C38" w:rsidRPr="00285DE3">
              <w:t xml:space="preserve"> et al., 2020)</w:t>
            </w:r>
            <w:r w:rsidR="00DE6E0F">
              <w:t xml:space="preserve"> – as it has been the case for the programmes conducted by the Singapore government (see paragraph </w:t>
            </w:r>
            <w:r w:rsidR="00DE6E0F">
              <w:rPr>
                <w:b/>
                <w:bCs/>
              </w:rPr>
              <w:t>#</w:t>
            </w:r>
            <w:r w:rsidR="00C200E6">
              <w:rPr>
                <w:b/>
                <w:bCs/>
              </w:rPr>
              <w:t>9)</w:t>
            </w:r>
            <w:r w:rsidR="00340C38" w:rsidRPr="00285DE3">
              <w:t xml:space="preserve">. Hence, </w:t>
            </w:r>
            <w:r w:rsidR="001E697F" w:rsidRPr="00285DE3">
              <w:t xml:space="preserve">this study </w:t>
            </w:r>
            <w:del w:id="5" w:author="Yohei Kato" w:date="2022-02-17T11:49:00Z">
              <w:r w:rsidR="001E697F" w:rsidRPr="00D550DE" w:rsidDel="00F94696">
                <w:rPr>
                  <w:highlight w:val="yellow"/>
                </w:rPr>
                <w:delText>pretends</w:delText>
              </w:r>
              <w:r w:rsidR="001E697F" w:rsidRPr="00285DE3" w:rsidDel="00F94696">
                <w:delText xml:space="preserve"> </w:delText>
              </w:r>
            </w:del>
            <w:ins w:id="6" w:author="Yohei Kato" w:date="2022-02-17T11:49:00Z">
              <w:r w:rsidR="00F94696">
                <w:t>aims</w:t>
              </w:r>
              <w:r w:rsidR="00F94696" w:rsidRPr="00285DE3">
                <w:t xml:space="preserve"> </w:t>
              </w:r>
            </w:ins>
            <w:r w:rsidR="001E697F" w:rsidRPr="00285DE3">
              <w:t xml:space="preserve">to highlight the role of the facilitators of nature-placemaking in assisting in the process of </w:t>
            </w:r>
            <w:r w:rsidR="00977B10" w:rsidRPr="00285DE3">
              <w:t xml:space="preserve">promoting a meaningful connection </w:t>
            </w:r>
            <w:r w:rsidR="002C5DA3" w:rsidRPr="00285DE3">
              <w:t xml:space="preserve">to the natural environment </w:t>
            </w:r>
            <w:r w:rsidR="00B86D3F" w:rsidRPr="00285DE3">
              <w:t xml:space="preserve">through </w:t>
            </w:r>
            <w:r w:rsidR="002C5DA3" w:rsidRPr="00285DE3">
              <w:t>social-ecological values (</w:t>
            </w:r>
            <w:r w:rsidR="00BA290C" w:rsidRPr="00285DE3">
              <w:t>identified in this study as the 5Gs: Gracious, Green, Giving, Grounded and Grateful</w:t>
            </w:r>
            <w:r w:rsidR="002C5DA3" w:rsidRPr="00285DE3">
              <w:t>)</w:t>
            </w:r>
            <w:r w:rsidR="00F01540" w:rsidRPr="00285DE3">
              <w:t>.</w:t>
            </w:r>
            <w:r w:rsidR="00CC5279" w:rsidRPr="00285DE3">
              <w:t xml:space="preserve"> </w:t>
            </w:r>
            <w:r w:rsidR="00F01540" w:rsidRPr="00285DE3">
              <w:t xml:space="preserve">The facilitator’s </w:t>
            </w:r>
            <w:r w:rsidR="00CC5279" w:rsidRPr="00285DE3">
              <w:t xml:space="preserve">methods and influence in the perception of psychological sense </w:t>
            </w:r>
            <w:r w:rsidR="00533191">
              <w:t xml:space="preserve">of </w:t>
            </w:r>
            <w:r w:rsidR="00CC5279" w:rsidRPr="00285DE3">
              <w:t>wellbeing in those taking part in the activities</w:t>
            </w:r>
            <w:r w:rsidR="00F01540" w:rsidRPr="00285DE3">
              <w:t xml:space="preserve"> </w:t>
            </w:r>
            <w:r w:rsidR="00283FEA" w:rsidRPr="00285DE3">
              <w:t xml:space="preserve">were also determinants for participants to enact feelings of </w:t>
            </w:r>
            <w:r w:rsidR="008A7E62" w:rsidRPr="00285DE3">
              <w:t>social cohesion, sense of community, self-esteem, and self-efficacy</w:t>
            </w:r>
            <w:r w:rsidR="00CC5279" w:rsidRPr="00285DE3">
              <w:t xml:space="preserve">. </w:t>
            </w:r>
            <w:r w:rsidR="007829CD" w:rsidRPr="00285DE3">
              <w:t xml:space="preserve"> </w:t>
            </w:r>
          </w:p>
          <w:p w14:paraId="62FFAC19" w14:textId="77777777" w:rsidR="00860FD6" w:rsidRDefault="00860FD6" w:rsidP="000824D6">
            <w:pPr>
              <w:spacing w:line="276" w:lineRule="auto"/>
              <w:jc w:val="both"/>
            </w:pPr>
          </w:p>
          <w:p w14:paraId="7B9FAA58" w14:textId="0E74B8A1" w:rsidR="00464610" w:rsidRPr="00285DE3" w:rsidRDefault="00860FD6" w:rsidP="00026F15">
            <w:pPr>
              <w:spacing w:line="276" w:lineRule="auto"/>
              <w:jc w:val="both"/>
            </w:pPr>
            <w:proofErr w:type="spellStart"/>
            <w:r w:rsidRPr="005D2CD0">
              <w:rPr>
                <w:sz w:val="20"/>
                <w:szCs w:val="20"/>
              </w:rPr>
              <w:t>Hes</w:t>
            </w:r>
            <w:proofErr w:type="spellEnd"/>
            <w:r w:rsidRPr="005D2CD0">
              <w:rPr>
                <w:sz w:val="20"/>
                <w:szCs w:val="20"/>
              </w:rPr>
              <w:t xml:space="preserve"> D., Hernandez-</w:t>
            </w:r>
            <w:proofErr w:type="spellStart"/>
            <w:r w:rsidRPr="005D2CD0">
              <w:rPr>
                <w:sz w:val="20"/>
                <w:szCs w:val="20"/>
              </w:rPr>
              <w:t>Santin</w:t>
            </w:r>
            <w:proofErr w:type="spellEnd"/>
            <w:r w:rsidRPr="005D2CD0">
              <w:rPr>
                <w:sz w:val="20"/>
                <w:szCs w:val="20"/>
              </w:rPr>
              <w:t xml:space="preserve"> C., Beer T., Huang S., 2020. Place Evaluation: Measuring What Matters by Prioritising Relationships. In Placemaking Fundamentals for the Built Environment. Palgrave Macmillan, Singapore.</w:t>
            </w:r>
          </w:p>
        </w:tc>
        <w:tc>
          <w:tcPr>
            <w:tcW w:w="2268" w:type="dxa"/>
          </w:tcPr>
          <w:p w14:paraId="67D3625C" w14:textId="77777777" w:rsidR="001D36C2" w:rsidRPr="001562BD" w:rsidRDefault="0022497D" w:rsidP="000824D6">
            <w:pPr>
              <w:spacing w:line="276" w:lineRule="auto"/>
              <w:rPr>
                <w:b/>
                <w:bCs/>
              </w:rPr>
            </w:pPr>
            <w:r w:rsidRPr="001562BD">
              <w:lastRenderedPageBreak/>
              <w:t xml:space="preserve">Since the literature review has been </w:t>
            </w:r>
            <w:r w:rsidR="009324E0" w:rsidRPr="001562BD">
              <w:t>restructure,</w:t>
            </w:r>
            <w:r w:rsidRPr="001562BD">
              <w:t xml:space="preserve"> we suggest </w:t>
            </w:r>
            <w:r w:rsidR="009324E0" w:rsidRPr="001562BD">
              <w:t xml:space="preserve">a full read of the section. Direct response to the comments is found in </w:t>
            </w:r>
            <w:r w:rsidRPr="001562BD">
              <w:t>paragraphs</w:t>
            </w:r>
            <w:r w:rsidRPr="001562BD">
              <w:rPr>
                <w:b/>
                <w:bCs/>
              </w:rPr>
              <w:t xml:space="preserve"> </w:t>
            </w:r>
            <w:r w:rsidR="00C200E6" w:rsidRPr="001562BD">
              <w:rPr>
                <w:b/>
                <w:bCs/>
              </w:rPr>
              <w:t># 2, 4, 5, 6, 9</w:t>
            </w:r>
            <w:r w:rsidR="009324E0" w:rsidRPr="001562BD">
              <w:rPr>
                <w:b/>
                <w:bCs/>
              </w:rPr>
              <w:t xml:space="preserve">. </w:t>
            </w:r>
          </w:p>
          <w:p w14:paraId="1B61B857" w14:textId="77777777" w:rsidR="001562BD" w:rsidRPr="001562BD" w:rsidRDefault="001562BD" w:rsidP="000824D6">
            <w:pPr>
              <w:spacing w:line="276" w:lineRule="auto"/>
              <w:rPr>
                <w:b/>
                <w:bCs/>
              </w:rPr>
            </w:pPr>
          </w:p>
          <w:p w14:paraId="34AF79C8" w14:textId="77777777" w:rsidR="001562BD" w:rsidRPr="001562BD" w:rsidRDefault="001562BD" w:rsidP="000824D6">
            <w:pPr>
              <w:spacing w:line="276" w:lineRule="auto"/>
            </w:pPr>
          </w:p>
          <w:p w14:paraId="03DE7CDE" w14:textId="77777777" w:rsidR="001562BD" w:rsidRPr="001562BD" w:rsidRDefault="001562BD" w:rsidP="000824D6">
            <w:pPr>
              <w:spacing w:line="276" w:lineRule="auto"/>
            </w:pPr>
          </w:p>
          <w:p w14:paraId="1CA2135E" w14:textId="77777777" w:rsidR="001562BD" w:rsidRPr="001562BD" w:rsidRDefault="001562BD" w:rsidP="000824D6">
            <w:pPr>
              <w:spacing w:line="276" w:lineRule="auto"/>
            </w:pPr>
          </w:p>
          <w:p w14:paraId="3756EEBA" w14:textId="46D3C701" w:rsidR="001562BD" w:rsidRPr="001562BD" w:rsidRDefault="001562BD" w:rsidP="009C3024">
            <w:pPr>
              <w:spacing w:line="276" w:lineRule="auto"/>
              <w:rPr>
                <w:b/>
                <w:bCs/>
              </w:rPr>
            </w:pPr>
          </w:p>
        </w:tc>
      </w:tr>
      <w:tr w:rsidR="00090CF0" w14:paraId="0489AD01" w14:textId="77777777" w:rsidTr="00722A08">
        <w:tc>
          <w:tcPr>
            <w:tcW w:w="5382" w:type="dxa"/>
          </w:tcPr>
          <w:p w14:paraId="1D061F2E" w14:textId="77777777" w:rsidR="00090CF0" w:rsidRPr="00700720" w:rsidRDefault="00090CF0" w:rsidP="000824D6">
            <w:pPr>
              <w:spacing w:line="276" w:lineRule="auto"/>
              <w:rPr>
                <w:shd w:val="clear" w:color="auto" w:fill="FFFFFF"/>
              </w:rPr>
            </w:pPr>
            <w:r w:rsidRPr="00700720">
              <w:rPr>
                <w:b/>
                <w:bCs/>
                <w:shd w:val="clear" w:color="auto" w:fill="FFFFFF"/>
              </w:rPr>
              <w:lastRenderedPageBreak/>
              <w:t xml:space="preserve">#60  </w:t>
            </w:r>
            <w:r w:rsidRPr="00700720">
              <w:rPr>
                <w:shd w:val="clear" w:color="auto" w:fill="FFFFFF"/>
              </w:rPr>
              <w:t>Pg. 23. Line 14 - can you say more about what other organisations do and their methods of facilitating nature placemaking - that might be helpful early on in the paper to clarify the novelty of this paper and its contribution to knowledge.</w:t>
            </w:r>
          </w:p>
          <w:p w14:paraId="2BE1B0F8" w14:textId="5B6A7A52" w:rsidR="00090CF0" w:rsidRPr="003C5649" w:rsidRDefault="00090CF0" w:rsidP="009C3024">
            <w:pPr>
              <w:spacing w:line="276" w:lineRule="auto"/>
              <w:rPr>
                <w:b/>
                <w:bCs/>
                <w:color w:val="222222"/>
                <w:shd w:val="clear" w:color="auto" w:fill="FFFFFF"/>
              </w:rPr>
            </w:pPr>
            <w:r w:rsidRPr="00700720">
              <w:rPr>
                <w:b/>
                <w:bCs/>
                <w:shd w:val="clear" w:color="auto" w:fill="FFFFFF"/>
              </w:rPr>
              <w:t>#6</w:t>
            </w:r>
            <w:r w:rsidRPr="00700720">
              <w:rPr>
                <w:shd w:val="clear" w:color="auto" w:fill="FFFFFF"/>
              </w:rPr>
              <w:t xml:space="preserve"> Clear conceptual framework of mechanisms is needed.</w:t>
            </w:r>
          </w:p>
        </w:tc>
        <w:tc>
          <w:tcPr>
            <w:tcW w:w="7513" w:type="dxa"/>
          </w:tcPr>
          <w:p w14:paraId="3255364A" w14:textId="77777777" w:rsidR="00090CF0" w:rsidRPr="00700720" w:rsidRDefault="00090CF0" w:rsidP="000824D6">
            <w:pPr>
              <w:spacing w:line="276" w:lineRule="auto"/>
              <w:jc w:val="both"/>
            </w:pPr>
            <w:r w:rsidRPr="00700720">
              <w:rPr>
                <w:b/>
                <w:bCs/>
                <w:shd w:val="clear" w:color="auto" w:fill="FFFFFF"/>
              </w:rPr>
              <w:t xml:space="preserve">#6, 60  </w:t>
            </w:r>
          </w:p>
          <w:p w14:paraId="0C4EDDAF" w14:textId="7D16DDC8" w:rsidR="00090CF0" w:rsidRPr="00285DE3" w:rsidRDefault="00090CF0" w:rsidP="009C3024">
            <w:pPr>
              <w:spacing w:line="276" w:lineRule="auto"/>
              <w:jc w:val="both"/>
              <w:rPr>
                <w:b/>
                <w:bCs/>
              </w:rPr>
            </w:pPr>
            <w:r w:rsidRPr="00700720">
              <w:t xml:space="preserve">This information could be included in the </w:t>
            </w:r>
            <w:r w:rsidR="009A7776" w:rsidRPr="00700720">
              <w:t xml:space="preserve">introduction/literature review. </w:t>
            </w:r>
            <w:r w:rsidRPr="00700720">
              <w:t xml:space="preserve"> </w:t>
            </w:r>
          </w:p>
        </w:tc>
        <w:tc>
          <w:tcPr>
            <w:tcW w:w="2268" w:type="dxa"/>
          </w:tcPr>
          <w:p w14:paraId="489B2FE8" w14:textId="351E14A2" w:rsidR="00090CF0" w:rsidRPr="001562BD" w:rsidRDefault="00090CF0" w:rsidP="009C3024">
            <w:pPr>
              <w:spacing w:line="276" w:lineRule="auto"/>
            </w:pPr>
            <w:r w:rsidRPr="001562BD">
              <w:t xml:space="preserve">See </w:t>
            </w:r>
            <w:r w:rsidR="009A7776">
              <w:t xml:space="preserve">Introduction section </w:t>
            </w:r>
            <w:r w:rsidR="00700720">
              <w:t>‘</w:t>
            </w:r>
            <w:r w:rsidR="00700720" w:rsidRPr="00700720">
              <w:t>Nature-Placemaking and Wellbeing Singapore Context</w:t>
            </w:r>
            <w:r w:rsidR="00700720">
              <w:t>’</w:t>
            </w:r>
          </w:p>
        </w:tc>
      </w:tr>
      <w:tr w:rsidR="00543CA1" w14:paraId="43F2087D" w14:textId="77777777" w:rsidTr="00722A08">
        <w:tc>
          <w:tcPr>
            <w:tcW w:w="5382" w:type="dxa"/>
          </w:tcPr>
          <w:p w14:paraId="2AB2F57E" w14:textId="12EE8AE0" w:rsidR="00543CA1" w:rsidRDefault="00090CF0" w:rsidP="009C3024">
            <w:pPr>
              <w:spacing w:line="276" w:lineRule="auto"/>
            </w:pPr>
            <w:r>
              <w:rPr>
                <w:b/>
                <w:bCs/>
                <w:color w:val="222222"/>
                <w:shd w:val="clear" w:color="auto" w:fill="FFFFFF"/>
              </w:rPr>
              <w:t xml:space="preserve">#24 </w:t>
            </w:r>
            <w:r w:rsidRPr="00CB5018">
              <w:rPr>
                <w:color w:val="222222"/>
                <w:shd w:val="clear" w:color="auto" w:fill="FFFFFF"/>
              </w:rPr>
              <w:t xml:space="preserve">Facilitators of place - what exactly does a facilitator do that is distinct from a volunteer? And why is it NGO-led facilitating that is of interest to you (pg. 3, lines 12-13)? Is this part of the gap in knowledge? </w:t>
            </w:r>
            <w:r w:rsidRPr="0080306A">
              <w:rPr>
                <w:shd w:val="clear" w:color="auto" w:fill="FFFFFF"/>
              </w:rPr>
              <w:t xml:space="preserve">Or is the gap related to a lack of sources </w:t>
            </w:r>
            <w:r w:rsidRPr="0080306A">
              <w:rPr>
                <w:shd w:val="clear" w:color="auto" w:fill="FFFFFF"/>
              </w:rPr>
              <w:lastRenderedPageBreak/>
              <w:t>written about Singapore? Does that mean we know lots about facilitating by other sectors? You need to make this all clearer for the read</w:t>
            </w:r>
            <w:r w:rsidRPr="009C3024">
              <w:rPr>
                <w:shd w:val="clear" w:color="auto" w:fill="FFFFFF"/>
              </w:rPr>
              <w:t>er.</w:t>
            </w:r>
          </w:p>
        </w:tc>
        <w:tc>
          <w:tcPr>
            <w:tcW w:w="7513" w:type="dxa"/>
          </w:tcPr>
          <w:p w14:paraId="2E80BD10" w14:textId="2E969997" w:rsidR="00543CA1" w:rsidRPr="003A18EE" w:rsidRDefault="00090CF0" w:rsidP="009C3024">
            <w:pPr>
              <w:spacing w:line="276" w:lineRule="auto"/>
              <w:jc w:val="both"/>
            </w:pPr>
            <w:r w:rsidRPr="00285DE3">
              <w:lastRenderedPageBreak/>
              <w:t xml:space="preserve">To better clarify the role of facilitators of place we have included a subsection in the literature review under the heading: </w:t>
            </w:r>
            <w:r w:rsidRPr="00285DE3">
              <w:rPr>
                <w:b/>
                <w:bCs/>
              </w:rPr>
              <w:t xml:space="preserve">Nature-placemaking led by NGOs and its facilitators - </w:t>
            </w:r>
            <w:r w:rsidRPr="00285DE3">
              <w:t xml:space="preserve">see paragraphs </w:t>
            </w:r>
            <w:r w:rsidRPr="001562BD">
              <w:rPr>
                <w:b/>
                <w:bCs/>
              </w:rPr>
              <w:t>#10 and 11.</w:t>
            </w:r>
            <w:r w:rsidRPr="00285DE3">
              <w:t xml:space="preserve"> </w:t>
            </w:r>
            <w:r>
              <w:t xml:space="preserve">Additionally, kindly refer to our response to comment </w:t>
            </w:r>
            <w:r w:rsidRPr="00412618">
              <w:rPr>
                <w:b/>
                <w:bCs/>
              </w:rPr>
              <w:t>#3</w:t>
            </w:r>
            <w:r>
              <w:t xml:space="preserve"> which clarifies the gap in knowledge related to nature-placemaking facilitators. </w:t>
            </w:r>
          </w:p>
        </w:tc>
        <w:tc>
          <w:tcPr>
            <w:tcW w:w="2268" w:type="dxa"/>
          </w:tcPr>
          <w:p w14:paraId="1BE1E3EF" w14:textId="1E79B69C" w:rsidR="00543CA1" w:rsidRPr="001562BD" w:rsidRDefault="00090CF0" w:rsidP="000824D6">
            <w:pPr>
              <w:spacing w:line="276" w:lineRule="auto"/>
            </w:pPr>
            <w:r w:rsidRPr="001562BD">
              <w:t xml:space="preserve">See paragraphs </w:t>
            </w:r>
            <w:r w:rsidR="008F4E10" w:rsidRPr="001562BD">
              <w:rPr>
                <w:b/>
                <w:bCs/>
              </w:rPr>
              <w:t xml:space="preserve">#10 and </w:t>
            </w:r>
            <w:r w:rsidRPr="001562BD">
              <w:rPr>
                <w:b/>
                <w:bCs/>
              </w:rPr>
              <w:t>11.</w:t>
            </w:r>
          </w:p>
        </w:tc>
      </w:tr>
      <w:tr w:rsidR="00090CF0" w14:paraId="7BD6C58A" w14:textId="77777777" w:rsidTr="00722A08">
        <w:tc>
          <w:tcPr>
            <w:tcW w:w="5382" w:type="dxa"/>
          </w:tcPr>
          <w:p w14:paraId="1AF6E246" w14:textId="40479F5A" w:rsidR="00090CF0" w:rsidRDefault="00090CF0" w:rsidP="000824D6">
            <w:pPr>
              <w:spacing w:line="276" w:lineRule="auto"/>
              <w:rPr>
                <w:b/>
                <w:bCs/>
                <w:color w:val="222222"/>
                <w:shd w:val="clear" w:color="auto" w:fill="FFFFFF"/>
              </w:rPr>
            </w:pPr>
            <w:r w:rsidRPr="00976045">
              <w:rPr>
                <w:b/>
                <w:bCs/>
                <w:color w:val="222222"/>
                <w:shd w:val="clear" w:color="auto" w:fill="FFFFFF"/>
              </w:rPr>
              <w:t xml:space="preserve">#15 </w:t>
            </w:r>
            <w:r w:rsidRPr="00976045">
              <w:rPr>
                <w:color w:val="222222"/>
                <w:shd w:val="clear" w:color="auto" w:fill="FFFFFF"/>
              </w:rPr>
              <w:t>Don't we already know about these relationships between facilitating nature connectedness and wellbeing - why exactly is it useful to read about this case in Singapore? This novelty needs to be made much clearer. At the moment, I am not sure what research question is being asked and why.</w:t>
            </w:r>
          </w:p>
        </w:tc>
        <w:tc>
          <w:tcPr>
            <w:tcW w:w="7513" w:type="dxa"/>
          </w:tcPr>
          <w:p w14:paraId="7A421E6E" w14:textId="77777777" w:rsidR="00090CF0" w:rsidRPr="00F35271" w:rsidRDefault="00090CF0" w:rsidP="000824D6">
            <w:pPr>
              <w:spacing w:line="276" w:lineRule="auto"/>
              <w:jc w:val="both"/>
              <w:rPr>
                <w:b/>
                <w:bCs/>
              </w:rPr>
            </w:pPr>
            <w:r w:rsidRPr="00F35271">
              <w:rPr>
                <w:b/>
                <w:bCs/>
              </w:rPr>
              <w:t>#15</w:t>
            </w:r>
          </w:p>
          <w:p w14:paraId="0C53607D" w14:textId="0EE0C13D" w:rsidR="00090CF0" w:rsidRPr="00285DE3" w:rsidRDefault="00090CF0" w:rsidP="009C3024">
            <w:pPr>
              <w:spacing w:line="276" w:lineRule="auto"/>
              <w:jc w:val="both"/>
              <w:rPr>
                <w:b/>
                <w:bCs/>
                <w:shd w:val="clear" w:color="auto" w:fill="FFFFFF"/>
              </w:rPr>
            </w:pPr>
            <w:r>
              <w:t xml:space="preserve">We thank the reviewer for highlighting the lack of clarity in our introduction and framing of the research problem. We have adjusted the literature review and conceptual framework to better clarify the study novelty, research questions and gaps. Kindly see our response to comments </w:t>
            </w:r>
            <w:r w:rsidRPr="00632E97">
              <w:rPr>
                <w:b/>
                <w:bCs/>
              </w:rPr>
              <w:t xml:space="preserve">#2 </w:t>
            </w:r>
            <w:r w:rsidRPr="00632E97">
              <w:t>and</w:t>
            </w:r>
            <w:r w:rsidRPr="00632E97">
              <w:rPr>
                <w:b/>
                <w:bCs/>
              </w:rPr>
              <w:t xml:space="preserve"> 3</w:t>
            </w:r>
            <w:r>
              <w:t xml:space="preserve">, and please see paragraphs </w:t>
            </w:r>
            <w:r w:rsidRPr="00A71AE8">
              <w:rPr>
                <w:b/>
                <w:bCs/>
              </w:rPr>
              <w:t>#</w:t>
            </w:r>
            <w:r w:rsidRPr="00FD6636">
              <w:rPr>
                <w:b/>
                <w:bCs/>
              </w:rPr>
              <w:t>1</w:t>
            </w:r>
            <w:r>
              <w:rPr>
                <w:b/>
                <w:bCs/>
              </w:rPr>
              <w:t>,</w:t>
            </w:r>
            <w:r>
              <w:t xml:space="preserve"> </w:t>
            </w:r>
            <w:r w:rsidRPr="00FD6636">
              <w:rPr>
                <w:b/>
                <w:bCs/>
              </w:rPr>
              <w:t>2</w:t>
            </w:r>
            <w:r>
              <w:rPr>
                <w:b/>
                <w:bCs/>
              </w:rPr>
              <w:t>, 11.</w:t>
            </w:r>
          </w:p>
        </w:tc>
        <w:tc>
          <w:tcPr>
            <w:tcW w:w="2268" w:type="dxa"/>
          </w:tcPr>
          <w:p w14:paraId="75A952B4" w14:textId="5C727C82" w:rsidR="00090CF0" w:rsidRPr="001562BD" w:rsidRDefault="008F4E10" w:rsidP="000824D6">
            <w:pPr>
              <w:spacing w:line="276" w:lineRule="auto"/>
            </w:pPr>
            <w:r w:rsidRPr="001562BD">
              <w:t xml:space="preserve">See paragraphs </w:t>
            </w:r>
            <w:r w:rsidRPr="001562BD">
              <w:rPr>
                <w:b/>
                <w:bCs/>
              </w:rPr>
              <w:t># 1</w:t>
            </w:r>
            <w:r>
              <w:rPr>
                <w:b/>
                <w:bCs/>
              </w:rPr>
              <w:t>, 2</w:t>
            </w:r>
            <w:r w:rsidRPr="001562BD">
              <w:t xml:space="preserve"> and</w:t>
            </w:r>
            <w:r w:rsidRPr="001562BD">
              <w:rPr>
                <w:b/>
                <w:bCs/>
              </w:rPr>
              <w:t xml:space="preserve"> 11.</w:t>
            </w:r>
          </w:p>
        </w:tc>
      </w:tr>
      <w:tr w:rsidR="00543CA1" w14:paraId="7DA18CE0" w14:textId="77777777" w:rsidTr="00722A08">
        <w:tc>
          <w:tcPr>
            <w:tcW w:w="5382" w:type="dxa"/>
          </w:tcPr>
          <w:p w14:paraId="51DE3941" w14:textId="10857D81" w:rsidR="00543CA1" w:rsidRPr="003C5649" w:rsidRDefault="00543CA1" w:rsidP="000824D6">
            <w:pPr>
              <w:spacing w:line="276" w:lineRule="auto"/>
              <w:rPr>
                <w:b/>
                <w:bCs/>
                <w:color w:val="222222"/>
                <w:shd w:val="clear" w:color="auto" w:fill="FFFFFF"/>
              </w:rPr>
            </w:pPr>
            <w:r w:rsidRPr="000824D6">
              <w:rPr>
                <w:b/>
                <w:bCs/>
                <w:color w:val="222222"/>
                <w:shd w:val="clear" w:color="auto" w:fill="FFFFFF"/>
              </w:rPr>
              <w:t>#7</w:t>
            </w:r>
            <w:r w:rsidRPr="000824D6">
              <w:rPr>
                <w:color w:val="222222"/>
                <w:shd w:val="clear" w:color="auto" w:fill="FFFFFF"/>
              </w:rPr>
              <w:t xml:space="preserve"> It is also unclear how environmental awareness relates and should be included in the conceptual framework.</w:t>
            </w:r>
          </w:p>
        </w:tc>
        <w:tc>
          <w:tcPr>
            <w:tcW w:w="7513" w:type="dxa"/>
          </w:tcPr>
          <w:p w14:paraId="03C61493" w14:textId="5F6C82F2" w:rsidR="001A10A3" w:rsidRDefault="004B2F00" w:rsidP="000824D6">
            <w:pPr>
              <w:spacing w:line="276" w:lineRule="auto"/>
              <w:jc w:val="both"/>
            </w:pPr>
            <w:r>
              <w:t>We thank the reviewer for highlighting this point</w:t>
            </w:r>
            <w:r w:rsidR="00EA559F">
              <w:t>. While e</w:t>
            </w:r>
            <w:r w:rsidR="001A10A3">
              <w:t xml:space="preserve">nvironmental awareness </w:t>
            </w:r>
            <w:r w:rsidR="0054198E">
              <w:t xml:space="preserve">has been found to be associated with a sense of </w:t>
            </w:r>
            <w:r w:rsidR="00434A07">
              <w:t>connectedness</w:t>
            </w:r>
            <w:r w:rsidR="0054198E">
              <w:t xml:space="preserve"> to nature and ecologi</w:t>
            </w:r>
            <w:r w:rsidR="00434A07">
              <w:t>cal behaviour</w:t>
            </w:r>
            <w:r w:rsidR="00EA559F">
              <w:t xml:space="preserve"> (see </w:t>
            </w:r>
            <w:r w:rsidR="00EA559F" w:rsidRPr="00EA559F">
              <w:t>Mayer &amp; Frantz, 2004</w:t>
            </w:r>
            <w:r w:rsidR="00EA559F">
              <w:t xml:space="preserve">), we have </w:t>
            </w:r>
            <w:r w:rsidR="006D0271">
              <w:t xml:space="preserve">strengthened our argument in the literature review to make this connection clearer for our conceptual framework. </w:t>
            </w:r>
            <w:ins w:id="7" w:author="Yohei Kato" w:date="2022-02-17T10:44:00Z">
              <w:r w:rsidR="00D550DE">
                <w:t xml:space="preserve">Specifically, </w:t>
              </w:r>
            </w:ins>
            <w:del w:id="8" w:author="Yohei Kato" w:date="2022-02-17T10:44:00Z">
              <w:r w:rsidR="00DA107D" w:rsidDel="00D550DE">
                <w:delText>Importantly</w:delText>
              </w:r>
              <w:r w:rsidR="006D0271" w:rsidDel="00D550DE">
                <w:delText xml:space="preserve"> is to </w:delText>
              </w:r>
              <w:r w:rsidR="00DA107D" w:rsidDel="00D550DE">
                <w:delText xml:space="preserve">clarify that </w:delText>
              </w:r>
            </w:del>
            <w:r w:rsidR="00DA107D">
              <w:t xml:space="preserve">a key point of this study was to explore </w:t>
            </w:r>
            <w:r w:rsidR="00D83B25">
              <w:t>if participation in nature-</w:t>
            </w:r>
            <w:r w:rsidR="00D06D3A">
              <w:t>placemaking</w:t>
            </w:r>
            <w:r w:rsidR="00D83B25">
              <w:t xml:space="preserve"> could enact environmental awareness and/or pro-environmental attitudes</w:t>
            </w:r>
            <w:r w:rsidR="00D06D3A">
              <w:t>. This was explored in the first phase of the study through the qualitative analysis</w:t>
            </w:r>
            <w:r w:rsidR="007355C6">
              <w:t xml:space="preserve">. Participants of the FG manifested to </w:t>
            </w:r>
            <w:r w:rsidR="00DC59CA">
              <w:t>have awaken a greater sense of environmental awareness and care for the natural environment. Subsequently, to triangulate these results and to apply objective measurements, the connectedness</w:t>
            </w:r>
            <w:r w:rsidR="00DC59CA" w:rsidRPr="00DC59CA">
              <w:t xml:space="preserve"> to nature scale (CNS) by Mayer and Frantz (2004)</w:t>
            </w:r>
            <w:r w:rsidR="00DC59CA">
              <w:t xml:space="preserve"> was included in the survey to </w:t>
            </w:r>
            <w:r w:rsidR="00DC59CA" w:rsidRPr="00DC59CA">
              <w:t>measure the degree of nature connection among the GUI members</w:t>
            </w:r>
            <w:r w:rsidR="00DC59CA">
              <w:t xml:space="preserve">. </w:t>
            </w:r>
          </w:p>
          <w:p w14:paraId="2980BEBB" w14:textId="77777777" w:rsidR="00DE5518" w:rsidRDefault="00DE5518" w:rsidP="000824D6">
            <w:pPr>
              <w:spacing w:line="276" w:lineRule="auto"/>
              <w:jc w:val="both"/>
            </w:pPr>
          </w:p>
          <w:p w14:paraId="6CACC34B" w14:textId="37ACCB62" w:rsidR="00871DA5" w:rsidRPr="005D2CD0" w:rsidRDefault="006A4B04" w:rsidP="000824D6">
            <w:pPr>
              <w:spacing w:line="276" w:lineRule="auto"/>
              <w:jc w:val="both"/>
              <w:rPr>
                <w:sz w:val="20"/>
                <w:szCs w:val="20"/>
              </w:rPr>
            </w:pPr>
            <w:r w:rsidRPr="005D2CD0">
              <w:rPr>
                <w:sz w:val="20"/>
                <w:szCs w:val="20"/>
                <w:lang w:val="es-CO"/>
              </w:rPr>
              <w:t xml:space="preserve">Mayer S. </w:t>
            </w:r>
            <w:proofErr w:type="spellStart"/>
            <w:r w:rsidRPr="005D2CD0">
              <w:rPr>
                <w:sz w:val="20"/>
                <w:szCs w:val="20"/>
                <w:lang w:val="es-CO"/>
              </w:rPr>
              <w:t>Frantz</w:t>
            </w:r>
            <w:proofErr w:type="spellEnd"/>
            <w:r w:rsidRPr="005D2CD0">
              <w:rPr>
                <w:sz w:val="20"/>
                <w:szCs w:val="20"/>
                <w:lang w:val="es-CO"/>
              </w:rPr>
              <w:t xml:space="preserve"> Mc C. (2004). </w:t>
            </w:r>
            <w:r w:rsidRPr="005D2CD0">
              <w:rPr>
                <w:sz w:val="20"/>
                <w:szCs w:val="20"/>
              </w:rPr>
              <w:t>The Connectedness to Nature Scale: A measure of Individuals’ Feeling in Community with Nature. Journal of Environmental Psychology, 24(4) 503-525.</w:t>
            </w:r>
          </w:p>
          <w:p w14:paraId="554752AC" w14:textId="4B21D9C9" w:rsidR="00871DA5" w:rsidRPr="003A18EE" w:rsidRDefault="00871DA5" w:rsidP="000824D6">
            <w:pPr>
              <w:spacing w:line="276" w:lineRule="auto"/>
              <w:jc w:val="both"/>
            </w:pPr>
          </w:p>
        </w:tc>
        <w:tc>
          <w:tcPr>
            <w:tcW w:w="2268" w:type="dxa"/>
          </w:tcPr>
          <w:p w14:paraId="2C3B6514" w14:textId="77777777" w:rsidR="00543CA1" w:rsidRPr="001562BD" w:rsidRDefault="00543CA1" w:rsidP="000824D6">
            <w:pPr>
              <w:spacing w:line="276" w:lineRule="auto"/>
            </w:pPr>
          </w:p>
        </w:tc>
      </w:tr>
      <w:tr w:rsidR="00543CA1" w14:paraId="04E06ECC" w14:textId="77777777" w:rsidTr="00722A08">
        <w:tc>
          <w:tcPr>
            <w:tcW w:w="5382" w:type="dxa"/>
          </w:tcPr>
          <w:p w14:paraId="09C0F86C" w14:textId="4128210C" w:rsidR="00543CA1" w:rsidRPr="003C5649" w:rsidRDefault="00976045" w:rsidP="000824D6">
            <w:pPr>
              <w:spacing w:line="276" w:lineRule="auto"/>
              <w:rPr>
                <w:b/>
                <w:bCs/>
                <w:color w:val="222222"/>
                <w:shd w:val="clear" w:color="auto" w:fill="FFFFFF"/>
              </w:rPr>
            </w:pPr>
            <w:r w:rsidRPr="00CB5018">
              <w:rPr>
                <w:b/>
                <w:bCs/>
                <w:color w:val="222222"/>
                <w:shd w:val="clear" w:color="auto" w:fill="FFFFFF"/>
              </w:rPr>
              <w:lastRenderedPageBreak/>
              <w:t>#19</w:t>
            </w:r>
            <w:r>
              <w:rPr>
                <w:color w:val="222222"/>
                <w:shd w:val="clear" w:color="auto" w:fill="FFFFFF"/>
              </w:rPr>
              <w:t xml:space="preserve"> </w:t>
            </w:r>
            <w:r w:rsidRPr="00CB5018">
              <w:rPr>
                <w:color w:val="222222"/>
                <w:shd w:val="clear" w:color="auto" w:fill="FFFFFF"/>
              </w:rPr>
              <w:t>Introduction - you start with a discussion about stress - why? Is this a measure you use later?</w:t>
            </w:r>
          </w:p>
        </w:tc>
        <w:tc>
          <w:tcPr>
            <w:tcW w:w="7513" w:type="dxa"/>
          </w:tcPr>
          <w:p w14:paraId="4B0704FA" w14:textId="33D2F0D5" w:rsidR="00543CA1" w:rsidRPr="003A18EE" w:rsidRDefault="00853D1B" w:rsidP="009C3024">
            <w:pPr>
              <w:spacing w:line="276" w:lineRule="auto"/>
              <w:jc w:val="both"/>
            </w:pPr>
            <w:r>
              <w:t>Since we are not directly measuring stress, w</w:t>
            </w:r>
            <w:r w:rsidR="00630F87">
              <w:t xml:space="preserve">e have adjusted </w:t>
            </w:r>
            <w:r>
              <w:t>our</w:t>
            </w:r>
            <w:r w:rsidR="00630F87">
              <w:t xml:space="preserve"> literature review and </w:t>
            </w:r>
            <w:r w:rsidR="00F5748E">
              <w:t xml:space="preserve">emphasise the components that are analysed in the study as part of the contribution of nature-placemaking in the subjective sense of wellbeing e.g., </w:t>
            </w:r>
            <w:r w:rsidR="00C73C45" w:rsidRPr="00C73C45">
              <w:t>autonomy, competence, relatedness, self-esteem, self-efficacy</w:t>
            </w:r>
            <w:r w:rsidR="00C73C45">
              <w:t xml:space="preserve">, connection to nature, </w:t>
            </w:r>
            <w:r w:rsidR="00824F74">
              <w:t xml:space="preserve">and </w:t>
            </w:r>
            <w:r w:rsidR="00824F74" w:rsidRPr="00824F74">
              <w:t>feelings of social cohesion, sense of community</w:t>
            </w:r>
            <w:r w:rsidR="00824F74">
              <w:t xml:space="preserve">. </w:t>
            </w:r>
          </w:p>
        </w:tc>
        <w:tc>
          <w:tcPr>
            <w:tcW w:w="2268" w:type="dxa"/>
          </w:tcPr>
          <w:p w14:paraId="6756B812" w14:textId="43E4618C" w:rsidR="00543CA1" w:rsidRPr="001562BD" w:rsidRDefault="00E434DE" w:rsidP="000824D6">
            <w:pPr>
              <w:spacing w:line="276" w:lineRule="auto"/>
            </w:pPr>
            <w:r>
              <w:t>See introduction/literature review section.</w:t>
            </w:r>
          </w:p>
        </w:tc>
      </w:tr>
      <w:tr w:rsidR="009C5631" w14:paraId="3E4ACA48" w14:textId="77777777" w:rsidTr="00722A08">
        <w:tc>
          <w:tcPr>
            <w:tcW w:w="5382" w:type="dxa"/>
          </w:tcPr>
          <w:p w14:paraId="01684A1F" w14:textId="6270D1F6" w:rsidR="009C5631" w:rsidRPr="003C5649" w:rsidRDefault="009C5631" w:rsidP="000824D6">
            <w:pPr>
              <w:spacing w:line="276" w:lineRule="auto"/>
              <w:rPr>
                <w:b/>
                <w:bCs/>
                <w:color w:val="222222"/>
                <w:shd w:val="clear" w:color="auto" w:fill="FFFFFF"/>
              </w:rPr>
            </w:pPr>
            <w:r w:rsidRPr="00CB5018">
              <w:rPr>
                <w:b/>
                <w:bCs/>
                <w:color w:val="222222"/>
                <w:shd w:val="clear" w:color="auto" w:fill="FFFFFF"/>
              </w:rPr>
              <w:t>#20</w:t>
            </w:r>
            <w:r>
              <w:rPr>
                <w:color w:val="222222"/>
                <w:shd w:val="clear" w:color="auto" w:fill="FFFFFF"/>
              </w:rPr>
              <w:t xml:space="preserve"> </w:t>
            </w:r>
            <w:r w:rsidRPr="00CB5018">
              <w:rPr>
                <w:color w:val="222222"/>
                <w:shd w:val="clear" w:color="auto" w:fill="FFFFFF"/>
              </w:rPr>
              <w:t>Definition of nature placemaking really needs defining more clearly. Does this mean that all previous place-making has not involved nature? Why is there a need for this distinction? Is this the only concept - is this about place-making or is it about place-keeping, stewardship, engagement with nature, connectedness to nature? I'm not sure why the concept you use is best described as 'nature placemaking'.</w:t>
            </w:r>
          </w:p>
        </w:tc>
        <w:tc>
          <w:tcPr>
            <w:tcW w:w="7513" w:type="dxa"/>
          </w:tcPr>
          <w:p w14:paraId="22D078BA" w14:textId="52B1AB77" w:rsidR="004D6670" w:rsidRPr="00B116BA" w:rsidRDefault="00951C87" w:rsidP="000824D6">
            <w:pPr>
              <w:spacing w:line="276" w:lineRule="auto"/>
              <w:jc w:val="both"/>
              <w:rPr>
                <w:shd w:val="clear" w:color="auto" w:fill="FFFFFF"/>
              </w:rPr>
            </w:pPr>
            <w:r w:rsidRPr="00B116BA">
              <w:rPr>
                <w:shd w:val="clear" w:color="auto" w:fill="FFFFFF"/>
              </w:rPr>
              <w:t xml:space="preserve">We would like to thank the reviewer for raising our awareness on the lack of clarity on the concept of place-making in the paper. </w:t>
            </w:r>
            <w:r w:rsidR="00A10E4A" w:rsidRPr="00B116BA">
              <w:rPr>
                <w:shd w:val="clear" w:color="auto" w:fill="FFFFFF"/>
              </w:rPr>
              <w:t xml:space="preserve">To better provide a </w:t>
            </w:r>
            <w:r w:rsidR="005E4D33" w:rsidRPr="00B116BA">
              <w:rPr>
                <w:shd w:val="clear" w:color="auto" w:fill="FFFFFF"/>
              </w:rPr>
              <w:t>succinct</w:t>
            </w:r>
            <w:r w:rsidR="00A10E4A" w:rsidRPr="00B116BA">
              <w:rPr>
                <w:shd w:val="clear" w:color="auto" w:fill="FFFFFF"/>
              </w:rPr>
              <w:t xml:space="preserve"> yet </w:t>
            </w:r>
            <w:r w:rsidR="005E4D33" w:rsidRPr="00B116BA">
              <w:rPr>
                <w:shd w:val="clear" w:color="auto" w:fill="FFFFFF"/>
              </w:rPr>
              <w:t>comprehensive</w:t>
            </w:r>
            <w:r w:rsidR="00A10E4A" w:rsidRPr="00B116BA">
              <w:rPr>
                <w:shd w:val="clear" w:color="auto" w:fill="FFFFFF"/>
              </w:rPr>
              <w:t xml:space="preserve"> understanding on the </w:t>
            </w:r>
            <w:r w:rsidR="001C2C99" w:rsidRPr="00B116BA">
              <w:rPr>
                <w:shd w:val="clear" w:color="auto" w:fill="FFFFFF"/>
              </w:rPr>
              <w:t>concept</w:t>
            </w:r>
            <w:r w:rsidR="00D324FD" w:rsidRPr="00B116BA">
              <w:rPr>
                <w:shd w:val="clear" w:color="auto" w:fill="FFFFFF"/>
              </w:rPr>
              <w:t xml:space="preserve"> </w:t>
            </w:r>
            <w:r w:rsidR="00161278" w:rsidRPr="00B116BA">
              <w:rPr>
                <w:shd w:val="clear" w:color="auto" w:fill="FFFFFF"/>
              </w:rPr>
              <w:t xml:space="preserve">- </w:t>
            </w:r>
            <w:r w:rsidR="00D324FD" w:rsidRPr="00B116BA">
              <w:rPr>
                <w:shd w:val="clear" w:color="auto" w:fill="FFFFFF"/>
              </w:rPr>
              <w:t xml:space="preserve">that can be found from </w:t>
            </w:r>
            <w:r w:rsidR="00CF13DC" w:rsidRPr="00B116BA">
              <w:rPr>
                <w:shd w:val="clear" w:color="auto" w:fill="FFFFFF"/>
              </w:rPr>
              <w:t xml:space="preserve">paragraph </w:t>
            </w:r>
            <w:r w:rsidR="00CF13DC" w:rsidRPr="00B116BA">
              <w:rPr>
                <w:b/>
                <w:bCs/>
                <w:shd w:val="clear" w:color="auto" w:fill="FFFFFF"/>
              </w:rPr>
              <w:t>#</w:t>
            </w:r>
            <w:r w:rsidR="001C2C99" w:rsidRPr="00B116BA">
              <w:rPr>
                <w:b/>
                <w:bCs/>
                <w:shd w:val="clear" w:color="auto" w:fill="FFFFFF"/>
              </w:rPr>
              <w:t xml:space="preserve">9 </w:t>
            </w:r>
            <w:r w:rsidR="001412B9" w:rsidRPr="00B116BA">
              <w:rPr>
                <w:b/>
                <w:bCs/>
                <w:shd w:val="clear" w:color="auto" w:fill="FFFFFF"/>
              </w:rPr>
              <w:t xml:space="preserve">- </w:t>
            </w:r>
            <w:r w:rsidR="005E4D33" w:rsidRPr="00B116BA">
              <w:rPr>
                <w:shd w:val="clear" w:color="auto" w:fill="FFFFFF"/>
              </w:rPr>
              <w:t>we</w:t>
            </w:r>
            <w:r w:rsidR="00D324FD" w:rsidRPr="00B116BA">
              <w:rPr>
                <w:shd w:val="clear" w:color="auto" w:fill="FFFFFF"/>
              </w:rPr>
              <w:t xml:space="preserve"> have </w:t>
            </w:r>
            <w:r w:rsidR="00A10E4A" w:rsidRPr="00B116BA">
              <w:rPr>
                <w:shd w:val="clear" w:color="auto" w:fill="FFFFFF"/>
              </w:rPr>
              <w:t xml:space="preserve">included </w:t>
            </w:r>
            <w:r w:rsidR="001412B9" w:rsidRPr="00B116BA">
              <w:rPr>
                <w:shd w:val="clear" w:color="auto" w:fill="FFFFFF"/>
              </w:rPr>
              <w:t>the</w:t>
            </w:r>
            <w:r w:rsidR="00A10E4A" w:rsidRPr="00B116BA">
              <w:rPr>
                <w:shd w:val="clear" w:color="auto" w:fill="FFFFFF"/>
              </w:rPr>
              <w:t xml:space="preserve"> subsection in the literature review</w:t>
            </w:r>
            <w:r w:rsidR="00A46F43" w:rsidRPr="00B116BA">
              <w:rPr>
                <w:shd w:val="clear" w:color="auto" w:fill="FFFFFF"/>
              </w:rPr>
              <w:t xml:space="preserve">: </w:t>
            </w:r>
            <w:r w:rsidR="00D324FD" w:rsidRPr="00B116BA">
              <w:rPr>
                <w:b/>
                <w:bCs/>
                <w:shd w:val="clear" w:color="auto" w:fill="FFFFFF"/>
              </w:rPr>
              <w:t>Nature-Placemaking</w:t>
            </w:r>
            <w:r w:rsidR="00406764">
              <w:rPr>
                <w:b/>
                <w:bCs/>
                <w:shd w:val="clear" w:color="auto" w:fill="FFFFFF"/>
              </w:rPr>
              <w:t xml:space="preserve"> and Wellbeing</w:t>
            </w:r>
            <w:r w:rsidR="00CF13DC" w:rsidRPr="00B116BA">
              <w:rPr>
                <w:shd w:val="clear" w:color="auto" w:fill="FFFFFF"/>
              </w:rPr>
              <w:t>. In this subsection</w:t>
            </w:r>
            <w:r w:rsidR="00D324FD" w:rsidRPr="00B116BA">
              <w:rPr>
                <w:shd w:val="clear" w:color="auto" w:fill="FFFFFF"/>
              </w:rPr>
              <w:t xml:space="preserve"> we explain the distinction between placemaking and nature-placemaking, which </w:t>
            </w:r>
            <w:r w:rsidR="009B0ED4" w:rsidRPr="00B116BA">
              <w:rPr>
                <w:shd w:val="clear" w:color="auto" w:fill="FFFFFF"/>
              </w:rPr>
              <w:t xml:space="preserve">primarily stands for the </w:t>
            </w:r>
            <w:r w:rsidR="00E131E3" w:rsidRPr="00B116BA">
              <w:rPr>
                <w:shd w:val="clear" w:color="auto" w:fill="FFFFFF"/>
              </w:rPr>
              <w:t xml:space="preserve">introduction of a meaningful and </w:t>
            </w:r>
            <w:r w:rsidR="004B29AE" w:rsidRPr="00B116BA">
              <w:rPr>
                <w:shd w:val="clear" w:color="auto" w:fill="FFFFFF"/>
              </w:rPr>
              <w:t>transcendental</w:t>
            </w:r>
            <w:r w:rsidR="00E131E3" w:rsidRPr="00B116BA">
              <w:rPr>
                <w:shd w:val="clear" w:color="auto" w:fill="FFFFFF"/>
              </w:rPr>
              <w:t xml:space="preserve"> experience with the natural environment through which an </w:t>
            </w:r>
            <w:r w:rsidR="004B29AE" w:rsidRPr="00B116BA">
              <w:rPr>
                <w:shd w:val="clear" w:color="auto" w:fill="FFFFFF"/>
              </w:rPr>
              <w:t>opportunity</w:t>
            </w:r>
            <w:r w:rsidR="00E131E3" w:rsidRPr="00B116BA">
              <w:rPr>
                <w:shd w:val="clear" w:color="auto" w:fill="FFFFFF"/>
              </w:rPr>
              <w:t xml:space="preserve"> to reconnect with the natural environment </w:t>
            </w:r>
            <w:r w:rsidR="004B29AE" w:rsidRPr="00B116BA">
              <w:rPr>
                <w:shd w:val="clear" w:color="auto" w:fill="FFFFFF"/>
              </w:rPr>
              <w:t>is enabled</w:t>
            </w:r>
            <w:r w:rsidR="00232D23" w:rsidRPr="00B116BA">
              <w:rPr>
                <w:shd w:val="clear" w:color="auto" w:fill="FFFFFF"/>
              </w:rPr>
              <w:t xml:space="preserve"> as well as the introduction of </w:t>
            </w:r>
            <w:r w:rsidR="004D6670" w:rsidRPr="00B116BA">
              <w:rPr>
                <w:shd w:val="clear" w:color="auto" w:fill="FFFFFF"/>
              </w:rPr>
              <w:t xml:space="preserve">environmental awareness, pro-environmental attitudes etc. (Davis et al., 2011; Lumber et al., 2017). </w:t>
            </w:r>
            <w:r w:rsidR="005D5345" w:rsidRPr="00B116BA">
              <w:rPr>
                <w:shd w:val="clear" w:color="auto" w:fill="FFFFFF"/>
              </w:rPr>
              <w:t xml:space="preserve">A </w:t>
            </w:r>
            <w:r w:rsidR="00F078F0" w:rsidRPr="00B116BA">
              <w:rPr>
                <w:shd w:val="clear" w:color="auto" w:fill="FFFFFF"/>
              </w:rPr>
              <w:t>corollary</w:t>
            </w:r>
            <w:r w:rsidR="005D5345" w:rsidRPr="00B116BA">
              <w:rPr>
                <w:shd w:val="clear" w:color="auto" w:fill="FFFFFF"/>
              </w:rPr>
              <w:t xml:space="preserve"> of the nature-placemaking process is an enhanced subjective sense of health and wellbeing</w:t>
            </w:r>
            <w:r w:rsidR="00020E60" w:rsidRPr="00B116BA">
              <w:rPr>
                <w:shd w:val="clear" w:color="auto" w:fill="FFFFFF"/>
              </w:rPr>
              <w:t>. Some of the activities include nature programmes such as farming</w:t>
            </w:r>
            <w:r w:rsidR="00BC356E" w:rsidRPr="00B116BA">
              <w:rPr>
                <w:shd w:val="clear" w:color="auto" w:fill="FFFFFF"/>
              </w:rPr>
              <w:t xml:space="preserve"> and</w:t>
            </w:r>
            <w:r w:rsidR="00020E60" w:rsidRPr="00B116BA">
              <w:rPr>
                <w:shd w:val="clear" w:color="auto" w:fill="FFFFFF"/>
              </w:rPr>
              <w:t xml:space="preserve"> gardening</w:t>
            </w:r>
            <w:r w:rsidR="00773E37" w:rsidRPr="00B116BA">
              <w:rPr>
                <w:shd w:val="clear" w:color="auto" w:fill="FFFFFF"/>
              </w:rPr>
              <w:t xml:space="preserve"> </w:t>
            </w:r>
            <w:r w:rsidR="00C007F0" w:rsidRPr="00B116BA">
              <w:rPr>
                <w:shd w:val="clear" w:color="auto" w:fill="FFFFFF"/>
              </w:rPr>
              <w:t>designed to enable self-reflection, gratitude, and compassion to</w:t>
            </w:r>
            <w:r w:rsidR="004426E2" w:rsidRPr="00B116BA">
              <w:rPr>
                <w:shd w:val="clear" w:color="auto" w:fill="FFFFFF"/>
              </w:rPr>
              <w:t>wards</w:t>
            </w:r>
            <w:r w:rsidR="00C007F0" w:rsidRPr="00B116BA">
              <w:rPr>
                <w:shd w:val="clear" w:color="auto" w:fill="FFFFFF"/>
              </w:rPr>
              <w:t xml:space="preserve"> the natural environment </w:t>
            </w:r>
            <w:r w:rsidR="008F1E27" w:rsidRPr="00B116BA">
              <w:rPr>
                <w:shd w:val="clear" w:color="auto" w:fill="FFFFFF"/>
              </w:rPr>
              <w:t xml:space="preserve">(Bush et al., 2020). As such, nature-placemaking goes beyond </w:t>
            </w:r>
            <w:r w:rsidR="004426E2" w:rsidRPr="00B116BA">
              <w:rPr>
                <w:shd w:val="clear" w:color="auto" w:fill="FFFFFF"/>
              </w:rPr>
              <w:t>a superficial i</w:t>
            </w:r>
            <w:r w:rsidR="008F1E27" w:rsidRPr="00B116BA">
              <w:rPr>
                <w:shd w:val="clear" w:color="auto" w:fill="FFFFFF"/>
              </w:rPr>
              <w:t xml:space="preserve">nteraction with the natural environment and </w:t>
            </w:r>
            <w:r w:rsidR="001732E3" w:rsidRPr="00B116BA">
              <w:rPr>
                <w:shd w:val="clear" w:color="auto" w:fill="FFFFFF"/>
              </w:rPr>
              <w:t>considers</w:t>
            </w:r>
            <w:r w:rsidR="008F1E27" w:rsidRPr="00B116BA">
              <w:rPr>
                <w:shd w:val="clear" w:color="auto" w:fill="FFFFFF"/>
              </w:rPr>
              <w:t xml:space="preserve"> the intangible experience </w:t>
            </w:r>
            <w:r w:rsidR="007C608C" w:rsidRPr="00B116BA">
              <w:rPr>
                <w:shd w:val="clear" w:color="auto" w:fill="FFFFFF"/>
              </w:rPr>
              <w:t>and meaning</w:t>
            </w:r>
            <w:r w:rsidR="008E27A3" w:rsidRPr="00B116BA">
              <w:rPr>
                <w:shd w:val="clear" w:color="auto" w:fill="FFFFFF"/>
              </w:rPr>
              <w:t>s</w:t>
            </w:r>
            <w:r w:rsidR="007C608C" w:rsidRPr="00B116BA">
              <w:rPr>
                <w:shd w:val="clear" w:color="auto" w:fill="FFFFFF"/>
              </w:rPr>
              <w:t xml:space="preserve"> </w:t>
            </w:r>
            <w:r w:rsidR="008E27A3" w:rsidRPr="00B116BA">
              <w:rPr>
                <w:shd w:val="clear" w:color="auto" w:fill="FFFFFF"/>
              </w:rPr>
              <w:t>and</w:t>
            </w:r>
            <w:r w:rsidR="007C608C" w:rsidRPr="00B116BA">
              <w:rPr>
                <w:shd w:val="clear" w:color="auto" w:fill="FFFFFF"/>
              </w:rPr>
              <w:t xml:space="preserve"> feeling</w:t>
            </w:r>
            <w:r w:rsidR="008E27A3" w:rsidRPr="00B116BA">
              <w:rPr>
                <w:shd w:val="clear" w:color="auto" w:fill="FFFFFF"/>
              </w:rPr>
              <w:t>s of</w:t>
            </w:r>
            <w:r w:rsidR="007C608C" w:rsidRPr="00B116BA">
              <w:rPr>
                <w:shd w:val="clear" w:color="auto" w:fill="FFFFFF"/>
              </w:rPr>
              <w:t xml:space="preserve"> </w:t>
            </w:r>
            <w:r w:rsidR="008E27A3" w:rsidRPr="00B116BA">
              <w:rPr>
                <w:shd w:val="clear" w:color="auto" w:fill="FFFFFF"/>
              </w:rPr>
              <w:t>interconnectedness</w:t>
            </w:r>
            <w:r w:rsidR="007C608C" w:rsidRPr="00B116BA">
              <w:rPr>
                <w:shd w:val="clear" w:color="auto" w:fill="FFFFFF"/>
              </w:rPr>
              <w:t xml:space="preserve"> with the surrounding </w:t>
            </w:r>
            <w:r w:rsidR="005E4D33" w:rsidRPr="00B116BA">
              <w:rPr>
                <w:shd w:val="clear" w:color="auto" w:fill="FFFFFF"/>
              </w:rPr>
              <w:t xml:space="preserve">natural environment. </w:t>
            </w:r>
          </w:p>
          <w:p w14:paraId="5B915613" w14:textId="77777777" w:rsidR="00997E0C" w:rsidRPr="006252C1" w:rsidRDefault="00997E0C" w:rsidP="000824D6">
            <w:pPr>
              <w:spacing w:line="276" w:lineRule="auto"/>
              <w:jc w:val="both"/>
              <w:rPr>
                <w:color w:val="4472C4" w:themeColor="accent1"/>
                <w:sz w:val="20"/>
                <w:szCs w:val="20"/>
                <w:shd w:val="clear" w:color="auto" w:fill="FFFFFF"/>
              </w:rPr>
            </w:pPr>
          </w:p>
          <w:p w14:paraId="6FF98A49" w14:textId="7DCAE791" w:rsidR="006252C1" w:rsidRPr="005D2CD0" w:rsidRDefault="006252C1" w:rsidP="004E44CD">
            <w:pPr>
              <w:spacing w:before="120" w:line="276" w:lineRule="auto"/>
              <w:jc w:val="both"/>
              <w:rPr>
                <w:sz w:val="20"/>
                <w:szCs w:val="20"/>
                <w:shd w:val="clear" w:color="auto" w:fill="FFFFFF"/>
              </w:rPr>
            </w:pPr>
            <w:r w:rsidRPr="005D2CD0">
              <w:rPr>
                <w:sz w:val="20"/>
                <w:szCs w:val="20"/>
                <w:shd w:val="clear" w:color="auto" w:fill="FFFFFF"/>
              </w:rPr>
              <w:t xml:space="preserve">Davis JL, Le B, Coy AE. Building a model of commitment to the natural environment to predict ecological </w:t>
            </w:r>
            <w:proofErr w:type="spellStart"/>
            <w:r w:rsidRPr="005D2CD0">
              <w:rPr>
                <w:sz w:val="20"/>
                <w:szCs w:val="20"/>
                <w:shd w:val="clear" w:color="auto" w:fill="FFFFFF"/>
              </w:rPr>
              <w:t>behavior</w:t>
            </w:r>
            <w:proofErr w:type="spellEnd"/>
            <w:r w:rsidRPr="005D2CD0">
              <w:rPr>
                <w:sz w:val="20"/>
                <w:szCs w:val="20"/>
                <w:shd w:val="clear" w:color="auto" w:fill="FFFFFF"/>
              </w:rPr>
              <w:t xml:space="preserve"> and willingness to sacrifice. Journal of Environmental Psychology. 2011; 31: 257-265.</w:t>
            </w:r>
          </w:p>
          <w:p w14:paraId="4677F25D" w14:textId="77777777" w:rsidR="006252C1" w:rsidRPr="005D2CD0" w:rsidRDefault="006252C1" w:rsidP="004E44CD">
            <w:pPr>
              <w:spacing w:before="120" w:line="276" w:lineRule="auto"/>
              <w:jc w:val="both"/>
              <w:rPr>
                <w:sz w:val="20"/>
                <w:szCs w:val="20"/>
              </w:rPr>
            </w:pPr>
            <w:r w:rsidRPr="005D2CD0">
              <w:rPr>
                <w:sz w:val="20"/>
                <w:szCs w:val="20"/>
              </w:rPr>
              <w:lastRenderedPageBreak/>
              <w:t>Lumber, R., Richardson, M., &amp; Sheffield, D. (2017). Beyond knowing nature: Contact, emotion, compassion, meaning, and beauty are pathways to nature connection. PLOS ONE, 12(5), e0177186. https://doi.org/10.1371/journal.pone.0177186.</w:t>
            </w:r>
          </w:p>
          <w:p w14:paraId="62ABE257" w14:textId="70C92767" w:rsidR="00D158A4" w:rsidRPr="005D2CD0" w:rsidRDefault="00D158A4" w:rsidP="004E44CD">
            <w:pPr>
              <w:spacing w:before="120" w:line="276" w:lineRule="auto"/>
              <w:jc w:val="both"/>
              <w:rPr>
                <w:sz w:val="20"/>
                <w:szCs w:val="20"/>
                <w:shd w:val="clear" w:color="auto" w:fill="FFFFFF"/>
              </w:rPr>
            </w:pPr>
            <w:r w:rsidRPr="005D2CD0">
              <w:rPr>
                <w:sz w:val="20"/>
                <w:szCs w:val="20"/>
                <w:shd w:val="clear" w:color="auto" w:fill="FFFFFF"/>
              </w:rPr>
              <w:t>Bush J., Hernandez-</w:t>
            </w:r>
            <w:proofErr w:type="spellStart"/>
            <w:r w:rsidRPr="005D2CD0">
              <w:rPr>
                <w:sz w:val="20"/>
                <w:szCs w:val="20"/>
                <w:shd w:val="clear" w:color="auto" w:fill="FFFFFF"/>
              </w:rPr>
              <w:t>Santin</w:t>
            </w:r>
            <w:proofErr w:type="spellEnd"/>
            <w:r w:rsidRPr="005D2CD0">
              <w:rPr>
                <w:sz w:val="20"/>
                <w:szCs w:val="20"/>
                <w:shd w:val="clear" w:color="auto" w:fill="FFFFFF"/>
              </w:rPr>
              <w:t xml:space="preserve"> C., </w:t>
            </w:r>
            <w:proofErr w:type="spellStart"/>
            <w:r w:rsidRPr="005D2CD0">
              <w:rPr>
                <w:sz w:val="20"/>
                <w:szCs w:val="20"/>
                <w:shd w:val="clear" w:color="auto" w:fill="FFFFFF"/>
              </w:rPr>
              <w:t>Hes</w:t>
            </w:r>
            <w:proofErr w:type="spellEnd"/>
            <w:r w:rsidRPr="005D2CD0">
              <w:rPr>
                <w:sz w:val="20"/>
                <w:szCs w:val="20"/>
                <w:shd w:val="clear" w:color="auto" w:fill="FFFFFF"/>
              </w:rPr>
              <w:t xml:space="preserve"> D. 2020. Nature in Place: Placemaking in the Biosphere. In </w:t>
            </w:r>
            <w:proofErr w:type="spellStart"/>
            <w:r w:rsidRPr="005D2CD0">
              <w:rPr>
                <w:sz w:val="20"/>
                <w:szCs w:val="20"/>
                <w:shd w:val="clear" w:color="auto" w:fill="FFFFFF"/>
              </w:rPr>
              <w:t>Hes</w:t>
            </w:r>
            <w:proofErr w:type="spellEnd"/>
            <w:r w:rsidRPr="005D2CD0">
              <w:rPr>
                <w:sz w:val="20"/>
                <w:szCs w:val="20"/>
                <w:shd w:val="clear" w:color="auto" w:fill="FFFFFF"/>
              </w:rPr>
              <w:t>, D., Hernandez-</w:t>
            </w:r>
            <w:proofErr w:type="spellStart"/>
            <w:r w:rsidRPr="005D2CD0">
              <w:rPr>
                <w:sz w:val="20"/>
                <w:szCs w:val="20"/>
                <w:shd w:val="clear" w:color="auto" w:fill="FFFFFF"/>
              </w:rPr>
              <w:t>Santin</w:t>
            </w:r>
            <w:proofErr w:type="spellEnd"/>
            <w:r w:rsidRPr="005D2CD0">
              <w:rPr>
                <w:sz w:val="20"/>
                <w:szCs w:val="20"/>
                <w:shd w:val="clear" w:color="auto" w:fill="FFFFFF"/>
              </w:rPr>
              <w:t>, C., Beer, T., &amp; Huang, S. W. (2020). Place evaluation: measuring what matters by prioritising relationships. In Placemaking Fundamentals for the Built Environment (pp. 275-303). Palgrave Macmillan, Singapore.</w:t>
            </w:r>
          </w:p>
          <w:p w14:paraId="18F02F6D" w14:textId="2FF707E7" w:rsidR="009C5631" w:rsidRPr="006252C1" w:rsidRDefault="009C5631" w:rsidP="000824D6">
            <w:pPr>
              <w:spacing w:line="276" w:lineRule="auto"/>
              <w:jc w:val="both"/>
              <w:rPr>
                <w:color w:val="4472C4" w:themeColor="accent1"/>
                <w:sz w:val="20"/>
                <w:szCs w:val="20"/>
              </w:rPr>
            </w:pPr>
            <w:r w:rsidRPr="006252C1">
              <w:rPr>
                <w:color w:val="4472C4" w:themeColor="accent1"/>
                <w:sz w:val="20"/>
                <w:szCs w:val="20"/>
              </w:rPr>
              <w:t xml:space="preserve"> </w:t>
            </w:r>
          </w:p>
        </w:tc>
        <w:tc>
          <w:tcPr>
            <w:tcW w:w="2268" w:type="dxa"/>
          </w:tcPr>
          <w:p w14:paraId="515829DC" w14:textId="3F06E323" w:rsidR="009C5631" w:rsidRPr="001562BD" w:rsidRDefault="008E27A3" w:rsidP="000824D6">
            <w:pPr>
              <w:spacing w:line="276" w:lineRule="auto"/>
            </w:pPr>
            <w:r w:rsidRPr="001562BD">
              <w:lastRenderedPageBreak/>
              <w:t xml:space="preserve">See paragraphs </w:t>
            </w:r>
            <w:r w:rsidRPr="001562BD">
              <w:rPr>
                <w:b/>
                <w:bCs/>
              </w:rPr>
              <w:t xml:space="preserve"># </w:t>
            </w:r>
            <w:r>
              <w:rPr>
                <w:b/>
                <w:bCs/>
              </w:rPr>
              <w:t xml:space="preserve">9, </w:t>
            </w:r>
            <w:r w:rsidR="00BE141D" w:rsidRPr="00BE141D">
              <w:t>and</w:t>
            </w:r>
            <w:r w:rsidR="00BE141D">
              <w:rPr>
                <w:b/>
                <w:bCs/>
              </w:rPr>
              <w:t xml:space="preserve"> </w:t>
            </w:r>
            <w:r>
              <w:rPr>
                <w:b/>
                <w:bCs/>
              </w:rPr>
              <w:t>10</w:t>
            </w:r>
            <w:r w:rsidRPr="001562BD">
              <w:rPr>
                <w:b/>
                <w:bCs/>
              </w:rPr>
              <w:t>.</w:t>
            </w:r>
          </w:p>
        </w:tc>
      </w:tr>
      <w:tr w:rsidR="009C5631" w14:paraId="4BB28481" w14:textId="77777777" w:rsidTr="00722A08">
        <w:tc>
          <w:tcPr>
            <w:tcW w:w="5382" w:type="dxa"/>
          </w:tcPr>
          <w:p w14:paraId="373C73E2" w14:textId="148513C7" w:rsidR="009C5631" w:rsidRDefault="009C5631" w:rsidP="000824D6">
            <w:pPr>
              <w:spacing w:line="276" w:lineRule="auto"/>
            </w:pPr>
            <w:r w:rsidRPr="00CB5018">
              <w:rPr>
                <w:b/>
                <w:bCs/>
                <w:color w:val="222222"/>
                <w:shd w:val="clear" w:color="auto" w:fill="FFFFFF"/>
              </w:rPr>
              <w:t>#21</w:t>
            </w:r>
            <w:r>
              <w:rPr>
                <w:color w:val="222222"/>
                <w:shd w:val="clear" w:color="auto" w:fill="FFFFFF"/>
              </w:rPr>
              <w:t xml:space="preserve"> </w:t>
            </w:r>
            <w:r w:rsidRPr="00CB5018">
              <w:rPr>
                <w:color w:val="222222"/>
                <w:shd w:val="clear" w:color="auto" w:fill="FFFFFF"/>
              </w:rPr>
              <w:t>You talk about how the benefits of 'programmes' 'can be traced back to the participative character of placemaking, which have been found to enhance sense of belonging and sense of community' (pg. 2, lines 37-39). Are you there claiming that NATURE placemaking (or whatever you call it) brings even more enhanced sense of belonging and sense of community because it is in nature? If so, you need to explain this more and make it more explicit.</w:t>
            </w:r>
          </w:p>
        </w:tc>
        <w:tc>
          <w:tcPr>
            <w:tcW w:w="7513" w:type="dxa"/>
          </w:tcPr>
          <w:p w14:paraId="74F7D896" w14:textId="59AD0762" w:rsidR="00804AB0" w:rsidRPr="003544FD" w:rsidRDefault="00804AB0" w:rsidP="000824D6">
            <w:pPr>
              <w:spacing w:line="276" w:lineRule="auto"/>
              <w:jc w:val="both"/>
              <w:rPr>
                <w:b/>
                <w:bCs/>
              </w:rPr>
            </w:pPr>
            <w:r>
              <w:t>Although this</w:t>
            </w:r>
            <w:r w:rsidR="00BC4485">
              <w:t xml:space="preserve"> interpretation is correct</w:t>
            </w:r>
            <w:r>
              <w:t xml:space="preserve"> it is important to clarify that according to this study results, </w:t>
            </w:r>
            <w:r w:rsidR="00B56701">
              <w:t xml:space="preserve">the </w:t>
            </w:r>
            <w:r w:rsidR="00ED319D">
              <w:t xml:space="preserve">nature-placemaking </w:t>
            </w:r>
            <w:r w:rsidR="00B56701">
              <w:t xml:space="preserve">activities conducted at GUI </w:t>
            </w:r>
            <w:del w:id="9" w:author="Yohei Kato" w:date="2022-02-17T12:10:00Z">
              <w:r w:rsidR="00ED319D" w:rsidDel="00EC7750">
                <w:delText xml:space="preserve">bring </w:delText>
              </w:r>
            </w:del>
            <w:ins w:id="10" w:author="Yohei Kato" w:date="2022-02-17T12:10:00Z">
              <w:r w:rsidR="00EC7750">
                <w:t xml:space="preserve">brought </w:t>
              </w:r>
            </w:ins>
            <w:r w:rsidR="00ED319D">
              <w:t xml:space="preserve">and enhanced sense of belonging and </w:t>
            </w:r>
            <w:r w:rsidR="00B56701">
              <w:t>community</w:t>
            </w:r>
            <w:r w:rsidR="00D31FFB">
              <w:t>. Th</w:t>
            </w:r>
            <w:r w:rsidR="003544FD">
              <w:t>ese</w:t>
            </w:r>
            <w:r w:rsidR="00D31FFB">
              <w:t xml:space="preserve"> feelings are supported by the activities with the natural environment that </w:t>
            </w:r>
            <w:r w:rsidR="00AB6306">
              <w:t>enable</w:t>
            </w:r>
            <w:r w:rsidR="00D31FFB">
              <w:t xml:space="preserve"> both social connections and </w:t>
            </w:r>
            <w:r w:rsidR="00D40EBB">
              <w:t>a meaningful contact with the natural environment</w:t>
            </w:r>
            <w:r w:rsidR="003544FD">
              <w:t>. See literature review section paragraph #7</w:t>
            </w:r>
            <w:r w:rsidR="00C45D20">
              <w:t xml:space="preserve"> and discussion section. </w:t>
            </w:r>
          </w:p>
          <w:p w14:paraId="7B25111A" w14:textId="77777777" w:rsidR="00343028" w:rsidRDefault="00343028" w:rsidP="000824D6">
            <w:pPr>
              <w:spacing w:line="276" w:lineRule="auto"/>
              <w:jc w:val="both"/>
            </w:pPr>
          </w:p>
          <w:p w14:paraId="25368217" w14:textId="7A305F91" w:rsidR="009C5631" w:rsidRPr="003A18EE" w:rsidRDefault="009C5631" w:rsidP="000824D6">
            <w:pPr>
              <w:spacing w:line="276" w:lineRule="auto"/>
              <w:jc w:val="both"/>
            </w:pPr>
          </w:p>
        </w:tc>
        <w:tc>
          <w:tcPr>
            <w:tcW w:w="2268" w:type="dxa"/>
          </w:tcPr>
          <w:p w14:paraId="3445DEE0" w14:textId="6FF3CCCB" w:rsidR="003544FD" w:rsidRPr="003544FD" w:rsidRDefault="003544FD" w:rsidP="003544FD">
            <w:pPr>
              <w:spacing w:line="276" w:lineRule="auto"/>
              <w:jc w:val="both"/>
              <w:rPr>
                <w:b/>
                <w:bCs/>
              </w:rPr>
            </w:pPr>
            <w:r>
              <w:t xml:space="preserve">Literature review section paragraph #7 and discussion section. </w:t>
            </w:r>
          </w:p>
          <w:p w14:paraId="37296FCB" w14:textId="77777777" w:rsidR="009C5631" w:rsidRPr="001562BD" w:rsidRDefault="009C5631" w:rsidP="000824D6">
            <w:pPr>
              <w:spacing w:line="276" w:lineRule="auto"/>
            </w:pPr>
          </w:p>
        </w:tc>
      </w:tr>
      <w:tr w:rsidR="009C5631" w14:paraId="037E467A" w14:textId="77777777" w:rsidTr="00722A08">
        <w:tc>
          <w:tcPr>
            <w:tcW w:w="5382" w:type="dxa"/>
          </w:tcPr>
          <w:p w14:paraId="0F67EC23" w14:textId="4BFADC62" w:rsidR="009C5631" w:rsidRDefault="009C5631" w:rsidP="000824D6">
            <w:pPr>
              <w:spacing w:line="276" w:lineRule="auto"/>
            </w:pPr>
            <w:r>
              <w:rPr>
                <w:b/>
                <w:bCs/>
                <w:color w:val="222222"/>
                <w:shd w:val="clear" w:color="auto" w:fill="FFFFFF"/>
              </w:rPr>
              <w:t xml:space="preserve">#22 </w:t>
            </w:r>
            <w:r w:rsidRPr="00CB5018">
              <w:rPr>
                <w:color w:val="222222"/>
                <w:shd w:val="clear" w:color="auto" w:fill="FFFFFF"/>
              </w:rPr>
              <w:t xml:space="preserve">Jennings and </w:t>
            </w:r>
            <w:proofErr w:type="spellStart"/>
            <w:r w:rsidRPr="00CB5018">
              <w:rPr>
                <w:color w:val="222222"/>
                <w:shd w:val="clear" w:color="auto" w:fill="FFFFFF"/>
              </w:rPr>
              <w:t>Bamkole</w:t>
            </w:r>
            <w:proofErr w:type="spellEnd"/>
            <w:r w:rsidRPr="00CB5018">
              <w:rPr>
                <w:color w:val="222222"/>
                <w:shd w:val="clear" w:color="auto" w:fill="FFFFFF"/>
              </w:rPr>
              <w:t xml:space="preserve"> (2019) paper and do not agree that they concluded that that 'a reflexive process of social learning and co-creation…could facilitate urban environmental planning' (pg. 2, lines 53-56). Take care not to lose the meanings when summarising findings from other work.</w:t>
            </w:r>
          </w:p>
        </w:tc>
        <w:tc>
          <w:tcPr>
            <w:tcW w:w="7513" w:type="dxa"/>
          </w:tcPr>
          <w:p w14:paraId="20DAB396" w14:textId="5D5A45B0" w:rsidR="009C5631" w:rsidRPr="003A18EE" w:rsidRDefault="00592F8F" w:rsidP="000824D6">
            <w:pPr>
              <w:spacing w:line="276" w:lineRule="auto"/>
              <w:jc w:val="both"/>
            </w:pPr>
            <w:r>
              <w:t xml:space="preserve">We would like to thank the reviewer for this observation. We have </w:t>
            </w:r>
            <w:r w:rsidR="008905C1">
              <w:t xml:space="preserve">adjusted in </w:t>
            </w:r>
            <w:r w:rsidR="00D741AB">
              <w:t>paragraph</w:t>
            </w:r>
            <w:r w:rsidR="008905C1">
              <w:t xml:space="preserve"> 8 the interpretation of J</w:t>
            </w:r>
            <w:r w:rsidR="00D741AB">
              <w:t>e</w:t>
            </w:r>
            <w:r w:rsidR="008905C1">
              <w:t xml:space="preserve">nnings and </w:t>
            </w:r>
            <w:proofErr w:type="spellStart"/>
            <w:r w:rsidR="008905C1">
              <w:t>Bamkole</w:t>
            </w:r>
            <w:proofErr w:type="spellEnd"/>
            <w:r w:rsidR="008905C1">
              <w:t xml:space="preserve"> (2019) study</w:t>
            </w:r>
            <w:r w:rsidR="00BB2BF3">
              <w:t xml:space="preserve">. </w:t>
            </w:r>
            <w:r w:rsidR="00F879D0">
              <w:t xml:space="preserve"> </w:t>
            </w:r>
          </w:p>
        </w:tc>
        <w:tc>
          <w:tcPr>
            <w:tcW w:w="2268" w:type="dxa"/>
          </w:tcPr>
          <w:p w14:paraId="0128562A" w14:textId="04796663" w:rsidR="009C5631" w:rsidRPr="008905C1" w:rsidRDefault="00730A52" w:rsidP="000824D6">
            <w:pPr>
              <w:spacing w:line="276" w:lineRule="auto"/>
              <w:rPr>
                <w:b/>
                <w:bCs/>
              </w:rPr>
            </w:pPr>
            <w:r>
              <w:t>Paragraph</w:t>
            </w:r>
            <w:r w:rsidR="008905C1">
              <w:t xml:space="preserve"> </w:t>
            </w:r>
            <w:r w:rsidR="008905C1">
              <w:rPr>
                <w:b/>
                <w:bCs/>
              </w:rPr>
              <w:t>#8</w:t>
            </w:r>
          </w:p>
        </w:tc>
      </w:tr>
      <w:tr w:rsidR="009C5631" w14:paraId="2BE06B80" w14:textId="77777777" w:rsidTr="00722A08">
        <w:tc>
          <w:tcPr>
            <w:tcW w:w="5382" w:type="dxa"/>
          </w:tcPr>
          <w:p w14:paraId="199FE462" w14:textId="17DBF2A2" w:rsidR="009C5631" w:rsidRDefault="009C5631" w:rsidP="000824D6">
            <w:pPr>
              <w:spacing w:line="276" w:lineRule="auto"/>
            </w:pPr>
            <w:r w:rsidRPr="00CB5018">
              <w:rPr>
                <w:b/>
                <w:bCs/>
                <w:color w:val="222222"/>
                <w:shd w:val="clear" w:color="auto" w:fill="FFFFFF"/>
              </w:rPr>
              <w:t>#23</w:t>
            </w:r>
            <w:r>
              <w:rPr>
                <w:color w:val="222222"/>
                <w:shd w:val="clear" w:color="auto" w:fill="FFFFFF"/>
              </w:rPr>
              <w:t xml:space="preserve"> </w:t>
            </w:r>
            <w:r w:rsidRPr="00CB5018">
              <w:rPr>
                <w:color w:val="222222"/>
                <w:shd w:val="clear" w:color="auto" w:fill="FFFFFF"/>
              </w:rPr>
              <w:t>How does listening to the voices of the often-silenced (pg. 2, line 58) stimulate environmental awareness and enhance sense of place - I don't understand a. how this fits with your work, or b. where this conclusion is coming from.</w:t>
            </w:r>
          </w:p>
        </w:tc>
        <w:tc>
          <w:tcPr>
            <w:tcW w:w="7513" w:type="dxa"/>
          </w:tcPr>
          <w:p w14:paraId="26093881" w14:textId="01E85B6E" w:rsidR="009C5631" w:rsidRPr="003A18EE" w:rsidRDefault="00EE5481" w:rsidP="000824D6">
            <w:pPr>
              <w:spacing w:line="276" w:lineRule="auto"/>
              <w:jc w:val="both"/>
            </w:pPr>
            <w:r>
              <w:t xml:space="preserve">In the corrected version of the literature review we have adjusted </w:t>
            </w:r>
            <w:r w:rsidR="00265B05">
              <w:t>the conceptual framework</w:t>
            </w:r>
            <w:r w:rsidR="00066114">
              <w:t xml:space="preserve"> and </w:t>
            </w:r>
            <w:r w:rsidR="003A540F">
              <w:t xml:space="preserve">clarified how environmental awareness could be enhanced through </w:t>
            </w:r>
            <w:r w:rsidR="00BC23A8">
              <w:t>nature-placemaking</w:t>
            </w:r>
            <w:r w:rsidR="00D5443E">
              <w:t xml:space="preserve">. </w:t>
            </w:r>
          </w:p>
        </w:tc>
        <w:tc>
          <w:tcPr>
            <w:tcW w:w="2268" w:type="dxa"/>
          </w:tcPr>
          <w:p w14:paraId="4AC9697B" w14:textId="36EBCBC4" w:rsidR="009C5631" w:rsidRPr="001562BD" w:rsidRDefault="00D5443E" w:rsidP="000824D6">
            <w:pPr>
              <w:spacing w:line="276" w:lineRule="auto"/>
            </w:pPr>
            <w:r>
              <w:t xml:space="preserve">See paragraphs 4 to </w:t>
            </w:r>
            <w:r w:rsidR="00043AA8">
              <w:t xml:space="preserve">9. </w:t>
            </w:r>
          </w:p>
        </w:tc>
      </w:tr>
      <w:tr w:rsidR="009C5631" w14:paraId="0B68C4E3" w14:textId="77777777" w:rsidTr="00722A08">
        <w:tc>
          <w:tcPr>
            <w:tcW w:w="5382" w:type="dxa"/>
          </w:tcPr>
          <w:p w14:paraId="4FB7BBBD" w14:textId="12E93757" w:rsidR="009C5631" w:rsidRDefault="009C5631" w:rsidP="000824D6">
            <w:pPr>
              <w:spacing w:line="276" w:lineRule="auto"/>
            </w:pPr>
            <w:r>
              <w:rPr>
                <w:b/>
                <w:bCs/>
                <w:color w:val="222222"/>
                <w:shd w:val="clear" w:color="auto" w:fill="FFFFFF"/>
              </w:rPr>
              <w:lastRenderedPageBreak/>
              <w:t xml:space="preserve">#25 </w:t>
            </w:r>
            <w:r w:rsidRPr="00F75E9A">
              <w:rPr>
                <w:color w:val="222222"/>
                <w:shd w:val="clear" w:color="auto" w:fill="FFFFFF"/>
              </w:rPr>
              <w:t>Pg. 3, line 40 - what is a 'nature self-motivating environment'? This does not make sense to me.</w:t>
            </w:r>
          </w:p>
        </w:tc>
        <w:tc>
          <w:tcPr>
            <w:tcW w:w="7513" w:type="dxa"/>
          </w:tcPr>
          <w:p w14:paraId="56AA3114" w14:textId="1023E62C" w:rsidR="009C5631" w:rsidRPr="00F4523D" w:rsidRDefault="00A64589" w:rsidP="000824D6">
            <w:pPr>
              <w:spacing w:line="276" w:lineRule="auto"/>
              <w:jc w:val="both"/>
            </w:pPr>
            <w:r w:rsidRPr="00F4523D">
              <w:t>For the sake of clarity, we have amended the full sentence</w:t>
            </w:r>
            <w:r w:rsidR="00EB11B4" w:rsidRPr="00F4523D">
              <w:t xml:space="preserve">: </w:t>
            </w:r>
            <w:r w:rsidR="00EB11B4" w:rsidRPr="00F4523D">
              <w:rPr>
                <w:i/>
                <w:iCs/>
              </w:rPr>
              <w:t xml:space="preserve">“The result of being part of a self-motivating environment is that individuals can sustain citizen engagement and thus build a sense of ownership towards the natural environment over time and construction of alternative values towards nature” </w:t>
            </w:r>
            <w:r w:rsidRPr="00F4523D">
              <w:t>(see paragraph</w:t>
            </w:r>
            <w:r w:rsidR="00F4523D" w:rsidRPr="00F4523D">
              <w:t xml:space="preserve"> </w:t>
            </w:r>
            <w:r w:rsidR="00F4523D" w:rsidRPr="00F4523D">
              <w:rPr>
                <w:b/>
                <w:bCs/>
              </w:rPr>
              <w:t>#10</w:t>
            </w:r>
            <w:r w:rsidRPr="00F4523D">
              <w:t>).</w:t>
            </w:r>
          </w:p>
        </w:tc>
        <w:tc>
          <w:tcPr>
            <w:tcW w:w="2268" w:type="dxa"/>
          </w:tcPr>
          <w:p w14:paraId="5A29A9ED" w14:textId="7B00C09C" w:rsidR="009C5631" w:rsidRPr="001562BD" w:rsidRDefault="00F4523D" w:rsidP="000824D6">
            <w:pPr>
              <w:spacing w:line="276" w:lineRule="auto"/>
            </w:pPr>
            <w:r>
              <w:t>P</w:t>
            </w:r>
            <w:r w:rsidRPr="00F4523D">
              <w:t xml:space="preserve">aragraph </w:t>
            </w:r>
            <w:r w:rsidRPr="00F4523D">
              <w:rPr>
                <w:b/>
                <w:bCs/>
              </w:rPr>
              <w:t>#10</w:t>
            </w:r>
          </w:p>
        </w:tc>
      </w:tr>
      <w:tr w:rsidR="009C5631" w14:paraId="445B2E02" w14:textId="77777777" w:rsidTr="00722A08">
        <w:tc>
          <w:tcPr>
            <w:tcW w:w="5382" w:type="dxa"/>
          </w:tcPr>
          <w:p w14:paraId="4C9CE8EC" w14:textId="7900EA93" w:rsidR="009C5631" w:rsidRDefault="009C5631" w:rsidP="000824D6">
            <w:pPr>
              <w:spacing w:line="276" w:lineRule="auto"/>
              <w:rPr>
                <w:b/>
                <w:bCs/>
                <w:color w:val="222222"/>
                <w:shd w:val="clear" w:color="auto" w:fill="FFFFFF"/>
              </w:rPr>
            </w:pPr>
            <w:r w:rsidRPr="002761A2">
              <w:rPr>
                <w:b/>
                <w:bCs/>
                <w:color w:val="222222"/>
                <w:shd w:val="clear" w:color="auto" w:fill="FFFFFF"/>
              </w:rPr>
              <w:t>#13</w:t>
            </w:r>
            <w:r>
              <w:rPr>
                <w:b/>
                <w:bCs/>
                <w:color w:val="222222"/>
                <w:shd w:val="clear" w:color="auto" w:fill="FFFFFF"/>
              </w:rPr>
              <w:t xml:space="preserve"> </w:t>
            </w:r>
            <w:r w:rsidRPr="003C5649">
              <w:rPr>
                <w:color w:val="222222"/>
                <w:shd w:val="clear" w:color="auto" w:fill="FFFFFF"/>
              </w:rPr>
              <w:t xml:space="preserve">The discussion needs to more clearly link back to the literature and surface key findings. I am still confused at this point because the study is not about nature—it is </w:t>
            </w:r>
            <w:r w:rsidRPr="003C5649">
              <w:rPr>
                <w:b/>
                <w:bCs/>
                <w:color w:val="222222"/>
                <w:shd w:val="clear" w:color="auto" w:fill="FFFFFF"/>
              </w:rPr>
              <w:t>about</w:t>
            </w:r>
            <w:r w:rsidRPr="003C5649">
              <w:rPr>
                <w:color w:val="222222"/>
                <w:shd w:val="clear" w:color="auto" w:fill="FFFFFF"/>
              </w:rPr>
              <w:t xml:space="preserve"> participation. Furthermore, the authors acknowledge they did not measure the environment. This paper is less about health/wellbeing and nature and really about social benefits of participation.</w:t>
            </w:r>
          </w:p>
        </w:tc>
        <w:tc>
          <w:tcPr>
            <w:tcW w:w="7513" w:type="dxa"/>
          </w:tcPr>
          <w:p w14:paraId="7DD6A2DF" w14:textId="77777777" w:rsidR="004A47A1" w:rsidRDefault="00EE74DB" w:rsidP="004A47A1">
            <w:pPr>
              <w:spacing w:line="276" w:lineRule="auto"/>
              <w:jc w:val="both"/>
            </w:pPr>
            <w:r>
              <w:t xml:space="preserve">The paper </w:t>
            </w:r>
            <w:r w:rsidR="002C29AA">
              <w:t>highlights</w:t>
            </w:r>
            <w:r>
              <w:t xml:space="preserve"> the importance o</w:t>
            </w:r>
            <w:r w:rsidR="008A0A21">
              <w:t>f</w:t>
            </w:r>
            <w:r>
              <w:t xml:space="preserve"> interacting </w:t>
            </w:r>
            <w:r w:rsidR="004831C6">
              <w:t xml:space="preserve">directly with nature in a meaningful way through nature-placemaking programmes </w:t>
            </w:r>
            <w:r w:rsidR="004A47A1">
              <w:t>to</w:t>
            </w:r>
            <w:r w:rsidR="004831C6">
              <w:t xml:space="preserve"> enact the health</w:t>
            </w:r>
            <w:r w:rsidR="00972F3A">
              <w:t xml:space="preserve">/wellbeing benefits </w:t>
            </w:r>
            <w:r w:rsidR="002C29AA">
              <w:t>those activities</w:t>
            </w:r>
            <w:r w:rsidR="008A0A21">
              <w:t xml:space="preserve"> in the natural environment can bring</w:t>
            </w:r>
            <w:r w:rsidR="005E3C21">
              <w:t xml:space="preserve">. Included in the benefits that might impact the sense of psychological wellbeing are the </w:t>
            </w:r>
            <w:r w:rsidR="00EC7137">
              <w:t xml:space="preserve">positive relations with </w:t>
            </w:r>
            <w:r w:rsidR="00966151">
              <w:t>other people</w:t>
            </w:r>
            <w:r w:rsidR="00AF6EAB">
              <w:t>,</w:t>
            </w:r>
            <w:r w:rsidR="00966151">
              <w:t xml:space="preserve"> </w:t>
            </w:r>
            <w:r w:rsidR="00EC7137">
              <w:t>social connections</w:t>
            </w:r>
            <w:r w:rsidR="00682B6E">
              <w:t xml:space="preserve"> </w:t>
            </w:r>
            <w:r w:rsidR="00AF6EAB">
              <w:t xml:space="preserve">and </w:t>
            </w:r>
            <w:r w:rsidR="00DA0B3B">
              <w:t>relationship with non-human entities which are also beneficial to the wellbeing</w:t>
            </w:r>
            <w:r w:rsidR="004A47A1">
              <w:t>.</w:t>
            </w:r>
          </w:p>
          <w:p w14:paraId="3AA07D07" w14:textId="2E333E2C" w:rsidR="00196067" w:rsidRPr="004A47A1" w:rsidRDefault="00196067" w:rsidP="004A47A1">
            <w:pPr>
              <w:spacing w:line="276" w:lineRule="auto"/>
              <w:jc w:val="both"/>
              <w:rPr>
                <w:sz w:val="20"/>
                <w:szCs w:val="20"/>
              </w:rPr>
            </w:pPr>
            <w:r>
              <w:t xml:space="preserve">Please kindly refer to our response to comment </w:t>
            </w:r>
            <w:r>
              <w:rPr>
                <w:b/>
                <w:bCs/>
              </w:rPr>
              <w:t xml:space="preserve">#3. </w:t>
            </w:r>
            <w:r>
              <w:t xml:space="preserve"> </w:t>
            </w:r>
          </w:p>
        </w:tc>
        <w:tc>
          <w:tcPr>
            <w:tcW w:w="2268" w:type="dxa"/>
          </w:tcPr>
          <w:p w14:paraId="39E94079" w14:textId="77777777" w:rsidR="009C5631" w:rsidRPr="001562BD" w:rsidRDefault="009C5631" w:rsidP="000824D6">
            <w:pPr>
              <w:spacing w:line="276" w:lineRule="auto"/>
            </w:pPr>
          </w:p>
        </w:tc>
      </w:tr>
      <w:tr w:rsidR="009C5631" w14:paraId="76956015" w14:textId="77777777" w:rsidTr="00722A08">
        <w:tc>
          <w:tcPr>
            <w:tcW w:w="5382" w:type="dxa"/>
          </w:tcPr>
          <w:p w14:paraId="5800EC34" w14:textId="713A89C5" w:rsidR="009C5631" w:rsidRDefault="009C5631" w:rsidP="000824D6">
            <w:pPr>
              <w:spacing w:line="276" w:lineRule="auto"/>
            </w:pPr>
            <w:r>
              <w:rPr>
                <w:b/>
                <w:bCs/>
                <w:color w:val="222222"/>
                <w:shd w:val="clear" w:color="auto" w:fill="FFFFFF"/>
              </w:rPr>
              <w:t xml:space="preserve">#65 </w:t>
            </w:r>
            <w:r w:rsidRPr="005A5AFD">
              <w:rPr>
                <w:color w:val="222222"/>
                <w:shd w:val="clear" w:color="auto" w:fill="FFFFFF"/>
              </w:rPr>
              <w:t xml:space="preserve">I think this is acceptable to maintain a narrow focus in this regard, however, </w:t>
            </w:r>
            <w:r w:rsidRPr="00AA2CF8">
              <w:rPr>
                <w:color w:val="222222"/>
                <w:shd w:val="clear" w:color="auto" w:fill="FFFFFF"/>
              </w:rPr>
              <w:t>the authors need to articulate the restricted definition of their study and the existing research specific to their application. In doing so, they should highlight the broader body of knowledge.</w:t>
            </w:r>
          </w:p>
        </w:tc>
        <w:tc>
          <w:tcPr>
            <w:tcW w:w="7513" w:type="dxa"/>
          </w:tcPr>
          <w:p w14:paraId="398E1BB3" w14:textId="40ECA3F4" w:rsidR="0089379F" w:rsidRDefault="00882B43" w:rsidP="000824D6">
            <w:pPr>
              <w:spacing w:line="276" w:lineRule="auto"/>
              <w:jc w:val="both"/>
            </w:pPr>
            <w:r>
              <w:t xml:space="preserve">We appreciate the </w:t>
            </w:r>
            <w:r w:rsidR="0089379F">
              <w:t>reviewer’s</w:t>
            </w:r>
            <w:r>
              <w:t xml:space="preserve"> recommendation and we have </w:t>
            </w:r>
            <w:r w:rsidR="007D0822">
              <w:t>articulated the study focus by also including the existing research conducted in the topic</w:t>
            </w:r>
            <w:r w:rsidR="00135564">
              <w:t>s</w:t>
            </w:r>
            <w:r w:rsidR="007D0822">
              <w:t xml:space="preserve"> of </w:t>
            </w:r>
            <w:r w:rsidR="0089379F">
              <w:t>nature</w:t>
            </w:r>
            <w:r w:rsidR="007D0822">
              <w:t>-placemaking</w:t>
            </w:r>
            <w:r w:rsidR="00135564">
              <w:t xml:space="preserve"> and its </w:t>
            </w:r>
            <w:r w:rsidR="007D0822">
              <w:t>facilitators</w:t>
            </w:r>
            <w:r w:rsidR="00135564">
              <w:t xml:space="preserve">. Kindly see our response to comments </w:t>
            </w:r>
            <w:r w:rsidR="00181DCF" w:rsidRPr="00181DCF">
              <w:rPr>
                <w:b/>
                <w:bCs/>
              </w:rPr>
              <w:t xml:space="preserve">#2, 14, 15, 64, 72. </w:t>
            </w:r>
          </w:p>
          <w:p w14:paraId="17F5CF9D" w14:textId="77777777" w:rsidR="0089379F" w:rsidRDefault="0089379F" w:rsidP="000824D6">
            <w:pPr>
              <w:spacing w:line="276" w:lineRule="auto"/>
              <w:jc w:val="both"/>
            </w:pPr>
          </w:p>
          <w:p w14:paraId="367275B6" w14:textId="515A98F0" w:rsidR="009C5631" w:rsidRPr="003A18EE" w:rsidRDefault="009C5631" w:rsidP="000824D6">
            <w:pPr>
              <w:spacing w:line="276" w:lineRule="auto"/>
              <w:jc w:val="both"/>
            </w:pPr>
          </w:p>
        </w:tc>
        <w:tc>
          <w:tcPr>
            <w:tcW w:w="2268" w:type="dxa"/>
          </w:tcPr>
          <w:p w14:paraId="601A9364" w14:textId="77777777" w:rsidR="009C5631" w:rsidRPr="001562BD" w:rsidRDefault="009C5631" w:rsidP="000824D6">
            <w:pPr>
              <w:spacing w:line="276" w:lineRule="auto"/>
            </w:pPr>
          </w:p>
        </w:tc>
      </w:tr>
      <w:tr w:rsidR="009C5631" w14:paraId="12FD6FAC" w14:textId="77777777" w:rsidTr="00722A08">
        <w:tc>
          <w:tcPr>
            <w:tcW w:w="5382" w:type="dxa"/>
          </w:tcPr>
          <w:p w14:paraId="22963228" w14:textId="77777777" w:rsidR="009C5631" w:rsidRPr="009C3024" w:rsidRDefault="009C5631" w:rsidP="000824D6">
            <w:pPr>
              <w:spacing w:line="276" w:lineRule="auto"/>
              <w:rPr>
                <w:color w:val="222222"/>
                <w:shd w:val="clear" w:color="auto" w:fill="FFFFFF"/>
              </w:rPr>
            </w:pPr>
            <w:r w:rsidRPr="002E26C3">
              <w:rPr>
                <w:b/>
                <w:bCs/>
                <w:color w:val="222222"/>
                <w:shd w:val="clear" w:color="auto" w:fill="FFFFFF"/>
              </w:rPr>
              <w:t xml:space="preserve">#73 </w:t>
            </w:r>
            <w:r w:rsidRPr="002E26C3">
              <w:rPr>
                <w:color w:val="222222"/>
                <w:shd w:val="clear" w:color="auto" w:fill="FFFFFF"/>
              </w:rPr>
              <w:t xml:space="preserve">Much of placemaking, however, ignores an ecological approach and thus, there is a lack of literature related to nature placemaking. </w:t>
            </w:r>
            <w:proofErr w:type="spellStart"/>
            <w:r w:rsidRPr="002E26C3">
              <w:rPr>
                <w:color w:val="222222"/>
                <w:shd w:val="clear" w:color="auto" w:fill="FFFFFF"/>
              </w:rPr>
              <w:t>Hes</w:t>
            </w:r>
            <w:proofErr w:type="spellEnd"/>
            <w:r w:rsidRPr="002E26C3">
              <w:rPr>
                <w:color w:val="222222"/>
                <w:shd w:val="clear" w:color="auto" w:fill="FFFFFF"/>
              </w:rPr>
              <w:t xml:space="preserve"> et al. (2020) posited that people's connection with the natural environment enhances wellbeing; however, the conventional conceptualization of placemaking overlooks the biophilic element. In that sense, the process of nature placemaking and the role of the facilitator is essential. </w:t>
            </w:r>
            <w:r w:rsidRPr="009C3024">
              <w:rPr>
                <w:color w:val="222222"/>
                <w:shd w:val="clear" w:color="auto" w:fill="FFFFFF"/>
              </w:rPr>
              <w:t xml:space="preserve">This study highlights that </w:t>
            </w:r>
            <w:r w:rsidRPr="009C3024">
              <w:rPr>
                <w:color w:val="222222"/>
                <w:shd w:val="clear" w:color="auto" w:fill="FFFFFF"/>
              </w:rPr>
              <w:lastRenderedPageBreak/>
              <w:t>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2F628BCE" w14:textId="770EE8F7" w:rsidR="009C5631" w:rsidRDefault="009C5631" w:rsidP="000824D6">
            <w:pPr>
              <w:spacing w:line="276" w:lineRule="auto"/>
              <w:rPr>
                <w:b/>
                <w:bCs/>
                <w:color w:val="222222"/>
                <w:shd w:val="clear" w:color="auto" w:fill="FFFFFF"/>
              </w:rPr>
            </w:pPr>
            <w:r w:rsidRPr="009C3024">
              <w:rPr>
                <w:color w:val="222222"/>
                <w:shd w:val="clear" w:color="auto" w:fill="FFFFFF"/>
              </w:rPr>
              <w:t>for nature-based solutions for tackling environmental challenges and building capacity and support for sustainable human development.</w:t>
            </w:r>
          </w:p>
        </w:tc>
        <w:tc>
          <w:tcPr>
            <w:tcW w:w="7513" w:type="dxa"/>
          </w:tcPr>
          <w:p w14:paraId="0ABE5DB1" w14:textId="77777777" w:rsidR="009C5631" w:rsidRDefault="00546CDD" w:rsidP="000824D6">
            <w:pPr>
              <w:spacing w:line="276" w:lineRule="auto"/>
              <w:jc w:val="both"/>
            </w:pPr>
            <w:r>
              <w:lastRenderedPageBreak/>
              <w:t xml:space="preserve">We would like to express our gratitude to the reviewer for appreciating the </w:t>
            </w:r>
            <w:r w:rsidR="00D669AD">
              <w:t xml:space="preserve">importance and relevance of this study </w:t>
            </w:r>
            <w:r w:rsidR="000C3208">
              <w:t>and the contribution of nature-placemaking</w:t>
            </w:r>
            <w:r w:rsidR="00976266">
              <w:t xml:space="preserve"> in </w:t>
            </w:r>
            <w:r w:rsidR="00F02B16">
              <w:t>relationship with</w:t>
            </w:r>
            <w:r w:rsidR="00976266">
              <w:t xml:space="preserve"> </w:t>
            </w:r>
            <w:commentRangeStart w:id="11"/>
            <w:r w:rsidR="00976266">
              <w:t>NBS</w:t>
            </w:r>
            <w:commentRangeEnd w:id="11"/>
            <w:r w:rsidR="00F220B1">
              <w:rPr>
                <w:rStyle w:val="CommentReference"/>
              </w:rPr>
              <w:commentReference w:id="11"/>
            </w:r>
            <w:r w:rsidR="00F02B16">
              <w:t xml:space="preserve">, </w:t>
            </w:r>
            <w:r w:rsidR="00C801CB">
              <w:t>especially</w:t>
            </w:r>
            <w:r w:rsidR="00976266">
              <w:t xml:space="preserve"> </w:t>
            </w:r>
            <w:r w:rsidR="00BB1FEC">
              <w:t xml:space="preserve">in current times where a more meaningful connection to the natural environment is required to support sustainable </w:t>
            </w:r>
            <w:r w:rsidR="00C801CB">
              <w:t xml:space="preserve">human </w:t>
            </w:r>
            <w:r w:rsidR="00BB1FEC">
              <w:t xml:space="preserve">and environmental development. </w:t>
            </w:r>
          </w:p>
          <w:p w14:paraId="729A3474" w14:textId="127D654F" w:rsidR="002761A2" w:rsidRPr="003A18EE" w:rsidRDefault="002761A2" w:rsidP="000824D6">
            <w:pPr>
              <w:spacing w:line="276" w:lineRule="auto"/>
              <w:jc w:val="both"/>
            </w:pPr>
          </w:p>
        </w:tc>
        <w:tc>
          <w:tcPr>
            <w:tcW w:w="2268" w:type="dxa"/>
          </w:tcPr>
          <w:p w14:paraId="20DB2A96" w14:textId="77777777" w:rsidR="009C5631" w:rsidRPr="001562BD" w:rsidRDefault="009C5631" w:rsidP="000824D6">
            <w:pPr>
              <w:spacing w:line="276" w:lineRule="auto"/>
            </w:pPr>
          </w:p>
        </w:tc>
      </w:tr>
      <w:tr w:rsidR="009C5631" w14:paraId="1A22726E" w14:textId="77777777" w:rsidTr="00722A08">
        <w:tc>
          <w:tcPr>
            <w:tcW w:w="5382" w:type="dxa"/>
            <w:shd w:val="clear" w:color="auto" w:fill="BDD6EE" w:themeFill="accent5" w:themeFillTint="66"/>
          </w:tcPr>
          <w:p w14:paraId="50D4B804" w14:textId="53FDF008" w:rsidR="009C5631" w:rsidRPr="003C5649" w:rsidRDefault="009C5631" w:rsidP="000824D6">
            <w:pPr>
              <w:spacing w:line="276" w:lineRule="auto"/>
              <w:rPr>
                <w:b/>
                <w:bCs/>
                <w:color w:val="222222"/>
                <w:shd w:val="clear" w:color="auto" w:fill="FFFFFF"/>
              </w:rPr>
            </w:pPr>
            <w:r>
              <w:rPr>
                <w:b/>
                <w:bCs/>
                <w:color w:val="222222"/>
                <w:shd w:val="clear" w:color="auto" w:fill="FFFFFF"/>
              </w:rPr>
              <w:t>Methods</w:t>
            </w:r>
          </w:p>
        </w:tc>
        <w:tc>
          <w:tcPr>
            <w:tcW w:w="7513" w:type="dxa"/>
            <w:shd w:val="clear" w:color="auto" w:fill="BDD6EE" w:themeFill="accent5" w:themeFillTint="66"/>
          </w:tcPr>
          <w:p w14:paraId="0BA45E07" w14:textId="77777777" w:rsidR="009C5631" w:rsidRPr="003A18EE" w:rsidRDefault="009C5631" w:rsidP="000824D6">
            <w:pPr>
              <w:spacing w:line="276" w:lineRule="auto"/>
              <w:jc w:val="both"/>
            </w:pPr>
          </w:p>
        </w:tc>
        <w:tc>
          <w:tcPr>
            <w:tcW w:w="2268" w:type="dxa"/>
            <w:shd w:val="clear" w:color="auto" w:fill="BDD6EE" w:themeFill="accent5" w:themeFillTint="66"/>
          </w:tcPr>
          <w:p w14:paraId="3BB7ED96" w14:textId="77777777" w:rsidR="009C5631" w:rsidRPr="001562BD" w:rsidRDefault="009C5631" w:rsidP="000824D6">
            <w:pPr>
              <w:spacing w:line="276" w:lineRule="auto"/>
            </w:pPr>
          </w:p>
        </w:tc>
      </w:tr>
      <w:tr w:rsidR="009C5631" w14:paraId="55361AFC" w14:textId="77777777" w:rsidTr="00722A08">
        <w:tc>
          <w:tcPr>
            <w:tcW w:w="5382" w:type="dxa"/>
          </w:tcPr>
          <w:p w14:paraId="3DA75E01" w14:textId="77777777" w:rsidR="009C5631" w:rsidRDefault="009C5631" w:rsidP="000824D6">
            <w:pPr>
              <w:spacing w:line="276" w:lineRule="auto"/>
              <w:rPr>
                <w:color w:val="222222"/>
                <w:shd w:val="clear" w:color="auto" w:fill="FFFFFF"/>
              </w:rPr>
            </w:pPr>
            <w:r w:rsidRPr="003C5649">
              <w:rPr>
                <w:b/>
                <w:bCs/>
                <w:color w:val="222222"/>
                <w:shd w:val="clear" w:color="auto" w:fill="FFFFFF"/>
              </w:rPr>
              <w:t>#4</w:t>
            </w:r>
            <w:r w:rsidRPr="003C5649">
              <w:rPr>
                <w:color w:val="222222"/>
                <w:shd w:val="clear" w:color="auto" w:fill="FFFFFF"/>
              </w:rPr>
              <w:t xml:space="preserve"> Please define that many terms or remove jargon for a broad academic audience.</w:t>
            </w:r>
          </w:p>
          <w:p w14:paraId="785CCB12" w14:textId="58CE2CB8" w:rsidR="009C5631" w:rsidRPr="003C5649" w:rsidRDefault="009C5631" w:rsidP="000824D6">
            <w:pPr>
              <w:spacing w:line="276" w:lineRule="auto"/>
              <w:rPr>
                <w:b/>
                <w:bCs/>
                <w:color w:val="222222"/>
                <w:shd w:val="clear" w:color="auto" w:fill="FFFFFF"/>
              </w:rPr>
            </w:pPr>
            <w:r w:rsidRPr="00816E36">
              <w:rPr>
                <w:shd w:val="clear" w:color="auto" w:fill="FFFFFF"/>
              </w:rPr>
              <w:t>One case study is not adequate for a research paper.</w:t>
            </w:r>
          </w:p>
        </w:tc>
        <w:tc>
          <w:tcPr>
            <w:tcW w:w="7513" w:type="dxa"/>
          </w:tcPr>
          <w:p w14:paraId="39E3F847" w14:textId="43235797" w:rsidR="0047164F" w:rsidRDefault="008E2C8E" w:rsidP="000824D6">
            <w:pPr>
              <w:spacing w:line="276" w:lineRule="auto"/>
              <w:jc w:val="both"/>
            </w:pPr>
            <w:r>
              <w:t xml:space="preserve">While we understand the reviewer concerns regarding publishing a paper with </w:t>
            </w:r>
            <w:r w:rsidR="00D677A5">
              <w:t>a single</w:t>
            </w:r>
            <w:r>
              <w:t xml:space="preserve"> case study, we would like </w:t>
            </w:r>
            <w:r w:rsidR="00C52067">
              <w:t>to emphasise</w:t>
            </w:r>
            <w:r w:rsidR="000D6D5E">
              <w:t xml:space="preserve"> that indeed conduct</w:t>
            </w:r>
            <w:r w:rsidR="004A1090">
              <w:t>ing</w:t>
            </w:r>
            <w:r w:rsidR="000D6D5E">
              <w:t xml:space="preserve"> only one case study </w:t>
            </w:r>
            <w:r w:rsidR="00C52067">
              <w:t>is</w:t>
            </w:r>
            <w:r w:rsidR="000D6D5E">
              <w:t xml:space="preserve"> appropriate for publication</w:t>
            </w:r>
            <w:r w:rsidR="00306B14">
              <w:t>.</w:t>
            </w:r>
            <w:r w:rsidR="00626A39">
              <w:t xml:space="preserve"> </w:t>
            </w:r>
            <w:r w:rsidR="00306B14">
              <w:t>T</w:t>
            </w:r>
            <w:r w:rsidR="00626A39">
              <w:t xml:space="preserve">his </w:t>
            </w:r>
            <w:r w:rsidR="004D6B8F">
              <w:t>approach is</w:t>
            </w:r>
            <w:r w:rsidR="00626A39">
              <w:t xml:space="preserve"> known as </w:t>
            </w:r>
            <w:r w:rsidR="00626A39">
              <w:rPr>
                <w:i/>
                <w:iCs/>
              </w:rPr>
              <w:t xml:space="preserve">intrinsic </w:t>
            </w:r>
            <w:r w:rsidR="00626A39">
              <w:t xml:space="preserve">case </w:t>
            </w:r>
            <w:r w:rsidR="00B624DB">
              <w:t>study</w:t>
            </w:r>
            <w:r w:rsidR="007D687C">
              <w:t xml:space="preserve"> typically undertaken to learn about a specific </w:t>
            </w:r>
            <w:r w:rsidR="00496A39">
              <w:t>phenomenon</w:t>
            </w:r>
            <w:r w:rsidR="005504C4">
              <w:t>.</w:t>
            </w:r>
            <w:r w:rsidR="007D687C">
              <w:t xml:space="preserve"> </w:t>
            </w:r>
            <w:r w:rsidR="005504C4">
              <w:t>T</w:t>
            </w:r>
            <w:r w:rsidR="00496A39">
              <w:t xml:space="preserve">he researcher(s) </w:t>
            </w:r>
            <w:r w:rsidR="007F2FAF">
              <w:t>define the uniqueness of the phenomeno</w:t>
            </w:r>
            <w:r w:rsidR="006A000D">
              <w:t>n</w:t>
            </w:r>
            <w:r w:rsidR="007F2FAF">
              <w:t xml:space="preserve"> making the case study distinguishable from others</w:t>
            </w:r>
            <w:r w:rsidR="00C52067">
              <w:t xml:space="preserve"> (</w:t>
            </w:r>
            <w:r w:rsidR="00AD095E">
              <w:t xml:space="preserve">Crowe </w:t>
            </w:r>
            <w:r w:rsidR="00AD095E">
              <w:rPr>
                <w:i/>
                <w:iCs/>
              </w:rPr>
              <w:t xml:space="preserve">et </w:t>
            </w:r>
            <w:r w:rsidR="003E5955">
              <w:rPr>
                <w:i/>
                <w:iCs/>
              </w:rPr>
              <w:t>al.</w:t>
            </w:r>
            <w:r w:rsidR="00AD095E">
              <w:rPr>
                <w:i/>
                <w:iCs/>
              </w:rPr>
              <w:t xml:space="preserve"> </w:t>
            </w:r>
            <w:r w:rsidR="00AD095E">
              <w:t>2011)</w:t>
            </w:r>
            <w:r w:rsidR="007F2FAF">
              <w:t xml:space="preserve">. Please notice that </w:t>
            </w:r>
            <w:r w:rsidR="006A000D">
              <w:t>in the methods section, we provide</w:t>
            </w:r>
            <w:r w:rsidR="005504C4">
              <w:t>d</w:t>
            </w:r>
            <w:r w:rsidR="006A000D">
              <w:t xml:space="preserve"> information regarding the uniqueness of the case study selected in this case GUI (see paragraph </w:t>
            </w:r>
            <w:r w:rsidR="006A000D" w:rsidRPr="0061040E">
              <w:rPr>
                <w:b/>
                <w:bCs/>
              </w:rPr>
              <w:t>#</w:t>
            </w:r>
            <w:r w:rsidR="00D45FF1">
              <w:rPr>
                <w:b/>
                <w:bCs/>
              </w:rPr>
              <w:t xml:space="preserve">12, </w:t>
            </w:r>
            <w:r w:rsidR="00D45FF1" w:rsidRPr="00D45FF1">
              <w:t xml:space="preserve">and </w:t>
            </w:r>
            <w:r w:rsidR="00D45FF1">
              <w:rPr>
                <w:b/>
                <w:bCs/>
              </w:rPr>
              <w:t xml:space="preserve">Method: GUI Case Study </w:t>
            </w:r>
            <w:r w:rsidR="00D45FF1" w:rsidRPr="00D45FF1">
              <w:t>section</w:t>
            </w:r>
            <w:r w:rsidR="006A000D">
              <w:t>)</w:t>
            </w:r>
            <w:r w:rsidR="00065937">
              <w:t xml:space="preserve">. </w:t>
            </w:r>
            <w:r w:rsidR="0061040E">
              <w:t>Furthermore, s</w:t>
            </w:r>
            <w:r w:rsidR="00065937">
              <w:t xml:space="preserve">everal </w:t>
            </w:r>
            <w:r w:rsidR="005254B9">
              <w:t>papers have published</w:t>
            </w:r>
            <w:r w:rsidR="00D45FF1">
              <w:t xml:space="preserve"> single case studies</w:t>
            </w:r>
            <w:r w:rsidR="005254B9">
              <w:t xml:space="preserve"> that</w:t>
            </w:r>
            <w:r w:rsidR="00065937">
              <w:t xml:space="preserve"> analys</w:t>
            </w:r>
            <w:r w:rsidR="005254B9">
              <w:t>e</w:t>
            </w:r>
            <w:r w:rsidR="00065937">
              <w:t xml:space="preserve"> unique phenomena in everyday contexts</w:t>
            </w:r>
            <w:r w:rsidR="0017439F">
              <w:t xml:space="preserve"> in which they occur</w:t>
            </w:r>
            <w:r w:rsidR="00B74311">
              <w:t>.</w:t>
            </w:r>
            <w:r w:rsidR="0017439F">
              <w:t xml:space="preserve"> </w:t>
            </w:r>
            <w:r w:rsidR="00B74311">
              <w:t>T</w:t>
            </w:r>
            <w:r w:rsidR="0017439F">
              <w:t>his could include minority groups overcoming a disaster event</w:t>
            </w:r>
            <w:r w:rsidR="0061040E">
              <w:t>,</w:t>
            </w:r>
            <w:r w:rsidR="0017439F">
              <w:t xml:space="preserve"> </w:t>
            </w:r>
            <w:r w:rsidR="00B74311">
              <w:t xml:space="preserve">as found in the </w:t>
            </w:r>
            <w:r w:rsidR="003872CD">
              <w:t xml:space="preserve">longitudinal </w:t>
            </w:r>
            <w:r w:rsidR="00B74311">
              <w:t xml:space="preserve">study conducted by </w:t>
            </w:r>
            <w:r w:rsidR="00A64D05">
              <w:t xml:space="preserve">Moreno and Shaw </w:t>
            </w:r>
            <w:r w:rsidR="003872CD">
              <w:t>(</w:t>
            </w:r>
            <w:r w:rsidR="006350AF">
              <w:t>2018)</w:t>
            </w:r>
            <w:r w:rsidR="003872CD">
              <w:t xml:space="preserve"> with a</w:t>
            </w:r>
            <w:r w:rsidR="006350AF">
              <w:t xml:space="preserve"> </w:t>
            </w:r>
            <w:r w:rsidR="003872CD">
              <w:t xml:space="preserve">small </w:t>
            </w:r>
            <w:r w:rsidR="009B2F98">
              <w:t>coastal</w:t>
            </w:r>
            <w:r w:rsidR="003872CD">
              <w:t xml:space="preserve"> community in Chile</w:t>
            </w:r>
            <w:r w:rsidR="00FC2736">
              <w:t xml:space="preserve">, or </w:t>
            </w:r>
            <w:r w:rsidR="00B0018D">
              <w:t xml:space="preserve">marginalised communities </w:t>
            </w:r>
            <w:r w:rsidR="00BD27A4">
              <w:t xml:space="preserve">- </w:t>
            </w:r>
            <w:r w:rsidR="00526F32">
              <w:t xml:space="preserve">see </w:t>
            </w:r>
            <w:proofErr w:type="spellStart"/>
            <w:r w:rsidR="00A76F5C">
              <w:t>Fahlberg</w:t>
            </w:r>
            <w:proofErr w:type="spellEnd"/>
            <w:r w:rsidR="00A76F5C">
              <w:t>, 2019</w:t>
            </w:r>
            <w:r w:rsidR="00526F32">
              <w:t>’s study conducted in the City of God favela</w:t>
            </w:r>
            <w:r w:rsidR="001D789C">
              <w:t xml:space="preserve">, or single case studies conducted to explore </w:t>
            </w:r>
            <w:r w:rsidR="00E264BD">
              <w:t xml:space="preserve">behavioural relationship across </w:t>
            </w:r>
            <w:r w:rsidR="00082724">
              <w:t>specific populations</w:t>
            </w:r>
            <w:r w:rsidR="007D3F17">
              <w:t xml:space="preserve"> - </w:t>
            </w:r>
            <w:r w:rsidR="00991C22">
              <w:t xml:space="preserve">see </w:t>
            </w:r>
            <w:proofErr w:type="spellStart"/>
            <w:r w:rsidR="007D3F17" w:rsidRPr="007D3F17">
              <w:t>Hellström</w:t>
            </w:r>
            <w:proofErr w:type="spellEnd"/>
            <w:r w:rsidR="007D3F17">
              <w:t xml:space="preserve"> </w:t>
            </w:r>
            <w:r w:rsidR="007D3F17">
              <w:rPr>
                <w:i/>
                <w:iCs/>
              </w:rPr>
              <w:t xml:space="preserve">et al. </w:t>
            </w:r>
            <w:r w:rsidR="007D3F17">
              <w:t xml:space="preserve">2005’s </w:t>
            </w:r>
            <w:r w:rsidR="009E3522">
              <w:t xml:space="preserve">single case </w:t>
            </w:r>
            <w:r w:rsidR="007D3F17">
              <w:t xml:space="preserve">study </w:t>
            </w:r>
            <w:r w:rsidR="009E3522">
              <w:t>of an elderly married couple living with dementia</w:t>
            </w:r>
            <w:r w:rsidR="00D71C14">
              <w:t xml:space="preserve">. </w:t>
            </w:r>
            <w:r w:rsidR="0034403E">
              <w:t xml:space="preserve">Also see </w:t>
            </w:r>
            <w:r w:rsidR="0034403E">
              <w:lastRenderedPageBreak/>
              <w:t>Hobson</w:t>
            </w:r>
            <w:r w:rsidR="00E513AE">
              <w:t>’s</w:t>
            </w:r>
            <w:r w:rsidR="0034403E">
              <w:t xml:space="preserve"> (2006) single case study conducted on one Singaporean environmental organisation. </w:t>
            </w:r>
            <w:r w:rsidR="009E3522">
              <w:t xml:space="preserve"> </w:t>
            </w:r>
          </w:p>
          <w:p w14:paraId="2B0A0577" w14:textId="5A36D186" w:rsidR="00AD095E" w:rsidRPr="005D2CD0" w:rsidRDefault="001821E3" w:rsidP="009F290A">
            <w:pPr>
              <w:spacing w:before="120"/>
              <w:jc w:val="both"/>
              <w:rPr>
                <w:sz w:val="20"/>
                <w:szCs w:val="20"/>
              </w:rPr>
            </w:pPr>
            <w:r w:rsidRPr="005D2CD0">
              <w:rPr>
                <w:sz w:val="20"/>
                <w:szCs w:val="20"/>
              </w:rPr>
              <w:t xml:space="preserve">Crowe, S., </w:t>
            </w:r>
            <w:proofErr w:type="spellStart"/>
            <w:r w:rsidRPr="005D2CD0">
              <w:rPr>
                <w:sz w:val="20"/>
                <w:szCs w:val="20"/>
              </w:rPr>
              <w:t>Cresswell</w:t>
            </w:r>
            <w:proofErr w:type="spellEnd"/>
            <w:r w:rsidRPr="005D2CD0">
              <w:rPr>
                <w:sz w:val="20"/>
                <w:szCs w:val="20"/>
              </w:rPr>
              <w:t xml:space="preserve">, K., Robertson, A., </w:t>
            </w:r>
            <w:proofErr w:type="spellStart"/>
            <w:r w:rsidRPr="005D2CD0">
              <w:rPr>
                <w:sz w:val="20"/>
                <w:szCs w:val="20"/>
              </w:rPr>
              <w:t>Huby</w:t>
            </w:r>
            <w:proofErr w:type="spellEnd"/>
            <w:r w:rsidRPr="005D2CD0">
              <w:rPr>
                <w:sz w:val="20"/>
                <w:szCs w:val="20"/>
              </w:rPr>
              <w:t xml:space="preserve">, G., Avery, A., &amp; Sheikh, A. (2011). The case study approach. BMC medical research methodology, 11, 100. https://doi.org/10.1186/1471-2288-11-100. </w:t>
            </w:r>
          </w:p>
          <w:p w14:paraId="5932765C" w14:textId="19CA4090" w:rsidR="006350AF" w:rsidRPr="005D2CD0" w:rsidRDefault="00B74311" w:rsidP="009F290A">
            <w:pPr>
              <w:spacing w:before="120"/>
              <w:jc w:val="both"/>
              <w:rPr>
                <w:sz w:val="20"/>
                <w:szCs w:val="20"/>
              </w:rPr>
            </w:pPr>
            <w:r w:rsidRPr="005D2CD0">
              <w:rPr>
                <w:sz w:val="20"/>
                <w:szCs w:val="20"/>
              </w:rPr>
              <w:t xml:space="preserve">Moreno, J., Shaw, D. Women’s empowerment following disaster: a longitudinal study of social change. Nat Hazards 92, 205–224 (2018). </w:t>
            </w:r>
            <w:r w:rsidR="00A76F5C" w:rsidRPr="005D2CD0">
              <w:rPr>
                <w:sz w:val="20"/>
                <w:szCs w:val="20"/>
              </w:rPr>
              <w:t>https://doi.org/10.1007/s11069-018-3204-4.</w:t>
            </w:r>
          </w:p>
          <w:p w14:paraId="32F641F0" w14:textId="2736ECAD" w:rsidR="00D41E15" w:rsidRPr="005D2CD0" w:rsidRDefault="00D41E15" w:rsidP="009F290A">
            <w:pPr>
              <w:spacing w:before="120"/>
              <w:jc w:val="both"/>
              <w:rPr>
                <w:sz w:val="20"/>
                <w:szCs w:val="20"/>
              </w:rPr>
            </w:pPr>
            <w:proofErr w:type="spellStart"/>
            <w:r w:rsidRPr="005D2CD0">
              <w:rPr>
                <w:sz w:val="20"/>
                <w:szCs w:val="20"/>
              </w:rPr>
              <w:t>Fah</w:t>
            </w:r>
            <w:r w:rsidR="00126529" w:rsidRPr="005D2CD0">
              <w:rPr>
                <w:sz w:val="20"/>
                <w:szCs w:val="20"/>
              </w:rPr>
              <w:t>l</w:t>
            </w:r>
            <w:r w:rsidRPr="005D2CD0">
              <w:rPr>
                <w:sz w:val="20"/>
                <w:szCs w:val="20"/>
              </w:rPr>
              <w:t>berg</w:t>
            </w:r>
            <w:proofErr w:type="spellEnd"/>
            <w:r w:rsidRPr="005D2CD0">
              <w:rPr>
                <w:sz w:val="20"/>
                <w:szCs w:val="20"/>
              </w:rPr>
              <w:t xml:space="preserve"> A., N. (2018). Rethinking Favela Governance: Nonviolent Politics in Rio de Janeiro’s Gang Territories. Politics &amp; Society, vol. 46, 4, pp. 485–512.</w:t>
            </w:r>
          </w:p>
          <w:p w14:paraId="39A29C16" w14:textId="16B52E7D" w:rsidR="00991C22" w:rsidRPr="005D2CD0" w:rsidRDefault="00991C22" w:rsidP="009F290A">
            <w:pPr>
              <w:spacing w:before="120"/>
              <w:jc w:val="both"/>
              <w:rPr>
                <w:sz w:val="20"/>
                <w:szCs w:val="20"/>
              </w:rPr>
            </w:pPr>
            <w:proofErr w:type="spellStart"/>
            <w:r w:rsidRPr="005D2CD0">
              <w:rPr>
                <w:sz w:val="20"/>
                <w:szCs w:val="20"/>
              </w:rPr>
              <w:t>Hellström</w:t>
            </w:r>
            <w:proofErr w:type="spellEnd"/>
            <w:r w:rsidRPr="005D2CD0">
              <w:rPr>
                <w:sz w:val="20"/>
                <w:szCs w:val="20"/>
              </w:rPr>
              <w:t xml:space="preserve"> I, Nolan M, </w:t>
            </w:r>
            <w:proofErr w:type="spellStart"/>
            <w:r w:rsidRPr="005D2CD0">
              <w:rPr>
                <w:sz w:val="20"/>
                <w:szCs w:val="20"/>
              </w:rPr>
              <w:t>Lundh</w:t>
            </w:r>
            <w:proofErr w:type="spellEnd"/>
            <w:r w:rsidRPr="005D2CD0">
              <w:rPr>
                <w:sz w:val="20"/>
                <w:szCs w:val="20"/>
              </w:rPr>
              <w:t xml:space="preserve"> U. 'We do things together': A case study of '</w:t>
            </w:r>
            <w:proofErr w:type="spellStart"/>
            <w:r w:rsidRPr="005D2CD0">
              <w:rPr>
                <w:sz w:val="20"/>
                <w:szCs w:val="20"/>
              </w:rPr>
              <w:t>couplehood</w:t>
            </w:r>
            <w:proofErr w:type="spellEnd"/>
            <w:r w:rsidRPr="005D2CD0">
              <w:rPr>
                <w:sz w:val="20"/>
                <w:szCs w:val="20"/>
              </w:rPr>
              <w:t>' in dementia. Dementia. 2005;</w:t>
            </w:r>
            <w:r w:rsidR="00374C19" w:rsidRPr="005D2CD0">
              <w:rPr>
                <w:sz w:val="20"/>
                <w:szCs w:val="20"/>
              </w:rPr>
              <w:t xml:space="preserve"> </w:t>
            </w:r>
            <w:r w:rsidRPr="005D2CD0">
              <w:rPr>
                <w:sz w:val="20"/>
                <w:szCs w:val="20"/>
              </w:rPr>
              <w:t xml:space="preserve">4:7–22. </w:t>
            </w:r>
            <w:proofErr w:type="spellStart"/>
            <w:r w:rsidRPr="005D2CD0">
              <w:rPr>
                <w:sz w:val="20"/>
                <w:szCs w:val="20"/>
              </w:rPr>
              <w:t>doi</w:t>
            </w:r>
            <w:proofErr w:type="spellEnd"/>
            <w:r w:rsidRPr="005D2CD0">
              <w:rPr>
                <w:sz w:val="20"/>
                <w:szCs w:val="20"/>
              </w:rPr>
              <w:t>: 10.1177/1471301205049188.</w:t>
            </w:r>
          </w:p>
          <w:p w14:paraId="1AE76C6D" w14:textId="4FA96CFC" w:rsidR="0034403E" w:rsidRPr="001821E3" w:rsidRDefault="006557D8" w:rsidP="009F290A">
            <w:pPr>
              <w:spacing w:before="120"/>
              <w:jc w:val="both"/>
              <w:rPr>
                <w:sz w:val="20"/>
                <w:szCs w:val="20"/>
              </w:rPr>
            </w:pPr>
            <w:r w:rsidRPr="005D2CD0">
              <w:rPr>
                <w:sz w:val="20"/>
                <w:szCs w:val="20"/>
              </w:rPr>
              <w:t xml:space="preserve">Hobson K. 2006. Enacting environmental justice in Singapore: Performative justice and the Green Volunteer Network. </w:t>
            </w:r>
            <w:proofErr w:type="spellStart"/>
            <w:r w:rsidRPr="005D2CD0">
              <w:rPr>
                <w:sz w:val="20"/>
                <w:szCs w:val="20"/>
              </w:rPr>
              <w:t>Geoforum</w:t>
            </w:r>
            <w:proofErr w:type="spellEnd"/>
            <w:r w:rsidRPr="005D2CD0">
              <w:rPr>
                <w:sz w:val="20"/>
                <w:szCs w:val="20"/>
              </w:rPr>
              <w:t>, Volume 37, Issue 5</w:t>
            </w:r>
            <w:r w:rsidR="00E513AE" w:rsidRPr="005D2CD0">
              <w:rPr>
                <w:sz w:val="20"/>
                <w:szCs w:val="20"/>
              </w:rPr>
              <w:t>. doi.org/10.1016/j.geoforum.2005.08.004.</w:t>
            </w:r>
          </w:p>
        </w:tc>
        <w:tc>
          <w:tcPr>
            <w:tcW w:w="2268" w:type="dxa"/>
          </w:tcPr>
          <w:p w14:paraId="3B3757F5" w14:textId="712EA417" w:rsidR="009C5631" w:rsidRPr="001562BD" w:rsidRDefault="00FD544C" w:rsidP="000824D6">
            <w:pPr>
              <w:spacing w:line="276" w:lineRule="auto"/>
            </w:pPr>
            <w:r>
              <w:lastRenderedPageBreak/>
              <w:t xml:space="preserve">See methods section. </w:t>
            </w:r>
          </w:p>
        </w:tc>
      </w:tr>
      <w:tr w:rsidR="009C5631" w14:paraId="2F53EB74" w14:textId="77777777" w:rsidTr="00722A08">
        <w:tc>
          <w:tcPr>
            <w:tcW w:w="5382" w:type="dxa"/>
          </w:tcPr>
          <w:p w14:paraId="50086EAC" w14:textId="77777777" w:rsidR="00B53801" w:rsidRDefault="009C5631" w:rsidP="000824D6">
            <w:pPr>
              <w:spacing w:line="276" w:lineRule="auto"/>
              <w:rPr>
                <w:color w:val="222222"/>
                <w:shd w:val="clear" w:color="auto" w:fill="FFFFFF"/>
              </w:rPr>
            </w:pPr>
            <w:r w:rsidRPr="003C5649">
              <w:rPr>
                <w:b/>
                <w:bCs/>
                <w:color w:val="222222"/>
                <w:shd w:val="clear" w:color="auto" w:fill="FFFFFF"/>
              </w:rPr>
              <w:t>#8</w:t>
            </w:r>
            <w:r w:rsidRPr="003C5649">
              <w:rPr>
                <w:color w:val="222222"/>
                <w:shd w:val="clear" w:color="auto" w:fill="FFFFFF"/>
              </w:rPr>
              <w:t xml:space="preserve"> Grounded theory analysis does not apply to this research design—the authors' used existing measures. I don't understand how Grounded theory applies especially since the authors were not focused </w:t>
            </w:r>
          </w:p>
          <w:p w14:paraId="3CA9F6C1" w14:textId="46B605C7" w:rsidR="009C5631" w:rsidRPr="003C5649" w:rsidRDefault="009C5631" w:rsidP="000824D6">
            <w:pPr>
              <w:spacing w:line="276" w:lineRule="auto"/>
              <w:rPr>
                <w:b/>
                <w:bCs/>
                <w:color w:val="222222"/>
                <w:shd w:val="clear" w:color="auto" w:fill="FFFFFF"/>
              </w:rPr>
            </w:pPr>
            <w:r w:rsidRPr="003C5649">
              <w:rPr>
                <w:color w:val="222222"/>
                <w:shd w:val="clear" w:color="auto" w:fill="FFFFFF"/>
              </w:rPr>
              <w:t>on theory building.</w:t>
            </w:r>
          </w:p>
        </w:tc>
        <w:tc>
          <w:tcPr>
            <w:tcW w:w="7513" w:type="dxa"/>
          </w:tcPr>
          <w:p w14:paraId="69CBD262" w14:textId="295B9D93" w:rsidR="007E73E7" w:rsidRPr="00F05A4C" w:rsidRDefault="00AD52B7" w:rsidP="00E63983">
            <w:pPr>
              <w:spacing w:line="276" w:lineRule="auto"/>
              <w:jc w:val="both"/>
            </w:pPr>
            <w:r w:rsidRPr="00F05A4C">
              <w:t xml:space="preserve">In the last two decades there has been a growing </w:t>
            </w:r>
            <w:r w:rsidR="00BD1B8B" w:rsidRPr="00F05A4C">
              <w:t xml:space="preserve">number of studies combining mix-methods approach with grounded theory. </w:t>
            </w:r>
            <w:r w:rsidR="00847F6D" w:rsidRPr="00F05A4C">
              <w:t>There are</w:t>
            </w:r>
            <w:r w:rsidR="00517ED4" w:rsidRPr="00F05A4C">
              <w:t xml:space="preserve"> examples that use convergent designs in which grounded theory is implemented to </w:t>
            </w:r>
            <w:r w:rsidR="009E26F6" w:rsidRPr="00F05A4C">
              <w:t xml:space="preserve">analyse qualitative data and </w:t>
            </w:r>
            <w:r w:rsidR="00847F6D" w:rsidRPr="00F05A4C">
              <w:t xml:space="preserve">to </w:t>
            </w:r>
            <w:r w:rsidR="00675AA5" w:rsidRPr="00F05A4C">
              <w:t>examine the results of quantitative data</w:t>
            </w:r>
            <w:r w:rsidR="00423E1E" w:rsidRPr="00F05A4C">
              <w:t xml:space="preserve"> (</w:t>
            </w:r>
            <w:proofErr w:type="spellStart"/>
            <w:r w:rsidR="00423E1E" w:rsidRPr="00F05A4C">
              <w:rPr>
                <w:color w:val="0000FF"/>
              </w:rPr>
              <w:t>Babchuk</w:t>
            </w:r>
            <w:proofErr w:type="spellEnd"/>
            <w:r w:rsidR="00423E1E" w:rsidRPr="00F05A4C">
              <w:rPr>
                <w:color w:val="0000FF"/>
              </w:rPr>
              <w:t>, 2015; Birks &amp; Mills, 2015; Charmaz, 2014; Johnson et al., 2010; Walsh, 2015</w:t>
            </w:r>
            <w:r w:rsidR="00423E1E" w:rsidRPr="00F05A4C">
              <w:t>)</w:t>
            </w:r>
            <w:r w:rsidR="00D958F6" w:rsidRPr="00F05A4C">
              <w:t xml:space="preserve">. In some of those studies there was </w:t>
            </w:r>
            <w:r w:rsidR="008F2D1B" w:rsidRPr="00F05A4C">
              <w:t>no</w:t>
            </w:r>
            <w:r w:rsidR="00D958F6" w:rsidRPr="00F05A4C">
              <w:t xml:space="preserve"> intention of developing a theory or model (</w:t>
            </w:r>
            <w:r w:rsidR="006F7CAE" w:rsidRPr="00F05A4C">
              <w:rPr>
                <w:color w:val="0000FF"/>
              </w:rPr>
              <w:t xml:space="preserve">Howell Smith </w:t>
            </w:r>
            <w:r w:rsidR="006F7CAE" w:rsidRPr="00F05A4C">
              <w:rPr>
                <w:i/>
                <w:iCs/>
                <w:color w:val="0000FF"/>
              </w:rPr>
              <w:t xml:space="preserve">et al, </w:t>
            </w:r>
            <w:r w:rsidR="006F7CAE" w:rsidRPr="00F05A4C">
              <w:rPr>
                <w:color w:val="0000FF"/>
              </w:rPr>
              <w:t>2019</w:t>
            </w:r>
            <w:r w:rsidR="00D958F6" w:rsidRPr="00F05A4C">
              <w:t>)</w:t>
            </w:r>
            <w:r w:rsidR="00423E1E" w:rsidRPr="00F05A4C">
              <w:t xml:space="preserve">. </w:t>
            </w:r>
            <w:r w:rsidR="007B6638" w:rsidRPr="00F05A4C">
              <w:t>Si</w:t>
            </w:r>
            <w:r w:rsidR="00D14512" w:rsidRPr="00F05A4C">
              <w:t>milarly, i</w:t>
            </w:r>
            <w:r w:rsidR="00423E1E" w:rsidRPr="00F05A4C">
              <w:t xml:space="preserve">n our study, we have </w:t>
            </w:r>
            <w:r w:rsidR="00AD02D7" w:rsidRPr="00F05A4C">
              <w:t>used a</w:t>
            </w:r>
            <w:r w:rsidR="00C92E12" w:rsidRPr="00F05A4C">
              <w:t xml:space="preserve">n exploratory </w:t>
            </w:r>
            <w:r w:rsidR="00AD02D7" w:rsidRPr="00F05A4C">
              <w:t xml:space="preserve">mix-methods approach </w:t>
            </w:r>
            <w:r w:rsidR="00D14512" w:rsidRPr="00F05A4C">
              <w:t>in which</w:t>
            </w:r>
            <w:r w:rsidR="00AD02D7" w:rsidRPr="00F05A4C">
              <w:t xml:space="preserve"> grounded theory </w:t>
            </w:r>
            <w:r w:rsidR="00D14512" w:rsidRPr="00F05A4C">
              <w:t xml:space="preserve">was implemented </w:t>
            </w:r>
            <w:r w:rsidR="00AD02D7" w:rsidRPr="00F05A4C">
              <w:t>for the analysis of the qualitative data</w:t>
            </w:r>
            <w:r w:rsidR="003418AF" w:rsidRPr="00F05A4C">
              <w:t xml:space="preserve">. Using this </w:t>
            </w:r>
            <w:r w:rsidR="00E10A31" w:rsidRPr="00F05A4C">
              <w:t>approach,</w:t>
            </w:r>
            <w:r w:rsidR="003418AF" w:rsidRPr="00F05A4C">
              <w:t xml:space="preserve"> the research team was able to examine the statements of the GUI core members and volunteers</w:t>
            </w:r>
            <w:r w:rsidR="0023378D" w:rsidRPr="00F05A4C">
              <w:t xml:space="preserve"> to finally produce a theoretical explanation of the </w:t>
            </w:r>
            <w:r w:rsidR="00E63983" w:rsidRPr="00F05A4C">
              <w:t>phenomenon</w:t>
            </w:r>
            <w:r w:rsidR="0057610D" w:rsidRPr="00F05A4C">
              <w:t xml:space="preserve"> grounded on the data. This initial theoretical model was implemented for the design of the survey instrument</w:t>
            </w:r>
            <w:r w:rsidR="00E63983" w:rsidRPr="00F05A4C">
              <w:t xml:space="preserve">. </w:t>
            </w:r>
            <w:r w:rsidR="001A567C" w:rsidRPr="00F05A4C">
              <w:t xml:space="preserve">Finally, in the conceptualization of the results, we </w:t>
            </w:r>
            <w:r w:rsidR="0029690D" w:rsidRPr="00F05A4C">
              <w:t xml:space="preserve">integrated results from the qualitative phase and explore the convergence between </w:t>
            </w:r>
            <w:r w:rsidR="00020A8D">
              <w:t>those</w:t>
            </w:r>
            <w:r w:rsidR="0029690D" w:rsidRPr="00F05A4C">
              <w:t xml:space="preserve"> </w:t>
            </w:r>
            <w:r w:rsidR="00642DA7" w:rsidRPr="00F05A4C">
              <w:t xml:space="preserve">obtained </w:t>
            </w:r>
            <w:r w:rsidR="00CD6AEB" w:rsidRPr="00F05A4C">
              <w:t xml:space="preserve">from </w:t>
            </w:r>
            <w:r w:rsidR="00CD6AEB" w:rsidRPr="00F05A4C">
              <w:lastRenderedPageBreak/>
              <w:t>the</w:t>
            </w:r>
            <w:r w:rsidR="00642DA7" w:rsidRPr="00F05A4C">
              <w:t xml:space="preserve"> qualitative and quantitative explorations</w:t>
            </w:r>
            <w:r w:rsidR="00C92E12" w:rsidRPr="00F05A4C">
              <w:t xml:space="preserve"> (</w:t>
            </w:r>
            <w:r w:rsidR="00F4129D" w:rsidRPr="00F05A4C">
              <w:rPr>
                <w:color w:val="0000FF"/>
              </w:rPr>
              <w:t>Creswell &amp; Plano Clark, 2018</w:t>
            </w:r>
            <w:r w:rsidR="00F4129D" w:rsidRPr="00F05A4C">
              <w:t>)</w:t>
            </w:r>
            <w:r w:rsidR="00642DA7" w:rsidRPr="00F05A4C">
              <w:t>.</w:t>
            </w:r>
            <w:r w:rsidR="00D41538" w:rsidRPr="00F05A4C">
              <w:t xml:space="preserve"> This is considered </w:t>
            </w:r>
            <w:r w:rsidR="00050808" w:rsidRPr="00F05A4C">
              <w:t>a sound methodology (</w:t>
            </w:r>
            <w:r w:rsidR="00050808" w:rsidRPr="00F05A4C">
              <w:rPr>
                <w:color w:val="0000FF"/>
              </w:rPr>
              <w:t>Glaser and Strauss</w:t>
            </w:r>
            <w:r w:rsidR="007B0650" w:rsidRPr="00F05A4C">
              <w:rPr>
                <w:color w:val="0000FF"/>
              </w:rPr>
              <w:t>,</w:t>
            </w:r>
            <w:r w:rsidR="00050808" w:rsidRPr="00F05A4C">
              <w:rPr>
                <w:color w:val="0000FF"/>
              </w:rPr>
              <w:t>1967</w:t>
            </w:r>
            <w:r w:rsidR="00050808" w:rsidRPr="00F05A4C">
              <w:t xml:space="preserve">) widely implemented in </w:t>
            </w:r>
            <w:r w:rsidR="007B0650" w:rsidRPr="00F05A4C">
              <w:t>mix-methods studies (</w:t>
            </w:r>
            <w:proofErr w:type="spellStart"/>
            <w:r w:rsidR="007B0650" w:rsidRPr="00F05A4C">
              <w:rPr>
                <w:color w:val="0000FF"/>
              </w:rPr>
              <w:t>Guetterman</w:t>
            </w:r>
            <w:proofErr w:type="spellEnd"/>
            <w:r w:rsidR="007B0650" w:rsidRPr="00F05A4C">
              <w:rPr>
                <w:color w:val="0000FF"/>
              </w:rPr>
              <w:t xml:space="preserve"> </w:t>
            </w:r>
            <w:r w:rsidR="007B0650" w:rsidRPr="00F05A4C">
              <w:rPr>
                <w:i/>
                <w:iCs/>
                <w:color w:val="0000FF"/>
              </w:rPr>
              <w:t>et al.,</w:t>
            </w:r>
            <w:r w:rsidR="007B0650" w:rsidRPr="00F05A4C">
              <w:rPr>
                <w:color w:val="0000FF"/>
              </w:rPr>
              <w:t xml:space="preserve"> 2019</w:t>
            </w:r>
            <w:r w:rsidR="007B0650" w:rsidRPr="00F05A4C">
              <w:t xml:space="preserve">). </w:t>
            </w:r>
            <w:r w:rsidR="008175E9" w:rsidRPr="004D4274">
              <w:t xml:space="preserve">It is important to emphasise that </w:t>
            </w:r>
            <w:r w:rsidR="00401576" w:rsidRPr="004D4274">
              <w:t xml:space="preserve">the results of our study enabled the development of a theoretical </w:t>
            </w:r>
            <w:r w:rsidR="00A97D7D" w:rsidRPr="004D4274">
              <w:t>explanation</w:t>
            </w:r>
            <w:r w:rsidR="00054030" w:rsidRPr="004D4274">
              <w:t xml:space="preserve"> </w:t>
            </w:r>
            <w:r w:rsidR="00537F25" w:rsidRPr="004D4274">
              <w:t>of how the</w:t>
            </w:r>
            <w:r w:rsidR="00054030" w:rsidRPr="004D4274">
              <w:t xml:space="preserve"> process </w:t>
            </w:r>
            <w:r w:rsidR="00537F25" w:rsidRPr="004D4274">
              <w:t>of</w:t>
            </w:r>
            <w:r w:rsidR="00987CB2" w:rsidRPr="004D4274">
              <w:t xml:space="preserve"> </w:t>
            </w:r>
            <w:r w:rsidR="00054030" w:rsidRPr="004D4274">
              <w:t>Nature-Placemaking</w:t>
            </w:r>
            <w:r w:rsidR="009118B5" w:rsidRPr="004D4274">
              <w:t xml:space="preserve"> at GUI</w:t>
            </w:r>
            <w:r w:rsidR="00054030" w:rsidRPr="004D4274">
              <w:t xml:space="preserve"> </w:t>
            </w:r>
            <w:r w:rsidR="001C4801" w:rsidRPr="004D4274">
              <w:t xml:space="preserve">unfolds and some of the components that could potentially </w:t>
            </w:r>
            <w:r w:rsidR="00FC4605" w:rsidRPr="004D4274">
              <w:t xml:space="preserve">enhance the sense of health and wellbeing of volunteers. </w:t>
            </w:r>
            <w:r w:rsidR="007D29EA" w:rsidRPr="004D4274">
              <w:t>We consider these finding</w:t>
            </w:r>
            <w:r w:rsidR="004D4274" w:rsidRPr="004D4274">
              <w:t>s</w:t>
            </w:r>
            <w:r w:rsidR="007D29EA" w:rsidRPr="004D4274">
              <w:t xml:space="preserve"> to be important in the context of Singapore that o</w:t>
            </w:r>
            <w:r w:rsidR="004D4274" w:rsidRPr="004D4274">
              <w:t xml:space="preserve">ffers limited opportunities of bottom-up place-making with the natural environment. </w:t>
            </w:r>
          </w:p>
          <w:p w14:paraId="7EDFF303" w14:textId="05696664" w:rsidR="006F7CAE" w:rsidRPr="00DB6E14" w:rsidRDefault="00C70117" w:rsidP="00F05A4C">
            <w:pPr>
              <w:spacing w:before="120" w:line="276" w:lineRule="auto"/>
              <w:jc w:val="both"/>
              <w:rPr>
                <w:sz w:val="20"/>
                <w:szCs w:val="20"/>
              </w:rPr>
            </w:pPr>
            <w:r w:rsidRPr="00DB6E14">
              <w:rPr>
                <w:sz w:val="20"/>
                <w:szCs w:val="20"/>
              </w:rPr>
              <w:t xml:space="preserve">Howell Smith MC, </w:t>
            </w:r>
            <w:proofErr w:type="spellStart"/>
            <w:r w:rsidRPr="00DB6E14">
              <w:rPr>
                <w:sz w:val="20"/>
                <w:szCs w:val="20"/>
              </w:rPr>
              <w:t>Babchuk</w:t>
            </w:r>
            <w:proofErr w:type="spellEnd"/>
            <w:r w:rsidRPr="00DB6E14">
              <w:rPr>
                <w:sz w:val="20"/>
                <w:szCs w:val="20"/>
              </w:rPr>
              <w:t xml:space="preserve"> WA, Stevens J, Garrett AL, Wang SC, </w:t>
            </w:r>
            <w:proofErr w:type="spellStart"/>
            <w:r w:rsidRPr="00DB6E14">
              <w:rPr>
                <w:sz w:val="20"/>
                <w:szCs w:val="20"/>
              </w:rPr>
              <w:t>Guetterman</w:t>
            </w:r>
            <w:proofErr w:type="spellEnd"/>
            <w:r w:rsidRPr="00DB6E14">
              <w:rPr>
                <w:sz w:val="20"/>
                <w:szCs w:val="20"/>
              </w:rPr>
              <w:t xml:space="preserve"> TC. </w:t>
            </w:r>
            <w:proofErr w:type="spellStart"/>
            <w:r w:rsidRPr="00DB6E14">
              <w:rPr>
                <w:sz w:val="20"/>
                <w:szCs w:val="20"/>
              </w:rPr>
              <w:t>Modeling</w:t>
            </w:r>
            <w:proofErr w:type="spellEnd"/>
            <w:r w:rsidRPr="00DB6E14">
              <w:rPr>
                <w:sz w:val="20"/>
                <w:szCs w:val="20"/>
              </w:rPr>
              <w:t xml:space="preserve"> the Use of Mixed Methods–Grounded Theory: Developing Scales for a New Measurement Model. Journal of Mixed Methods Research. 2020;14(2):184-206. doi:10.1177/1558689819872599.</w:t>
            </w:r>
          </w:p>
          <w:p w14:paraId="0EF34605" w14:textId="0CF0597C" w:rsidR="00DB6E14" w:rsidRDefault="00DB6E14" w:rsidP="00F05A4C">
            <w:pPr>
              <w:spacing w:before="120" w:line="276" w:lineRule="auto"/>
              <w:jc w:val="both"/>
              <w:rPr>
                <w:sz w:val="20"/>
                <w:szCs w:val="20"/>
              </w:rPr>
            </w:pPr>
            <w:proofErr w:type="spellStart"/>
            <w:r w:rsidRPr="00DB6E14">
              <w:rPr>
                <w:sz w:val="20"/>
                <w:szCs w:val="20"/>
              </w:rPr>
              <w:t>Babchuk</w:t>
            </w:r>
            <w:proofErr w:type="spellEnd"/>
            <w:r w:rsidRPr="00DB6E14">
              <w:rPr>
                <w:sz w:val="20"/>
                <w:szCs w:val="20"/>
              </w:rPr>
              <w:t>, W.A. (2015). Pragmatist grounded theory: Advancing mixed methods for educational inquiry. In Chang, B. (Ed.), Proceedings of the 34th Annual Research-to-Practice in Adult and Higher Education (pp. 10-16). Oklahoma, Oklahoma City, OK: University of Central.</w:t>
            </w:r>
          </w:p>
          <w:p w14:paraId="3C4934EA" w14:textId="578E69E4" w:rsidR="00833173" w:rsidRDefault="00833173" w:rsidP="00F05A4C">
            <w:pPr>
              <w:spacing w:before="120" w:line="276" w:lineRule="auto"/>
              <w:jc w:val="both"/>
              <w:rPr>
                <w:sz w:val="20"/>
                <w:szCs w:val="20"/>
              </w:rPr>
            </w:pPr>
            <w:r w:rsidRPr="00833173">
              <w:rPr>
                <w:sz w:val="20"/>
                <w:szCs w:val="20"/>
              </w:rPr>
              <w:t>Birks, M., Mills, J. (2015). Grounded theory: A practical guide (5th ed.). Thousand Oaks, CA: Sage.</w:t>
            </w:r>
          </w:p>
          <w:p w14:paraId="2F5654BA" w14:textId="408966AB" w:rsidR="00833173" w:rsidRDefault="00833173" w:rsidP="00F05A4C">
            <w:pPr>
              <w:spacing w:before="120" w:line="276" w:lineRule="auto"/>
              <w:jc w:val="both"/>
              <w:rPr>
                <w:sz w:val="20"/>
                <w:szCs w:val="20"/>
              </w:rPr>
            </w:pPr>
            <w:r w:rsidRPr="00833173">
              <w:rPr>
                <w:sz w:val="20"/>
                <w:szCs w:val="20"/>
              </w:rPr>
              <w:t>Charmaz, K. (2014). Constructing grounded theory: A practical guide through qualitative analysis (2nd ed.). Thousand Oaks, CA: Sage.</w:t>
            </w:r>
          </w:p>
          <w:p w14:paraId="6602C682" w14:textId="73A6CFCC" w:rsidR="00833173" w:rsidRDefault="00084017" w:rsidP="00F05A4C">
            <w:pPr>
              <w:spacing w:before="120" w:line="276" w:lineRule="auto"/>
              <w:jc w:val="both"/>
              <w:rPr>
                <w:sz w:val="20"/>
                <w:szCs w:val="20"/>
              </w:rPr>
            </w:pPr>
            <w:r w:rsidRPr="00084017">
              <w:rPr>
                <w:sz w:val="20"/>
                <w:szCs w:val="20"/>
              </w:rPr>
              <w:t>Johnson, R., McGowan, M., Turner, L. (2010). Grounded theory in practice: Is it inherently a mixed method? Research in the Schools, 17, 65-78.</w:t>
            </w:r>
          </w:p>
          <w:p w14:paraId="555C174B" w14:textId="3F0069C0" w:rsidR="00084017" w:rsidRDefault="00084017" w:rsidP="00F05A4C">
            <w:pPr>
              <w:spacing w:before="120" w:line="276" w:lineRule="auto"/>
              <w:jc w:val="both"/>
              <w:rPr>
                <w:sz w:val="20"/>
                <w:szCs w:val="20"/>
              </w:rPr>
            </w:pPr>
            <w:r w:rsidRPr="00084017">
              <w:rPr>
                <w:sz w:val="20"/>
                <w:szCs w:val="20"/>
              </w:rPr>
              <w:t>Walsh, I. (2015). Using quantitative data in mixed-design grounded theory studies: An enhanced path to formal grounded theory in information systems. European Journal of Information Systems, 24, 531-557. doi:10.1057/ejis.2014.23</w:t>
            </w:r>
            <w:r>
              <w:rPr>
                <w:sz w:val="20"/>
                <w:szCs w:val="20"/>
              </w:rPr>
              <w:t>.</w:t>
            </w:r>
          </w:p>
          <w:p w14:paraId="417D347F" w14:textId="3581A0BC" w:rsidR="00084017" w:rsidRDefault="003C63FA" w:rsidP="00F05A4C">
            <w:pPr>
              <w:spacing w:before="120" w:line="276" w:lineRule="auto"/>
              <w:jc w:val="both"/>
              <w:rPr>
                <w:sz w:val="20"/>
                <w:szCs w:val="20"/>
              </w:rPr>
            </w:pPr>
            <w:r w:rsidRPr="003C63FA">
              <w:rPr>
                <w:sz w:val="20"/>
                <w:szCs w:val="20"/>
              </w:rPr>
              <w:t>Creswell, J. W., Plano Clark, V. L. (2018). Designing and conducting mixed methods research (3rd ed.). Thousand Oaks, CA: Sage.</w:t>
            </w:r>
          </w:p>
          <w:p w14:paraId="223A6720" w14:textId="53222203" w:rsidR="003C63FA" w:rsidRPr="00DB6E14" w:rsidRDefault="003C63FA" w:rsidP="00F05A4C">
            <w:pPr>
              <w:spacing w:before="120" w:line="276" w:lineRule="auto"/>
              <w:jc w:val="both"/>
              <w:rPr>
                <w:sz w:val="20"/>
                <w:szCs w:val="20"/>
              </w:rPr>
            </w:pPr>
            <w:r w:rsidRPr="003C63FA">
              <w:rPr>
                <w:sz w:val="20"/>
                <w:szCs w:val="20"/>
              </w:rPr>
              <w:lastRenderedPageBreak/>
              <w:t>Glaser, B. G., Strauss, A. L. (1967). The discovery of grounded theory: Strategies for qualitative research. Chicago, IL: Aldine</w:t>
            </w:r>
          </w:p>
          <w:p w14:paraId="5F6C23F3" w14:textId="001FF4E2" w:rsidR="009C5631" w:rsidRPr="003A18EE" w:rsidRDefault="00F05A4C" w:rsidP="009C3024">
            <w:pPr>
              <w:spacing w:before="120" w:line="276" w:lineRule="auto"/>
              <w:jc w:val="both"/>
            </w:pPr>
            <w:proofErr w:type="spellStart"/>
            <w:r w:rsidRPr="00F05A4C">
              <w:rPr>
                <w:sz w:val="20"/>
                <w:szCs w:val="20"/>
              </w:rPr>
              <w:t>Guetterman</w:t>
            </w:r>
            <w:proofErr w:type="spellEnd"/>
            <w:r w:rsidRPr="00F05A4C">
              <w:rPr>
                <w:sz w:val="20"/>
                <w:szCs w:val="20"/>
              </w:rPr>
              <w:t xml:space="preserve">, T. C., </w:t>
            </w:r>
            <w:proofErr w:type="spellStart"/>
            <w:r w:rsidRPr="00F05A4C">
              <w:rPr>
                <w:sz w:val="20"/>
                <w:szCs w:val="20"/>
              </w:rPr>
              <w:t>Babchuk</w:t>
            </w:r>
            <w:proofErr w:type="spellEnd"/>
            <w:r w:rsidRPr="00F05A4C">
              <w:rPr>
                <w:sz w:val="20"/>
                <w:szCs w:val="20"/>
              </w:rPr>
              <w:t>, W. A., Howell Smith, M. C., Stevens, J. (2019). Contemporary approaches to mixed methods-grounded theory research (MM-GT): A field-based analysis. Journal of Mixed Methods Research, 13, 179-195. doi:10.1177/1558689817710877.</w:t>
            </w:r>
          </w:p>
        </w:tc>
        <w:tc>
          <w:tcPr>
            <w:tcW w:w="2268" w:type="dxa"/>
          </w:tcPr>
          <w:p w14:paraId="52AC1950" w14:textId="77777777" w:rsidR="009C5631" w:rsidRPr="001562BD" w:rsidRDefault="009C5631" w:rsidP="000824D6">
            <w:pPr>
              <w:spacing w:line="276" w:lineRule="auto"/>
            </w:pPr>
          </w:p>
        </w:tc>
      </w:tr>
      <w:tr w:rsidR="009C5631" w14:paraId="72DDB3E8" w14:textId="77777777" w:rsidTr="00722A08">
        <w:tc>
          <w:tcPr>
            <w:tcW w:w="5382" w:type="dxa"/>
          </w:tcPr>
          <w:p w14:paraId="2DE52612" w14:textId="5A353AF6" w:rsidR="009C5631" w:rsidRPr="003C5649" w:rsidRDefault="009C5631" w:rsidP="000824D6">
            <w:pPr>
              <w:spacing w:line="276" w:lineRule="auto"/>
              <w:rPr>
                <w:b/>
                <w:bCs/>
                <w:color w:val="222222"/>
                <w:shd w:val="clear" w:color="auto" w:fill="FFFFFF"/>
              </w:rPr>
            </w:pPr>
            <w:r>
              <w:rPr>
                <w:b/>
                <w:bCs/>
                <w:color w:val="222222"/>
                <w:shd w:val="clear" w:color="auto" w:fill="FFFFFF"/>
              </w:rPr>
              <w:lastRenderedPageBreak/>
              <w:t xml:space="preserve">#16 </w:t>
            </w:r>
            <w:r w:rsidRPr="00CB5018">
              <w:rPr>
                <w:color w:val="222222"/>
                <w:shd w:val="clear" w:color="auto" w:fill="FFFFFF"/>
              </w:rPr>
              <w:t>Even though the title tells us this is about the facilitators in this case in Singapore, I think this is what we learn least about in the paper. It's not until we see the numbers in Table 5 and Figure 6 and a statement on pg. 21, lines 43-45 that 'ultimately, the volunteers of this group [2] become the facilitators and guides for those in Group 1'. This is really important, but you describe them all as participants and so makes it difficult for the reader to decipher the findings and their implications.</w:t>
            </w:r>
          </w:p>
        </w:tc>
        <w:tc>
          <w:tcPr>
            <w:tcW w:w="7513" w:type="dxa"/>
          </w:tcPr>
          <w:p w14:paraId="6EE90125" w14:textId="1B43C68C" w:rsidR="0034574B" w:rsidRPr="0034574B" w:rsidRDefault="00357EA5" w:rsidP="000824D6">
            <w:pPr>
              <w:spacing w:line="276" w:lineRule="auto"/>
              <w:jc w:val="both"/>
            </w:pPr>
            <w:r>
              <w:t xml:space="preserve">We </w:t>
            </w:r>
            <w:r w:rsidR="002A497D">
              <w:t xml:space="preserve">have enhanced our explanation and included </w:t>
            </w:r>
            <w:r w:rsidR="00C355BE">
              <w:t xml:space="preserve">further information about the facilitators and the NPM process at GUI. </w:t>
            </w:r>
          </w:p>
          <w:p w14:paraId="4AF23DAE" w14:textId="10BD7E4D" w:rsidR="00671DD4" w:rsidRPr="003A18EE" w:rsidRDefault="00671DD4" w:rsidP="00C355BE">
            <w:pPr>
              <w:spacing w:line="276" w:lineRule="auto"/>
              <w:jc w:val="both"/>
              <w:rPr>
                <w:b/>
                <w:bCs/>
              </w:rPr>
            </w:pPr>
          </w:p>
        </w:tc>
        <w:tc>
          <w:tcPr>
            <w:tcW w:w="2268" w:type="dxa"/>
          </w:tcPr>
          <w:p w14:paraId="4A351E71" w14:textId="0DE1F05B" w:rsidR="009C5631" w:rsidRPr="001562BD" w:rsidRDefault="00C355BE" w:rsidP="000824D6">
            <w:pPr>
              <w:spacing w:line="276" w:lineRule="auto"/>
            </w:pPr>
            <w:r>
              <w:t>See page</w:t>
            </w:r>
            <w:r w:rsidR="00713DA8">
              <w:t>s</w:t>
            </w:r>
            <w:r>
              <w:t xml:space="preserve"> 1</w:t>
            </w:r>
            <w:r w:rsidR="00713DA8">
              <w:t>0 and 1, method section</w:t>
            </w:r>
            <w:r>
              <w:t xml:space="preserve"> </w:t>
            </w:r>
          </w:p>
        </w:tc>
      </w:tr>
      <w:tr w:rsidR="009C5631" w14:paraId="68A8DEE6" w14:textId="77777777" w:rsidTr="00722A08">
        <w:tc>
          <w:tcPr>
            <w:tcW w:w="5382" w:type="dxa"/>
          </w:tcPr>
          <w:p w14:paraId="6790E038" w14:textId="2482039C" w:rsidR="009C5631" w:rsidRPr="003C5649" w:rsidRDefault="009C5631" w:rsidP="000824D6">
            <w:pPr>
              <w:spacing w:line="276" w:lineRule="auto"/>
              <w:rPr>
                <w:b/>
                <w:bCs/>
                <w:color w:val="222222"/>
                <w:shd w:val="clear" w:color="auto" w:fill="FFFFFF"/>
              </w:rPr>
            </w:pPr>
            <w:r w:rsidRPr="005F07B4">
              <w:rPr>
                <w:b/>
                <w:bCs/>
                <w:shd w:val="clear" w:color="auto" w:fill="FFFFFF"/>
              </w:rPr>
              <w:t xml:space="preserve">#17 </w:t>
            </w:r>
            <w:r w:rsidRPr="005F07B4">
              <w:rPr>
                <w:shd w:val="clear" w:color="auto" w:fill="FFFFFF"/>
              </w:rPr>
              <w:t>It also might help explain your tiny sample numbers in this group (although not justify completely, as the same explanation isn't made for the even smaller numbers in Groups 3 and 4).</w:t>
            </w:r>
          </w:p>
        </w:tc>
        <w:tc>
          <w:tcPr>
            <w:tcW w:w="7513" w:type="dxa"/>
          </w:tcPr>
          <w:p w14:paraId="3BF6BAE2" w14:textId="3799B0E5" w:rsidR="009C5631" w:rsidRPr="003A18EE" w:rsidRDefault="00026094" w:rsidP="000824D6">
            <w:pPr>
              <w:spacing w:line="276" w:lineRule="auto"/>
              <w:jc w:val="both"/>
            </w:pPr>
            <w:r>
              <w:t xml:space="preserve">This has been explained in the text, see section </w:t>
            </w:r>
            <w:r w:rsidR="00E35D96">
              <w:t>Data Analysis and response to comment # 48.</w:t>
            </w:r>
          </w:p>
        </w:tc>
        <w:tc>
          <w:tcPr>
            <w:tcW w:w="2268" w:type="dxa"/>
          </w:tcPr>
          <w:p w14:paraId="036C3138" w14:textId="77777777" w:rsidR="009C5631" w:rsidRPr="001562BD" w:rsidRDefault="009C5631" w:rsidP="000824D6">
            <w:pPr>
              <w:spacing w:line="276" w:lineRule="auto"/>
            </w:pPr>
          </w:p>
        </w:tc>
      </w:tr>
      <w:tr w:rsidR="009C5631" w14:paraId="5F9ECC6C" w14:textId="77777777" w:rsidTr="00722A08">
        <w:tc>
          <w:tcPr>
            <w:tcW w:w="5382" w:type="dxa"/>
          </w:tcPr>
          <w:p w14:paraId="57AB3F50" w14:textId="77777777" w:rsidR="000E5F3B" w:rsidRPr="00AF3D9A" w:rsidRDefault="009C5631" w:rsidP="000824D6">
            <w:pPr>
              <w:spacing w:line="276" w:lineRule="auto"/>
              <w:rPr>
                <w:shd w:val="clear" w:color="auto" w:fill="FFFFFF"/>
              </w:rPr>
            </w:pPr>
            <w:r w:rsidRPr="00AF3D9A">
              <w:rPr>
                <w:b/>
                <w:bCs/>
                <w:shd w:val="clear" w:color="auto" w:fill="FFFFFF"/>
              </w:rPr>
              <w:t xml:space="preserve">#18 </w:t>
            </w:r>
            <w:r w:rsidRPr="00AF3D9A">
              <w:rPr>
                <w:shd w:val="clear" w:color="auto" w:fill="FFFFFF"/>
              </w:rPr>
              <w:t xml:space="preserve">queries about the research design - you make so much of the role of facilitators - but you don't compare it to programmes without facilitators or any kind of comparative analysis which makes it difficult for the reader. Did you consider a control (i.e. self-moderated nature placemaking without </w:t>
            </w:r>
          </w:p>
          <w:p w14:paraId="60999FAD" w14:textId="177752AC" w:rsidR="009C5631" w:rsidRPr="003C5649" w:rsidRDefault="009C5631" w:rsidP="000824D6">
            <w:pPr>
              <w:spacing w:line="276" w:lineRule="auto"/>
              <w:rPr>
                <w:b/>
                <w:bCs/>
                <w:color w:val="222222"/>
                <w:shd w:val="clear" w:color="auto" w:fill="FFFFFF"/>
              </w:rPr>
            </w:pPr>
            <w:r w:rsidRPr="00AF3D9A">
              <w:rPr>
                <w:shd w:val="clear" w:color="auto" w:fill="FFFFFF"/>
              </w:rPr>
              <w:t xml:space="preserve">any facilitators) to compare? Is it possible to use GUI sites without any facilitation? This constraint should </w:t>
            </w:r>
            <w:r w:rsidRPr="00AF3D9A">
              <w:rPr>
                <w:shd w:val="clear" w:color="auto" w:fill="FFFFFF"/>
              </w:rPr>
              <w:lastRenderedPageBreak/>
              <w:t>be outlined in the methods section as it is only broadly touched in in the Limitations section.</w:t>
            </w:r>
          </w:p>
        </w:tc>
        <w:tc>
          <w:tcPr>
            <w:tcW w:w="7513" w:type="dxa"/>
          </w:tcPr>
          <w:p w14:paraId="008F8AD1" w14:textId="5DA03FC2" w:rsidR="009C5631" w:rsidRPr="003A18EE" w:rsidRDefault="005C5529" w:rsidP="000824D6">
            <w:pPr>
              <w:spacing w:line="276" w:lineRule="auto"/>
              <w:jc w:val="both"/>
            </w:pPr>
            <w:r w:rsidRPr="009F5277">
              <w:lastRenderedPageBreak/>
              <w:t>Yes, we considered having control group. However, interactions with the GUI facilitators are inevitable in the GUI campus. All existing programs have extensive involvement of facilitators. Even by just visiting the campus, visitors will have some interactions with facilitators. Hence, it was not feasible to have control groups within the GUI campus. This could be addressed in the limitation section.</w:t>
            </w:r>
          </w:p>
        </w:tc>
        <w:tc>
          <w:tcPr>
            <w:tcW w:w="2268" w:type="dxa"/>
          </w:tcPr>
          <w:p w14:paraId="1DCD14AC" w14:textId="77777777" w:rsidR="009C5631" w:rsidRPr="001562BD" w:rsidRDefault="009C5631" w:rsidP="000824D6">
            <w:pPr>
              <w:spacing w:line="276" w:lineRule="auto"/>
            </w:pPr>
          </w:p>
        </w:tc>
      </w:tr>
      <w:tr w:rsidR="00A2206F" w14:paraId="715AA3CB" w14:textId="77777777" w:rsidTr="00722A08">
        <w:tc>
          <w:tcPr>
            <w:tcW w:w="5382" w:type="dxa"/>
          </w:tcPr>
          <w:p w14:paraId="682B37C9" w14:textId="208D7BD6" w:rsidR="00A2206F" w:rsidRPr="003C5649" w:rsidRDefault="00A2206F" w:rsidP="00A2206F">
            <w:pPr>
              <w:spacing w:line="276" w:lineRule="auto"/>
              <w:rPr>
                <w:b/>
                <w:bCs/>
                <w:color w:val="222222"/>
                <w:shd w:val="clear" w:color="auto" w:fill="FFFFFF"/>
              </w:rPr>
            </w:pPr>
            <w:r w:rsidRPr="00F75E9A">
              <w:rPr>
                <w:b/>
                <w:bCs/>
                <w:color w:val="222222"/>
                <w:shd w:val="clear" w:color="auto" w:fill="FFFFFF"/>
              </w:rPr>
              <w:t>#26</w:t>
            </w:r>
            <w:r>
              <w:rPr>
                <w:color w:val="222222"/>
                <w:shd w:val="clear" w:color="auto" w:fill="FFFFFF"/>
              </w:rPr>
              <w:t xml:space="preserve"> </w:t>
            </w:r>
            <w:r w:rsidRPr="00F75E9A">
              <w:rPr>
                <w:color w:val="222222"/>
                <w:shd w:val="clear" w:color="auto" w:fill="FFFFFF"/>
              </w:rPr>
              <w:t>You do not explain why an in-depth case study method is your chosen approach - explain/ justify this for the reader.</w:t>
            </w:r>
          </w:p>
        </w:tc>
        <w:tc>
          <w:tcPr>
            <w:tcW w:w="7513" w:type="dxa"/>
          </w:tcPr>
          <w:p w14:paraId="5D07F727" w14:textId="55D8A3D1" w:rsidR="00A2206F" w:rsidRPr="003A18EE" w:rsidRDefault="00A2206F" w:rsidP="00A2206F">
            <w:pPr>
              <w:spacing w:line="276" w:lineRule="auto"/>
              <w:jc w:val="both"/>
            </w:pPr>
            <w:r>
              <w:t>We have enhanced our explanation for our chosen</w:t>
            </w:r>
            <w:r w:rsidR="00C85B0F">
              <w:t xml:space="preserve"> methodology approach. </w:t>
            </w:r>
          </w:p>
        </w:tc>
        <w:tc>
          <w:tcPr>
            <w:tcW w:w="2268" w:type="dxa"/>
          </w:tcPr>
          <w:p w14:paraId="15A18AE8" w14:textId="26496F9E" w:rsidR="00A2206F" w:rsidRPr="001562BD" w:rsidRDefault="001F66F4" w:rsidP="00A2206F">
            <w:pPr>
              <w:spacing w:line="276" w:lineRule="auto"/>
            </w:pPr>
            <w:r>
              <w:t>See page 7</w:t>
            </w:r>
            <w:r w:rsidR="00431D5B">
              <w:t>, Method section</w:t>
            </w:r>
          </w:p>
        </w:tc>
      </w:tr>
      <w:tr w:rsidR="00C56E14" w14:paraId="43519D87" w14:textId="77777777" w:rsidTr="00722A08">
        <w:tc>
          <w:tcPr>
            <w:tcW w:w="5382" w:type="dxa"/>
          </w:tcPr>
          <w:p w14:paraId="29ECA761" w14:textId="34C2D95D" w:rsidR="00C56E14" w:rsidRPr="003C5649" w:rsidRDefault="00C56E14" w:rsidP="00C56E14">
            <w:pPr>
              <w:spacing w:line="276" w:lineRule="auto"/>
              <w:rPr>
                <w:b/>
                <w:bCs/>
                <w:color w:val="222222"/>
                <w:shd w:val="clear" w:color="auto" w:fill="FFFFFF"/>
              </w:rPr>
            </w:pPr>
            <w:r w:rsidRPr="00AF3D9A">
              <w:rPr>
                <w:b/>
                <w:bCs/>
                <w:color w:val="222222"/>
                <w:shd w:val="clear" w:color="auto" w:fill="FFFFFF"/>
              </w:rPr>
              <w:t>#28</w:t>
            </w:r>
            <w:r w:rsidRPr="00F75E9A">
              <w:rPr>
                <w:b/>
                <w:bCs/>
                <w:color w:val="222222"/>
                <w:shd w:val="clear" w:color="auto" w:fill="FFFFFF"/>
              </w:rPr>
              <w:t xml:space="preserve"> </w:t>
            </w:r>
            <w:r>
              <w:rPr>
                <w:color w:val="222222"/>
                <w:shd w:val="clear" w:color="auto" w:fill="FFFFFF"/>
              </w:rPr>
              <w:t>M</w:t>
            </w:r>
            <w:r w:rsidRPr="00F75E9A">
              <w:rPr>
                <w:color w:val="222222"/>
                <w:shd w:val="clear" w:color="auto" w:fill="FFFFFF"/>
              </w:rPr>
              <w:t xml:space="preserve">ake a decision about the terms you use - is it volunteers/ participants/ facilitators? When does a volunteer become a facilitator? </w:t>
            </w:r>
            <w:r w:rsidRPr="004C2EEC">
              <w:rPr>
                <w:shd w:val="clear" w:color="auto" w:fill="FFFFFF"/>
              </w:rPr>
              <w:t>Shouldn't you be treating them differently in your analysis - hence</w:t>
            </w:r>
            <w:r w:rsidRPr="004C2EEC">
              <w:rPr>
                <w:b/>
                <w:bCs/>
                <w:shd w:val="clear" w:color="auto" w:fill="FFFFFF"/>
              </w:rPr>
              <w:t xml:space="preserve"> </w:t>
            </w:r>
            <w:r w:rsidRPr="004C2EEC">
              <w:rPr>
                <w:shd w:val="clear" w:color="auto" w:fill="FFFFFF"/>
              </w:rPr>
              <w:t>the underlying focus of the paper…yes?</w:t>
            </w:r>
          </w:p>
        </w:tc>
        <w:tc>
          <w:tcPr>
            <w:tcW w:w="7513" w:type="dxa"/>
          </w:tcPr>
          <w:p w14:paraId="76DDEB28" w14:textId="15F44D42" w:rsidR="00C56E14" w:rsidRPr="00787C49" w:rsidRDefault="00C56E14" w:rsidP="00C56E14">
            <w:pPr>
              <w:spacing w:line="276" w:lineRule="auto"/>
              <w:jc w:val="both"/>
              <w:rPr>
                <w:color w:val="FF0000"/>
              </w:rPr>
            </w:pPr>
            <w:r w:rsidRPr="00B40A44">
              <w:t xml:space="preserve">In the qualitative stage of our study, it was found that GUI does not have a structured NPM facilitation style, instead it was unveiled that </w:t>
            </w:r>
            <w:r w:rsidR="00EA4789">
              <w:t xml:space="preserve">long term </w:t>
            </w:r>
            <w:r w:rsidRPr="00B40A44">
              <w:t>volunteer</w:t>
            </w:r>
            <w:r w:rsidR="00EA4789">
              <w:t>s</w:t>
            </w:r>
            <w:r w:rsidRPr="00B40A44">
              <w:t xml:space="preserve"> at GUI could become a facilitator. </w:t>
            </w:r>
            <w:r w:rsidR="006C41B2">
              <w:t>A Volunteer</w:t>
            </w:r>
            <w:r w:rsidRPr="00B40A44">
              <w:t xml:space="preserve"> could be asked by the GUI core team to help as facilitator, or the volunteer(s) could request to participate as facilitator in certain activities. Hence the difficulty on making a distinction between volunteers and facilitators. Nevertheless, for the sake of clarity we have specified in the manuscript that short-term GUI volunteers are only participants to the programmes and </w:t>
            </w:r>
            <w:r w:rsidR="00FD5F5F" w:rsidRPr="00B40A44">
              <w:t xml:space="preserve">some </w:t>
            </w:r>
            <w:r w:rsidRPr="00B40A44">
              <w:t xml:space="preserve">long-term volunteers have participated as facilitators. This information has been included in the paper, see method section ‘Facilitation Process’. </w:t>
            </w:r>
          </w:p>
        </w:tc>
        <w:tc>
          <w:tcPr>
            <w:tcW w:w="2268" w:type="dxa"/>
          </w:tcPr>
          <w:p w14:paraId="3A936334" w14:textId="30A70B73" w:rsidR="00C56E14" w:rsidRPr="001562BD" w:rsidRDefault="00C56E14" w:rsidP="00C56E14">
            <w:pPr>
              <w:spacing w:line="276" w:lineRule="auto"/>
            </w:pPr>
            <w:r>
              <w:t>See page 11, Method section</w:t>
            </w:r>
          </w:p>
        </w:tc>
      </w:tr>
      <w:tr w:rsidR="00C56E14" w14:paraId="2A9EC2F8" w14:textId="77777777" w:rsidTr="00722A08">
        <w:tc>
          <w:tcPr>
            <w:tcW w:w="5382" w:type="dxa"/>
          </w:tcPr>
          <w:p w14:paraId="549B2F3D" w14:textId="1219EE12" w:rsidR="00C56E14" w:rsidRPr="003C5649" w:rsidRDefault="00C56E14" w:rsidP="00C56E14">
            <w:pPr>
              <w:spacing w:line="276" w:lineRule="auto"/>
              <w:rPr>
                <w:b/>
                <w:bCs/>
                <w:color w:val="222222"/>
                <w:shd w:val="clear" w:color="auto" w:fill="FFFFFF"/>
              </w:rPr>
            </w:pPr>
            <w:r>
              <w:rPr>
                <w:b/>
                <w:bCs/>
                <w:color w:val="222222"/>
                <w:shd w:val="clear" w:color="auto" w:fill="FFFFFF"/>
              </w:rPr>
              <w:t xml:space="preserve">#29 </w:t>
            </w:r>
            <w:r w:rsidRPr="00F75E9A">
              <w:rPr>
                <w:color w:val="222222"/>
                <w:shd w:val="clear" w:color="auto" w:fill="FFFFFF"/>
              </w:rPr>
              <w:t>Does the nature placemaking happen at the GUI headquarters? Where are they? How close is the site for people to reach? Do you need a car to get there? Is it easy to get to? How large is the site? Can you provide a plan?</w:t>
            </w:r>
          </w:p>
        </w:tc>
        <w:tc>
          <w:tcPr>
            <w:tcW w:w="7513" w:type="dxa"/>
          </w:tcPr>
          <w:p w14:paraId="60701040" w14:textId="0C539DD2" w:rsidR="00C56E14" w:rsidRPr="003A18EE" w:rsidRDefault="00C56E14" w:rsidP="00C56E14">
            <w:pPr>
              <w:spacing w:line="276" w:lineRule="auto"/>
              <w:jc w:val="both"/>
            </w:pPr>
            <w:r>
              <w:t xml:space="preserve">This information has been included in the case study section. </w:t>
            </w:r>
          </w:p>
        </w:tc>
        <w:tc>
          <w:tcPr>
            <w:tcW w:w="2268" w:type="dxa"/>
          </w:tcPr>
          <w:p w14:paraId="462C3FF7" w14:textId="684BE356" w:rsidR="00C56E14" w:rsidRPr="001562BD" w:rsidRDefault="00C56E14" w:rsidP="00C56E14">
            <w:pPr>
              <w:spacing w:line="276" w:lineRule="auto"/>
            </w:pPr>
            <w:r>
              <w:t>See case study section.</w:t>
            </w:r>
          </w:p>
        </w:tc>
      </w:tr>
      <w:tr w:rsidR="00C56E14" w14:paraId="461346AA" w14:textId="77777777" w:rsidTr="00722A08">
        <w:tc>
          <w:tcPr>
            <w:tcW w:w="5382" w:type="dxa"/>
          </w:tcPr>
          <w:p w14:paraId="7D33A10E" w14:textId="2BFF1AB4" w:rsidR="00C56E14" w:rsidRPr="003C5649" w:rsidRDefault="00C56E14" w:rsidP="00C56E14">
            <w:pPr>
              <w:spacing w:line="276" w:lineRule="auto"/>
              <w:rPr>
                <w:b/>
                <w:bCs/>
                <w:color w:val="222222"/>
                <w:shd w:val="clear" w:color="auto" w:fill="FFFFFF"/>
              </w:rPr>
            </w:pPr>
            <w:r>
              <w:rPr>
                <w:b/>
                <w:bCs/>
                <w:color w:val="222222"/>
                <w:shd w:val="clear" w:color="auto" w:fill="FFFFFF"/>
              </w:rPr>
              <w:t xml:space="preserve">#59 (#29) </w:t>
            </w:r>
            <w:r w:rsidRPr="00D34D98">
              <w:rPr>
                <w:color w:val="222222"/>
                <w:shd w:val="clear" w:color="auto" w:fill="FFFFFF"/>
              </w:rPr>
              <w:t xml:space="preserve">Pg. 22. Line 43 - I think you need to provide some information about the physical setting as it seems that it is integral to the study and understanding the findings. See my earlier comments on this (in Methods). </w:t>
            </w:r>
            <w:r w:rsidRPr="0038790C">
              <w:rPr>
                <w:color w:val="222222"/>
                <w:shd w:val="clear" w:color="auto" w:fill="FFFFFF"/>
              </w:rPr>
              <w:t xml:space="preserve">It would be logical to expect that because you are examining connection to nature that conducting this research in a natural environment </w:t>
            </w:r>
            <w:r w:rsidRPr="0038790C">
              <w:rPr>
                <w:color w:val="222222"/>
                <w:shd w:val="clear" w:color="auto" w:fill="FFFFFF"/>
              </w:rPr>
              <w:lastRenderedPageBreak/>
              <w:t>would glean a positive association. This is not a new finding.</w:t>
            </w:r>
          </w:p>
        </w:tc>
        <w:tc>
          <w:tcPr>
            <w:tcW w:w="7513" w:type="dxa"/>
          </w:tcPr>
          <w:p w14:paraId="2BB28779" w14:textId="7AE5B780" w:rsidR="004E0254" w:rsidRDefault="002C6009" w:rsidP="00C56E14">
            <w:pPr>
              <w:spacing w:line="276" w:lineRule="auto"/>
              <w:jc w:val="both"/>
            </w:pPr>
            <w:r>
              <w:lastRenderedPageBreak/>
              <w:t xml:space="preserve">We appreciate your feedback. </w:t>
            </w:r>
            <w:r w:rsidR="004E0254" w:rsidRPr="004E0254">
              <w:t>I</w:t>
            </w:r>
            <w:r w:rsidR="00C56E14" w:rsidRPr="004E0254">
              <w:t xml:space="preserve">nformation </w:t>
            </w:r>
            <w:r w:rsidR="004E0254" w:rsidRPr="004E0254">
              <w:t>about the physical setting has</w:t>
            </w:r>
            <w:r w:rsidR="00C56E14" w:rsidRPr="004E0254">
              <w:t xml:space="preserve"> been included in the methods section. </w:t>
            </w:r>
          </w:p>
          <w:p w14:paraId="4E85A008" w14:textId="1600AE21" w:rsidR="002B6CC5" w:rsidRDefault="00791640" w:rsidP="002B6CC5">
            <w:pPr>
              <w:spacing w:line="276" w:lineRule="auto"/>
              <w:jc w:val="both"/>
            </w:pPr>
            <w:r>
              <w:t>We agree that i</w:t>
            </w:r>
            <w:r w:rsidR="002B6CC5">
              <w:t xml:space="preserve">t is logical to expect that spending time in a natural environment is positively related to the sense of connection with nature. However, recent studies </w:t>
            </w:r>
            <w:r w:rsidR="002A7AAC">
              <w:t xml:space="preserve">have </w:t>
            </w:r>
            <w:r w:rsidR="002B6CC5">
              <w:t xml:space="preserve">found that the mere presence of nature does not contribute to nature connectedness </w:t>
            </w:r>
            <w:r w:rsidR="002B6CC5" w:rsidRPr="0038790C">
              <w:t>(Lumber et al., 2017; Bell-Williams et al., 2021).</w:t>
            </w:r>
            <w:r w:rsidR="002B6CC5">
              <w:t xml:space="preserve"> Rather, extended interactions with nature such as engagement through </w:t>
            </w:r>
            <w:r w:rsidR="002B6CC5" w:rsidRPr="009F535A">
              <w:t>contact, and sensory and emotional activities</w:t>
            </w:r>
            <w:r w:rsidR="002B6CC5">
              <w:t xml:space="preserve"> are required to enhance </w:t>
            </w:r>
            <w:r w:rsidR="002B6CC5">
              <w:lastRenderedPageBreak/>
              <w:t>such connections (</w:t>
            </w:r>
            <w:r w:rsidR="002B6CC5" w:rsidRPr="00C13F16">
              <w:rPr>
                <w:color w:val="0000FF"/>
              </w:rPr>
              <w:t>Lumber et al., 2017</w:t>
            </w:r>
            <w:r w:rsidR="002B6CC5">
              <w:t xml:space="preserve">). This study aims to contribute to these recent efforts </w:t>
            </w:r>
            <w:r w:rsidR="002B6CC5" w:rsidRPr="00C13F16">
              <w:t xml:space="preserve">in examining the </w:t>
            </w:r>
            <w:r w:rsidR="000C56EA">
              <w:t>components</w:t>
            </w:r>
            <w:r w:rsidR="002B6CC5" w:rsidRPr="00C13F16">
              <w:t xml:space="preserve"> of enhancing nature connection </w:t>
            </w:r>
            <w:r w:rsidR="002B6CC5">
              <w:t>with a focus on the roles of facilitators in the process of nature-placemaking.</w:t>
            </w:r>
          </w:p>
          <w:p w14:paraId="7CB98A34" w14:textId="77777777" w:rsidR="002A7AAC" w:rsidRDefault="002A7AAC" w:rsidP="002B6CC5">
            <w:pPr>
              <w:spacing w:line="276" w:lineRule="auto"/>
              <w:jc w:val="both"/>
            </w:pPr>
          </w:p>
          <w:p w14:paraId="30B55844" w14:textId="1CDAB0FD" w:rsidR="002A7AAC" w:rsidRDefault="002A7AAC" w:rsidP="002A7AAC">
            <w:pPr>
              <w:spacing w:line="276" w:lineRule="auto"/>
              <w:jc w:val="both"/>
              <w:rPr>
                <w:sz w:val="20"/>
                <w:szCs w:val="20"/>
              </w:rPr>
            </w:pPr>
            <w:r w:rsidRPr="005D2CD0">
              <w:rPr>
                <w:sz w:val="20"/>
                <w:szCs w:val="20"/>
              </w:rPr>
              <w:t xml:space="preserve">Lumber, R., Richardson, M., &amp; Sheffield, D. (2017). Beyond knowing nature: Contact, emotion, compassion, meaning, and beauty are pathways to nature connection. </w:t>
            </w:r>
            <w:r w:rsidRPr="00720F0E">
              <w:rPr>
                <w:sz w:val="20"/>
                <w:szCs w:val="20"/>
              </w:rPr>
              <w:t xml:space="preserve">PLOS ONE, 12(5), e0177186. </w:t>
            </w:r>
            <w:hyperlink r:id="rId9" w:history="1">
              <w:r w:rsidR="00720F0E" w:rsidRPr="006528A7">
                <w:rPr>
                  <w:rStyle w:val="Hyperlink"/>
                  <w:sz w:val="20"/>
                  <w:szCs w:val="20"/>
                </w:rPr>
                <w:t>https://doi.org/10.1371/journal.pone.0177186</w:t>
              </w:r>
            </w:hyperlink>
            <w:r w:rsidRPr="00720F0E">
              <w:rPr>
                <w:sz w:val="20"/>
                <w:szCs w:val="20"/>
              </w:rPr>
              <w:t>.</w:t>
            </w:r>
          </w:p>
          <w:p w14:paraId="4B3592FA" w14:textId="77777777" w:rsidR="00720F0E" w:rsidRPr="00720F0E" w:rsidRDefault="00720F0E" w:rsidP="002A7AAC">
            <w:pPr>
              <w:spacing w:line="276" w:lineRule="auto"/>
              <w:jc w:val="both"/>
              <w:rPr>
                <w:sz w:val="20"/>
                <w:szCs w:val="20"/>
              </w:rPr>
            </w:pPr>
          </w:p>
          <w:p w14:paraId="2F0B235F" w14:textId="51A5CB38" w:rsidR="00720F0E" w:rsidRPr="0038790C" w:rsidRDefault="00720F0E" w:rsidP="00720F0E">
            <w:pPr>
              <w:rPr>
                <w:sz w:val="20"/>
                <w:szCs w:val="20"/>
                <w:lang w:val="en-US"/>
              </w:rPr>
            </w:pPr>
            <w:r w:rsidRPr="0038790C">
              <w:rPr>
                <w:sz w:val="20"/>
                <w:szCs w:val="20"/>
              </w:rPr>
              <w:t xml:space="preserve">Bell-Williams, R., Irvine, K. N., Reeves, A., &amp; </w:t>
            </w:r>
            <w:proofErr w:type="spellStart"/>
            <w:r w:rsidRPr="0038790C">
              <w:rPr>
                <w:sz w:val="20"/>
                <w:szCs w:val="20"/>
              </w:rPr>
              <w:t>Warber</w:t>
            </w:r>
            <w:proofErr w:type="spellEnd"/>
            <w:r w:rsidRPr="0038790C">
              <w:rPr>
                <w:sz w:val="20"/>
                <w:szCs w:val="20"/>
              </w:rPr>
              <w:t xml:space="preserve">, S. 2021. Digging deeper: Gardening as a way to develop non-human relationships through connection with Nature. </w:t>
            </w:r>
            <w:r w:rsidR="003B7049" w:rsidRPr="0038790C">
              <w:rPr>
                <w:sz w:val="20"/>
                <w:szCs w:val="20"/>
              </w:rPr>
              <w:t>European Journal of Ecopsychology 7</w:t>
            </w:r>
            <w:r w:rsidR="003B7049" w:rsidRPr="0038790C">
              <w:rPr>
                <w:sz w:val="20"/>
                <w:szCs w:val="20"/>
                <w:lang w:val="en-US"/>
              </w:rPr>
              <w:t>:</w:t>
            </w:r>
            <w:r w:rsidR="0038790C" w:rsidRPr="0038790C">
              <w:rPr>
                <w:sz w:val="20"/>
                <w:szCs w:val="20"/>
                <w:lang w:val="en-US"/>
              </w:rPr>
              <w:t xml:space="preserve"> 1-18. </w:t>
            </w:r>
          </w:p>
          <w:p w14:paraId="40B6A161" w14:textId="375D1887" w:rsidR="00720F0E" w:rsidRPr="004E0254" w:rsidRDefault="00720F0E" w:rsidP="00C56E14">
            <w:pPr>
              <w:spacing w:line="276" w:lineRule="auto"/>
              <w:jc w:val="both"/>
            </w:pPr>
          </w:p>
        </w:tc>
        <w:tc>
          <w:tcPr>
            <w:tcW w:w="2268" w:type="dxa"/>
          </w:tcPr>
          <w:p w14:paraId="3959D37D" w14:textId="77777777" w:rsidR="00C56E14" w:rsidRPr="001562BD" w:rsidRDefault="00C56E14" w:rsidP="00C56E14">
            <w:pPr>
              <w:spacing w:line="276" w:lineRule="auto"/>
            </w:pPr>
          </w:p>
        </w:tc>
      </w:tr>
      <w:tr w:rsidR="00C56E14" w14:paraId="5E7422A9" w14:textId="77777777" w:rsidTr="00722A08">
        <w:tc>
          <w:tcPr>
            <w:tcW w:w="5382" w:type="dxa"/>
          </w:tcPr>
          <w:p w14:paraId="33F55F22" w14:textId="3B0DEB1B" w:rsidR="00C56E14" w:rsidRPr="003C5649" w:rsidRDefault="00C56E14" w:rsidP="00C56E14">
            <w:pPr>
              <w:spacing w:line="276" w:lineRule="auto"/>
              <w:rPr>
                <w:b/>
                <w:bCs/>
                <w:color w:val="222222"/>
                <w:shd w:val="clear" w:color="auto" w:fill="FFFFFF"/>
              </w:rPr>
            </w:pPr>
            <w:r w:rsidRPr="001A7DB9">
              <w:rPr>
                <w:b/>
                <w:bCs/>
                <w:color w:val="222222"/>
                <w:shd w:val="clear" w:color="auto" w:fill="FFFFFF"/>
              </w:rPr>
              <w:t>#</w:t>
            </w:r>
            <w:commentRangeStart w:id="12"/>
            <w:r w:rsidRPr="00E35F17">
              <w:rPr>
                <w:b/>
                <w:bCs/>
                <w:color w:val="222222"/>
                <w:highlight w:val="yellow"/>
                <w:shd w:val="clear" w:color="auto" w:fill="FFFFFF"/>
              </w:rPr>
              <w:t>30</w:t>
            </w:r>
            <w:r>
              <w:rPr>
                <w:b/>
                <w:bCs/>
                <w:color w:val="222222"/>
                <w:shd w:val="clear" w:color="auto" w:fill="FFFFFF"/>
              </w:rPr>
              <w:t xml:space="preserve"> </w:t>
            </w:r>
            <w:r w:rsidRPr="00F75E9A">
              <w:rPr>
                <w:color w:val="222222"/>
                <w:shd w:val="clear" w:color="auto" w:fill="FFFFFF"/>
              </w:rPr>
              <w:t>A river (or stream?) not only supports environmental awareness and nature connection in NPM, but it is also a habitat (pg. 4, lines 35-7)…you are taking a specifically anthropocentric view of nature throughout your paper which seems to be at odds with your claims of this connection to nature.</w:t>
            </w:r>
            <w:commentRangeEnd w:id="12"/>
            <w:r w:rsidR="009C3024">
              <w:rPr>
                <w:rStyle w:val="CommentReference"/>
              </w:rPr>
              <w:commentReference w:id="12"/>
            </w:r>
          </w:p>
        </w:tc>
        <w:tc>
          <w:tcPr>
            <w:tcW w:w="7513" w:type="dxa"/>
          </w:tcPr>
          <w:p w14:paraId="725F3761" w14:textId="77777777" w:rsidR="00C56E14" w:rsidRPr="00CA27A9" w:rsidRDefault="00C56E14" w:rsidP="00C56E14">
            <w:pPr>
              <w:spacing w:line="276" w:lineRule="auto"/>
              <w:jc w:val="both"/>
            </w:pPr>
            <w:r w:rsidRPr="00CA27A9">
              <w:t xml:space="preserve">We appreciate the reviewer’s comment as it gives us the possibility to expand on this topic. </w:t>
            </w:r>
          </w:p>
          <w:p w14:paraId="6FBBF0D3" w14:textId="7C5AB216" w:rsidR="00EE322D" w:rsidRPr="00CA27A9" w:rsidRDefault="001B52D5" w:rsidP="00C56E14">
            <w:pPr>
              <w:spacing w:line="276" w:lineRule="auto"/>
              <w:jc w:val="both"/>
            </w:pPr>
            <w:r w:rsidRPr="00CA27A9">
              <w:t>Indeed,</w:t>
            </w:r>
            <w:r w:rsidR="00C56E14" w:rsidRPr="00CA27A9">
              <w:t xml:space="preserve"> the </w:t>
            </w:r>
            <w:r w:rsidR="00075013">
              <w:t>water</w:t>
            </w:r>
            <w:r w:rsidR="00C56E14" w:rsidRPr="00CA27A9">
              <w:t xml:space="preserve"> stream creates wildlife habitat hence the importance of its presence </w:t>
            </w:r>
            <w:r w:rsidR="003A157B" w:rsidRPr="00CA27A9">
              <w:t>for the NPM at GUI</w:t>
            </w:r>
            <w:r w:rsidR="002C60E3" w:rsidRPr="00CA27A9">
              <w:t xml:space="preserve"> </w:t>
            </w:r>
            <w:r w:rsidR="00553000">
              <w:t>since</w:t>
            </w:r>
            <w:r w:rsidR="002C60E3" w:rsidRPr="00CA27A9">
              <w:t xml:space="preserve"> it </w:t>
            </w:r>
            <w:r w:rsidR="00F8441A" w:rsidRPr="00CA27A9">
              <w:t>provides the opportunity for volunteers to appreciate wildlife</w:t>
            </w:r>
            <w:r w:rsidR="004A08F4" w:rsidRPr="00CA27A9">
              <w:t xml:space="preserve"> habitats</w:t>
            </w:r>
            <w:r w:rsidR="00C56E14" w:rsidRPr="00CA27A9">
              <w:t xml:space="preserve">. </w:t>
            </w:r>
            <w:r w:rsidR="00407942" w:rsidRPr="00CA27A9">
              <w:t>W</w:t>
            </w:r>
            <w:r w:rsidR="00C56E14" w:rsidRPr="00CA27A9">
              <w:t xml:space="preserve">e agree that this paper mostly holds an anthropocentric </w:t>
            </w:r>
            <w:r w:rsidR="004A08F4" w:rsidRPr="00CA27A9">
              <w:t xml:space="preserve">view </w:t>
            </w:r>
            <w:r w:rsidR="00EE322D" w:rsidRPr="00CA27A9">
              <w:t xml:space="preserve">as it is trying to </w:t>
            </w:r>
            <w:r w:rsidR="008A0E43" w:rsidRPr="00CA27A9">
              <w:t>unveil</w:t>
            </w:r>
            <w:r w:rsidR="00EE322D" w:rsidRPr="00CA27A9">
              <w:t xml:space="preserve"> if NPM </w:t>
            </w:r>
            <w:r w:rsidR="003C3525">
              <w:t>might</w:t>
            </w:r>
            <w:r w:rsidR="00EE322D" w:rsidRPr="00CA27A9">
              <w:t xml:space="preserve"> enhance </w:t>
            </w:r>
            <w:r w:rsidR="0061352D" w:rsidRPr="00CA27A9">
              <w:t xml:space="preserve">the </w:t>
            </w:r>
            <w:r w:rsidR="00EE322D" w:rsidRPr="00CA27A9">
              <w:t xml:space="preserve">connection to the natural environment. Nevertheless, </w:t>
            </w:r>
            <w:r w:rsidR="0061352D" w:rsidRPr="00CA27A9">
              <w:t>holding this view</w:t>
            </w:r>
            <w:r w:rsidR="000A1B68" w:rsidRPr="00CA27A9">
              <w:t xml:space="preserve"> should not be seen at odds in nature connection studies</w:t>
            </w:r>
            <w:r w:rsidR="00420CDB" w:rsidRPr="00CA27A9">
              <w:t xml:space="preserve">. In fact, </w:t>
            </w:r>
            <w:r w:rsidR="00B10BAB" w:rsidRPr="00CA27A9">
              <w:t xml:space="preserve">plenty are the </w:t>
            </w:r>
            <w:r w:rsidR="00693165" w:rsidRPr="00CA27A9">
              <w:t xml:space="preserve">studies conducted </w:t>
            </w:r>
            <w:r w:rsidR="00B10BAB" w:rsidRPr="00CA27A9">
              <w:t xml:space="preserve">in </w:t>
            </w:r>
            <w:r w:rsidR="008A0E43" w:rsidRPr="00CA27A9">
              <w:t>anthropology</w:t>
            </w:r>
            <w:r w:rsidR="00B10BAB" w:rsidRPr="00CA27A9">
              <w:t xml:space="preserve"> fields that have substantially contributed to the understanding of</w:t>
            </w:r>
            <w:r w:rsidR="00693165" w:rsidRPr="00CA27A9">
              <w:t xml:space="preserve"> how humans have connected to the natural environment</w:t>
            </w:r>
            <w:r w:rsidR="00B10BAB" w:rsidRPr="00CA27A9">
              <w:t xml:space="preserve"> across different cultures. </w:t>
            </w:r>
            <w:r w:rsidR="008A0E43" w:rsidRPr="00CA27A9">
              <w:t xml:space="preserve">See the studies conducted by </w:t>
            </w:r>
            <w:r w:rsidR="002B7804" w:rsidRPr="00CA27A9">
              <w:t>the ethnologist and anthropologist Claude Lévi-Strauss</w:t>
            </w:r>
            <w:r w:rsidR="008A0E43" w:rsidRPr="00CA27A9">
              <w:t xml:space="preserve">, and </w:t>
            </w:r>
            <w:r w:rsidR="002B7804" w:rsidRPr="00CA27A9">
              <w:t xml:space="preserve">others </w:t>
            </w:r>
            <w:r w:rsidR="008A0E43" w:rsidRPr="00CA27A9">
              <w:t>(</w:t>
            </w:r>
            <w:proofErr w:type="spellStart"/>
            <w:r w:rsidR="008A0E43" w:rsidRPr="00CA27A9">
              <w:t>Apffel-Marglin</w:t>
            </w:r>
            <w:proofErr w:type="spellEnd"/>
            <w:r w:rsidR="008A0E43" w:rsidRPr="00CA27A9">
              <w:t xml:space="preserve"> and Varese, 2020).</w:t>
            </w:r>
            <w:r w:rsidR="00B10BAB" w:rsidRPr="00CA27A9">
              <w:t xml:space="preserve"> </w:t>
            </w:r>
          </w:p>
          <w:p w14:paraId="2DB79037" w14:textId="77777777" w:rsidR="00816829" w:rsidRDefault="00816829" w:rsidP="00C56E14">
            <w:pPr>
              <w:spacing w:line="276" w:lineRule="auto"/>
              <w:jc w:val="both"/>
              <w:rPr>
                <w:color w:val="ED7D31" w:themeColor="accent2"/>
              </w:rPr>
            </w:pPr>
          </w:p>
          <w:p w14:paraId="674F5CFD" w14:textId="090F7C02" w:rsidR="00C56E14" w:rsidRPr="003A18EE" w:rsidRDefault="00C56E14" w:rsidP="009C3024">
            <w:pPr>
              <w:spacing w:line="276" w:lineRule="auto"/>
              <w:jc w:val="both"/>
            </w:pPr>
            <w:r w:rsidRPr="00CC7AF1">
              <w:rPr>
                <w:color w:val="ED7D31" w:themeColor="accent2"/>
              </w:rPr>
              <w:t xml:space="preserve"> </w:t>
            </w:r>
            <w:proofErr w:type="spellStart"/>
            <w:r w:rsidRPr="007325FB">
              <w:rPr>
                <w:sz w:val="20"/>
                <w:szCs w:val="20"/>
              </w:rPr>
              <w:t>Apffel-Marglin</w:t>
            </w:r>
            <w:proofErr w:type="spellEnd"/>
            <w:r w:rsidRPr="007325FB">
              <w:rPr>
                <w:sz w:val="20"/>
                <w:szCs w:val="20"/>
              </w:rPr>
              <w:t xml:space="preserve"> F., Stefano Varese S. 2020. Contemporary Voices from Anima Mundi A Reappraisal. Peter Lang Publishing, Inc., New York</w:t>
            </w:r>
          </w:p>
        </w:tc>
        <w:tc>
          <w:tcPr>
            <w:tcW w:w="2268" w:type="dxa"/>
          </w:tcPr>
          <w:p w14:paraId="6AAF343E" w14:textId="77777777" w:rsidR="00C56E14" w:rsidRPr="001562BD" w:rsidRDefault="00C56E14" w:rsidP="00C56E14">
            <w:pPr>
              <w:spacing w:line="276" w:lineRule="auto"/>
            </w:pPr>
          </w:p>
        </w:tc>
      </w:tr>
      <w:tr w:rsidR="00C56E14" w14:paraId="06A74720" w14:textId="77777777" w:rsidTr="00722A08">
        <w:tc>
          <w:tcPr>
            <w:tcW w:w="5382" w:type="dxa"/>
            <w:shd w:val="clear" w:color="auto" w:fill="DEEAF6" w:themeFill="accent5" w:themeFillTint="33"/>
          </w:tcPr>
          <w:p w14:paraId="0BA8D78D" w14:textId="33375F01" w:rsidR="00C56E14" w:rsidRPr="003C5649" w:rsidRDefault="00C56E14" w:rsidP="00C56E14">
            <w:pPr>
              <w:spacing w:line="276" w:lineRule="auto"/>
              <w:rPr>
                <w:b/>
                <w:bCs/>
                <w:color w:val="222222"/>
                <w:shd w:val="clear" w:color="auto" w:fill="FFFFFF"/>
              </w:rPr>
            </w:pPr>
            <w:r>
              <w:rPr>
                <w:b/>
                <w:bCs/>
                <w:color w:val="222222"/>
                <w:shd w:val="clear" w:color="auto" w:fill="FFFFFF"/>
              </w:rPr>
              <w:t>FG</w:t>
            </w:r>
          </w:p>
        </w:tc>
        <w:tc>
          <w:tcPr>
            <w:tcW w:w="7513" w:type="dxa"/>
            <w:shd w:val="clear" w:color="auto" w:fill="DEEAF6" w:themeFill="accent5" w:themeFillTint="33"/>
          </w:tcPr>
          <w:p w14:paraId="67620607" w14:textId="77777777" w:rsidR="00C56E14" w:rsidRPr="003A18EE" w:rsidRDefault="00C56E14" w:rsidP="00C56E14">
            <w:pPr>
              <w:spacing w:line="276" w:lineRule="auto"/>
              <w:jc w:val="both"/>
            </w:pPr>
          </w:p>
        </w:tc>
        <w:tc>
          <w:tcPr>
            <w:tcW w:w="2268" w:type="dxa"/>
            <w:shd w:val="clear" w:color="auto" w:fill="DEEAF6" w:themeFill="accent5" w:themeFillTint="33"/>
          </w:tcPr>
          <w:p w14:paraId="368E2828" w14:textId="77777777" w:rsidR="00C56E14" w:rsidRPr="001562BD" w:rsidRDefault="00C56E14" w:rsidP="00C56E14">
            <w:pPr>
              <w:spacing w:line="276" w:lineRule="auto"/>
            </w:pPr>
          </w:p>
        </w:tc>
      </w:tr>
      <w:tr w:rsidR="00C56E14" w14:paraId="5C16EE2A" w14:textId="77777777" w:rsidTr="00722A08">
        <w:tc>
          <w:tcPr>
            <w:tcW w:w="5382" w:type="dxa"/>
          </w:tcPr>
          <w:p w14:paraId="16728046" w14:textId="4CC5EB1F" w:rsidR="00C56E14" w:rsidRPr="003C5649" w:rsidRDefault="00C56E14" w:rsidP="00C56E14">
            <w:pPr>
              <w:spacing w:line="276" w:lineRule="auto"/>
              <w:rPr>
                <w:b/>
                <w:bCs/>
                <w:color w:val="222222"/>
                <w:shd w:val="clear" w:color="auto" w:fill="FFFFFF"/>
              </w:rPr>
            </w:pPr>
            <w:r>
              <w:rPr>
                <w:b/>
                <w:bCs/>
                <w:color w:val="222222"/>
                <w:shd w:val="clear" w:color="auto" w:fill="FFFFFF"/>
              </w:rPr>
              <w:lastRenderedPageBreak/>
              <w:t xml:space="preserve">#31 </w:t>
            </w:r>
            <w:r w:rsidRPr="00F75E9A">
              <w:rPr>
                <w:color w:val="222222"/>
                <w:shd w:val="clear" w:color="auto" w:fill="FFFFFF"/>
              </w:rPr>
              <w:t>Why were FGs conducted with core staff members from business development, finance and marketing? What was the rationale behind this? And it is not possible when reading your quotes to work out who the specific quote comes from and which area of GUI they work in - I think that would be useful.</w:t>
            </w:r>
          </w:p>
        </w:tc>
        <w:tc>
          <w:tcPr>
            <w:tcW w:w="7513" w:type="dxa"/>
          </w:tcPr>
          <w:p w14:paraId="40BFAE8B" w14:textId="0480376C" w:rsidR="0072142A" w:rsidRDefault="009E0233" w:rsidP="0072142A">
            <w:pPr>
              <w:spacing w:line="276" w:lineRule="auto"/>
              <w:jc w:val="both"/>
            </w:pPr>
            <w:r>
              <w:t xml:space="preserve">We </w:t>
            </w:r>
            <w:r w:rsidR="002A7077">
              <w:t xml:space="preserve">have clarified in our manuscript that all the GUI core </w:t>
            </w:r>
            <w:del w:id="13" w:author="Yohei Kato" w:date="2022-02-17T10:56:00Z">
              <w:r w:rsidR="002A7077" w:rsidDel="00E9360D">
                <w:delText>team</w:delText>
              </w:r>
              <w:r w:rsidR="008D5347" w:rsidDel="00E9360D">
                <w:delText xml:space="preserve"> </w:delText>
              </w:r>
            </w:del>
            <w:ins w:id="14" w:author="Yohei Kato" w:date="2022-02-17T10:56:00Z">
              <w:r w:rsidR="00E9360D">
                <w:t xml:space="preserve">members </w:t>
              </w:r>
            </w:ins>
            <w:r w:rsidR="008D5347">
              <w:t>-</w:t>
            </w:r>
            <w:r w:rsidR="002A7077">
              <w:t xml:space="preserve"> </w:t>
            </w:r>
            <w:r w:rsidR="008A48C2">
              <w:t xml:space="preserve">including: </w:t>
            </w:r>
            <w:r w:rsidR="008A48C2" w:rsidRPr="00494C45">
              <w:t>the executive lead, kampung architect, craft lead, HR representative, sales, marketing, volunteer manager, farmer, earth over lead, and kitchen lead</w:t>
            </w:r>
            <w:r w:rsidR="008A48C2">
              <w:t xml:space="preserve"> </w:t>
            </w:r>
            <w:r w:rsidR="008D5347">
              <w:t xml:space="preserve">- </w:t>
            </w:r>
            <w:r w:rsidR="002A7077">
              <w:t>w</w:t>
            </w:r>
            <w:r w:rsidR="00923C14">
              <w:t>ere</w:t>
            </w:r>
            <w:r w:rsidR="002A7077">
              <w:t xml:space="preserve"> </w:t>
            </w:r>
            <w:r>
              <w:t>invited to the FG</w:t>
            </w:r>
            <w:r w:rsidR="007B6FD9">
              <w:t>D</w:t>
            </w:r>
            <w:r>
              <w:t>s</w:t>
            </w:r>
            <w:r w:rsidR="00E156B0">
              <w:t xml:space="preserve"> to</w:t>
            </w:r>
            <w:r w:rsidR="008D5347">
              <w:t xml:space="preserve"> </w:t>
            </w:r>
            <w:r w:rsidR="00923C14">
              <w:t>h</w:t>
            </w:r>
            <w:r w:rsidR="0072142A">
              <w:t>elp the research team explore</w:t>
            </w:r>
            <w:r w:rsidR="002F1472">
              <w:t xml:space="preserve"> </w:t>
            </w:r>
            <w:r w:rsidR="00FE3E66">
              <w:t>how</w:t>
            </w:r>
            <w:r w:rsidR="002F1472">
              <w:t xml:space="preserve"> </w:t>
            </w:r>
            <w:r w:rsidR="00D10A15">
              <w:t xml:space="preserve">NPM </w:t>
            </w:r>
            <w:r w:rsidR="002F1472">
              <w:t>at GUI</w:t>
            </w:r>
            <w:r w:rsidR="008F2F3E">
              <w:t xml:space="preserve"> </w:t>
            </w:r>
            <w:r w:rsidR="0072142A">
              <w:t xml:space="preserve">unfolds and how each member plays a role throughout the process. </w:t>
            </w:r>
          </w:p>
          <w:p w14:paraId="41AFC4B0" w14:textId="421A1723" w:rsidR="00C56E14" w:rsidRPr="003A18EE" w:rsidRDefault="00D10A15" w:rsidP="0072142A">
            <w:pPr>
              <w:spacing w:line="276" w:lineRule="auto"/>
              <w:jc w:val="both"/>
            </w:pPr>
            <w:r>
              <w:t xml:space="preserve">Since our ethics protocol </w:t>
            </w:r>
            <w:r w:rsidR="00C57403">
              <w:t>restricts us from revealing the identity FG</w:t>
            </w:r>
            <w:r w:rsidR="007B6FD9">
              <w:t>D</w:t>
            </w:r>
            <w:r w:rsidR="00C57403">
              <w:t xml:space="preserve">s participants, we cannot include the specific role </w:t>
            </w:r>
            <w:r w:rsidR="00BE43F2">
              <w:t>of the</w:t>
            </w:r>
            <w:r w:rsidR="00C57403">
              <w:t xml:space="preserve"> core member</w:t>
            </w:r>
            <w:r w:rsidR="00BE43F2">
              <w:t xml:space="preserve"> in the qualitative </w:t>
            </w:r>
            <w:r w:rsidR="002E7673">
              <w:t>excerpts</w:t>
            </w:r>
            <w:r w:rsidR="00C57403">
              <w:t xml:space="preserve"> as the person’s identity could be easily </w:t>
            </w:r>
            <w:r w:rsidR="003F04B3">
              <w:t>revealed</w:t>
            </w:r>
            <w:r w:rsidR="00C57403">
              <w:t xml:space="preserve">. </w:t>
            </w:r>
          </w:p>
        </w:tc>
        <w:tc>
          <w:tcPr>
            <w:tcW w:w="2268" w:type="dxa"/>
          </w:tcPr>
          <w:p w14:paraId="0F1963D0" w14:textId="77777777" w:rsidR="00C56E14" w:rsidRPr="001562BD" w:rsidRDefault="00C56E14" w:rsidP="00C56E14">
            <w:pPr>
              <w:spacing w:line="276" w:lineRule="auto"/>
            </w:pPr>
          </w:p>
        </w:tc>
      </w:tr>
      <w:tr w:rsidR="00C56E14" w14:paraId="06E130CC" w14:textId="77777777" w:rsidTr="00722A08">
        <w:tc>
          <w:tcPr>
            <w:tcW w:w="5382" w:type="dxa"/>
          </w:tcPr>
          <w:p w14:paraId="1100D65B" w14:textId="67D6873A" w:rsidR="00C56E14" w:rsidRPr="003C5649" w:rsidRDefault="00C56E14" w:rsidP="00C56E14">
            <w:pPr>
              <w:spacing w:line="276" w:lineRule="auto"/>
              <w:rPr>
                <w:b/>
                <w:bCs/>
                <w:color w:val="222222"/>
                <w:shd w:val="clear" w:color="auto" w:fill="FFFFFF"/>
              </w:rPr>
            </w:pPr>
            <w:r>
              <w:rPr>
                <w:b/>
                <w:bCs/>
                <w:color w:val="222222"/>
                <w:shd w:val="clear" w:color="auto" w:fill="FFFFFF"/>
              </w:rPr>
              <w:t xml:space="preserve">#32 </w:t>
            </w:r>
            <w:r w:rsidRPr="00F75E9A">
              <w:rPr>
                <w:color w:val="222222"/>
                <w:shd w:val="clear" w:color="auto" w:fill="FFFFFF"/>
              </w:rPr>
              <w:t>It isn't clear about the volunteers in the FGDs - are these people who actively help or facilitate or are they part of the 130000 people who have benefited from GUI activities?</w:t>
            </w:r>
          </w:p>
        </w:tc>
        <w:tc>
          <w:tcPr>
            <w:tcW w:w="7513" w:type="dxa"/>
          </w:tcPr>
          <w:p w14:paraId="682C282A" w14:textId="662EA8DD" w:rsidR="00C56E14" w:rsidRPr="003A18EE" w:rsidRDefault="007B6FD9" w:rsidP="00C56E14">
            <w:pPr>
              <w:spacing w:line="276" w:lineRule="auto"/>
              <w:jc w:val="both"/>
            </w:pPr>
            <w:r>
              <w:t xml:space="preserve">To invite </w:t>
            </w:r>
            <w:r w:rsidR="00F33B17">
              <w:t xml:space="preserve">participants </w:t>
            </w:r>
            <w:r>
              <w:t xml:space="preserve">to the FGDs an online invitation </w:t>
            </w:r>
            <w:r w:rsidR="00A8482A">
              <w:t xml:space="preserve">was </w:t>
            </w:r>
            <w:r w:rsidR="00C11DB7">
              <w:t xml:space="preserve">sent </w:t>
            </w:r>
            <w:r>
              <w:t xml:space="preserve">through </w:t>
            </w:r>
            <w:r w:rsidR="00E954CD">
              <w:t xml:space="preserve">GUI </w:t>
            </w:r>
            <w:r>
              <w:t>social media and email</w:t>
            </w:r>
            <w:r w:rsidR="00E954CD">
              <w:t xml:space="preserve">. Anyone who in the past participated as a volunteer </w:t>
            </w:r>
            <w:r w:rsidR="00C11DB7">
              <w:t xml:space="preserve">in </w:t>
            </w:r>
            <w:r w:rsidR="00E954CD">
              <w:t xml:space="preserve">GUI </w:t>
            </w:r>
            <w:r w:rsidR="00C11DB7">
              <w:t xml:space="preserve">NPM programmes </w:t>
            </w:r>
            <w:r w:rsidR="00E954CD">
              <w:t>could sign for the FGD</w:t>
            </w:r>
            <w:r w:rsidR="00F33B17">
              <w:t>s.</w:t>
            </w:r>
            <w:r w:rsidR="00703877">
              <w:t xml:space="preserve"> It is important to clarify that at th</w:t>
            </w:r>
            <w:r w:rsidR="004C6550">
              <w:t>e</w:t>
            </w:r>
            <w:r w:rsidR="00703877">
              <w:t xml:space="preserve"> </w:t>
            </w:r>
            <w:r w:rsidR="004C6550">
              <w:t>stage</w:t>
            </w:r>
            <w:r w:rsidR="00703877">
              <w:t xml:space="preserve"> of participants recruitment, </w:t>
            </w:r>
            <w:r w:rsidR="004C6550">
              <w:t xml:space="preserve">the research team </w:t>
            </w:r>
            <w:r w:rsidR="00A34163">
              <w:t>had not yet reached the conclusion that GUI long-term volunteers might also become NPM facilitators</w:t>
            </w:r>
            <w:r w:rsidR="00BE6A91">
              <w:t>.</w:t>
            </w:r>
            <w:r w:rsidR="009B46A2">
              <w:t xml:space="preserve"> This finding </w:t>
            </w:r>
            <w:r w:rsidR="00BE6A91">
              <w:t>was unveiled</w:t>
            </w:r>
            <w:r w:rsidR="009B46A2">
              <w:t xml:space="preserve"> after the </w:t>
            </w:r>
            <w:r w:rsidR="00BE6A91">
              <w:t xml:space="preserve">data </w:t>
            </w:r>
            <w:r w:rsidR="009B46A2">
              <w:t>analysis.</w:t>
            </w:r>
            <w:r w:rsidR="00A34163">
              <w:t xml:space="preserve"> </w:t>
            </w:r>
            <w:r w:rsidR="00232BAA">
              <w:t xml:space="preserve">Our initial assumption was that GUI core team were the facilitators of the NPM programmes. </w:t>
            </w:r>
          </w:p>
        </w:tc>
        <w:tc>
          <w:tcPr>
            <w:tcW w:w="2268" w:type="dxa"/>
          </w:tcPr>
          <w:p w14:paraId="010DBB90" w14:textId="77777777" w:rsidR="00C56E14" w:rsidRPr="001562BD" w:rsidRDefault="00C56E14" w:rsidP="00C56E14">
            <w:pPr>
              <w:spacing w:line="276" w:lineRule="auto"/>
            </w:pPr>
          </w:p>
        </w:tc>
      </w:tr>
      <w:tr w:rsidR="00C56E14" w14:paraId="745E0517" w14:textId="77777777" w:rsidTr="00722A08">
        <w:tc>
          <w:tcPr>
            <w:tcW w:w="5382" w:type="dxa"/>
          </w:tcPr>
          <w:p w14:paraId="4FB01E07" w14:textId="21D551D3" w:rsidR="00C56E14" w:rsidRDefault="00C56E14" w:rsidP="00C56E14">
            <w:pPr>
              <w:spacing w:line="276" w:lineRule="auto"/>
              <w:rPr>
                <w:b/>
                <w:bCs/>
                <w:color w:val="222222"/>
                <w:shd w:val="clear" w:color="auto" w:fill="FFFFFF"/>
              </w:rPr>
            </w:pPr>
            <w:r>
              <w:rPr>
                <w:b/>
                <w:bCs/>
                <w:color w:val="222222"/>
                <w:shd w:val="clear" w:color="auto" w:fill="FFFFFF"/>
              </w:rPr>
              <w:t xml:space="preserve">#34 </w:t>
            </w:r>
            <w:r w:rsidRPr="00F27212">
              <w:rPr>
                <w:color w:val="222222"/>
                <w:shd w:val="clear" w:color="auto" w:fill="FFFFFF"/>
              </w:rPr>
              <w:t>If you did your FGDs on GUI premises, are there any problems with this - might this have influenced the data collection? There is no critique at all about GUI in any of the commentary, and I'm wondering if doing the data collection on site was problematic/ inhibit responses in any way?</w:t>
            </w:r>
          </w:p>
        </w:tc>
        <w:tc>
          <w:tcPr>
            <w:tcW w:w="7513" w:type="dxa"/>
          </w:tcPr>
          <w:p w14:paraId="2FFF08E9" w14:textId="686ED317" w:rsidR="00C56E14" w:rsidRDefault="00903F7F" w:rsidP="00C56E14">
            <w:pPr>
              <w:spacing w:line="276" w:lineRule="auto"/>
              <w:jc w:val="both"/>
            </w:pPr>
            <w:r>
              <w:t>While we understand the reviewer</w:t>
            </w:r>
            <w:r w:rsidR="007C4984">
              <w:t>’s</w:t>
            </w:r>
            <w:r>
              <w:t xml:space="preserve"> concern </w:t>
            </w:r>
            <w:r w:rsidR="00542A43">
              <w:t>that conducting</w:t>
            </w:r>
            <w:r>
              <w:t xml:space="preserve"> the FGDs at GUI </w:t>
            </w:r>
            <w:r w:rsidR="00213E8F">
              <w:t xml:space="preserve">office </w:t>
            </w:r>
            <w:r>
              <w:t>premises</w:t>
            </w:r>
            <w:r w:rsidR="00542A43">
              <w:t xml:space="preserve"> could have influence</w:t>
            </w:r>
            <w:r w:rsidR="00CB06C7">
              <w:t>d</w:t>
            </w:r>
            <w:r w:rsidR="00542A43">
              <w:t xml:space="preserve"> </w:t>
            </w:r>
            <w:r w:rsidR="00383C8E">
              <w:t>participants responses</w:t>
            </w:r>
            <w:r w:rsidR="00542A43">
              <w:t xml:space="preserve">, we would like to emphasise that </w:t>
            </w:r>
            <w:r w:rsidR="00383C8E">
              <w:t xml:space="preserve">at any point this was </w:t>
            </w:r>
            <w:ins w:id="15" w:author="Yohei Kato" w:date="2022-02-17T11:00:00Z">
              <w:r w:rsidR="00E9360D">
                <w:t xml:space="preserve">not </w:t>
              </w:r>
            </w:ins>
            <w:r w:rsidR="00383C8E">
              <w:t>observed as problematic or inhibit</w:t>
            </w:r>
            <w:ins w:id="16" w:author="Yohei Kato" w:date="2022-02-17T12:18:00Z">
              <w:r w:rsidR="0010180B">
                <w:t>ing</w:t>
              </w:r>
            </w:ins>
            <w:del w:id="17" w:author="Yohei Kato" w:date="2022-02-17T12:18:00Z">
              <w:r w:rsidR="00383C8E" w:rsidDel="0010180B">
                <w:delText>ed</w:delText>
              </w:r>
            </w:del>
            <w:r w:rsidR="00383C8E">
              <w:t xml:space="preserve"> the participants responses.</w:t>
            </w:r>
            <w:r w:rsidR="00DF43B4">
              <w:t xml:space="preserve"> W</w:t>
            </w:r>
            <w:r w:rsidR="00542A43">
              <w:t xml:space="preserve">e aimed at finding a familiar and comfortable place for the FGDs. Additionally, GUI was strategically selected as the premises could also enact memories and sentiments regarding their involvement in the NPM programmes, which could </w:t>
            </w:r>
            <w:r w:rsidR="00DF43B4">
              <w:t xml:space="preserve">also inspire </w:t>
            </w:r>
            <w:r w:rsidR="006C4794">
              <w:t xml:space="preserve">their responses. </w:t>
            </w:r>
          </w:p>
          <w:p w14:paraId="327CC08B" w14:textId="1DA1A6CB" w:rsidR="006C4794" w:rsidRPr="003A18EE" w:rsidRDefault="000328B1" w:rsidP="00C56E14">
            <w:pPr>
              <w:spacing w:line="276" w:lineRule="auto"/>
              <w:jc w:val="both"/>
            </w:pPr>
            <w:r>
              <w:t xml:space="preserve">To ensure privacy and protect participants responses, </w:t>
            </w:r>
            <w:r w:rsidR="006C4794">
              <w:t xml:space="preserve">the </w:t>
            </w:r>
            <w:r>
              <w:t>offices</w:t>
            </w:r>
            <w:r w:rsidR="006C4794">
              <w:t xml:space="preserve"> premises were only accessible to the research team and participants</w:t>
            </w:r>
            <w:r>
              <w:t xml:space="preserve"> while the FGDs were conducted.</w:t>
            </w:r>
            <w:r w:rsidR="006C4794">
              <w:t xml:space="preserve"> </w:t>
            </w:r>
          </w:p>
        </w:tc>
        <w:tc>
          <w:tcPr>
            <w:tcW w:w="2268" w:type="dxa"/>
          </w:tcPr>
          <w:p w14:paraId="76F371B4" w14:textId="77777777" w:rsidR="00C56E14" w:rsidRPr="001562BD" w:rsidRDefault="00C56E14" w:rsidP="00C56E14">
            <w:pPr>
              <w:spacing w:line="276" w:lineRule="auto"/>
            </w:pPr>
          </w:p>
        </w:tc>
      </w:tr>
      <w:tr w:rsidR="00C56E14" w14:paraId="50B5EFDC" w14:textId="77777777" w:rsidTr="00722A08">
        <w:tc>
          <w:tcPr>
            <w:tcW w:w="5382" w:type="dxa"/>
          </w:tcPr>
          <w:p w14:paraId="15EA537A" w14:textId="592F6D32" w:rsidR="00C56E14" w:rsidRDefault="00C56E14" w:rsidP="00C56E14">
            <w:pPr>
              <w:spacing w:line="276" w:lineRule="auto"/>
              <w:rPr>
                <w:b/>
                <w:bCs/>
                <w:color w:val="222222"/>
                <w:shd w:val="clear" w:color="auto" w:fill="FFFFFF"/>
              </w:rPr>
            </w:pPr>
            <w:r>
              <w:rPr>
                <w:b/>
                <w:bCs/>
                <w:color w:val="222222"/>
                <w:shd w:val="clear" w:color="auto" w:fill="FFFFFF"/>
              </w:rPr>
              <w:lastRenderedPageBreak/>
              <w:t xml:space="preserve">#35 </w:t>
            </w:r>
            <w:r w:rsidRPr="00F27212">
              <w:rPr>
                <w:color w:val="222222"/>
                <w:shd w:val="clear" w:color="auto" w:fill="FFFFFF"/>
              </w:rPr>
              <w:t>Can you explain the rationale behind the question: 'How do you think GUI has contributed to your personal life development?' and the answers - did everyone really say that it did?</w:t>
            </w:r>
          </w:p>
        </w:tc>
        <w:tc>
          <w:tcPr>
            <w:tcW w:w="7513" w:type="dxa"/>
          </w:tcPr>
          <w:p w14:paraId="11944546" w14:textId="6699381C" w:rsidR="00AC7CF8" w:rsidRDefault="00A945CD" w:rsidP="00C56E14">
            <w:pPr>
              <w:spacing w:line="276" w:lineRule="auto"/>
              <w:jc w:val="both"/>
            </w:pPr>
            <w:r>
              <w:t>This question was</w:t>
            </w:r>
            <w:r w:rsidR="00D83FC5">
              <w:t xml:space="preserve"> posed at the </w:t>
            </w:r>
            <w:r w:rsidR="006F4F8E">
              <w:t>beginning</w:t>
            </w:r>
            <w:r w:rsidR="00D83FC5">
              <w:t xml:space="preserve"> of the FGDs </w:t>
            </w:r>
            <w:r w:rsidR="006F4F8E">
              <w:t>to</w:t>
            </w:r>
            <w:r w:rsidR="00D83FC5">
              <w:t xml:space="preserve"> help participants elicit their own personal view</w:t>
            </w:r>
            <w:r w:rsidR="00E2678A">
              <w:t xml:space="preserve">s and sentiments </w:t>
            </w:r>
            <w:r w:rsidR="006F4F8E">
              <w:t>towards</w:t>
            </w:r>
            <w:r w:rsidR="00E2678A">
              <w:t xml:space="preserve"> GUI. </w:t>
            </w:r>
          </w:p>
          <w:p w14:paraId="021DCE06" w14:textId="6B7478DE" w:rsidR="00481985" w:rsidRDefault="00E2678A" w:rsidP="00481985">
            <w:pPr>
              <w:spacing w:line="276" w:lineRule="auto"/>
              <w:jc w:val="both"/>
            </w:pPr>
            <w:r>
              <w:t xml:space="preserve"> The </w:t>
            </w:r>
            <w:r w:rsidR="006F4F8E">
              <w:t>openness</w:t>
            </w:r>
            <w:r>
              <w:t xml:space="preserve"> of this question </w:t>
            </w:r>
            <w:r w:rsidR="00AC7CF8">
              <w:t xml:space="preserve">helped to </w:t>
            </w:r>
            <w:r w:rsidR="008D72FC">
              <w:t>understand</w:t>
            </w:r>
            <w:r>
              <w:t xml:space="preserve"> the impact </w:t>
            </w:r>
            <w:r w:rsidR="0039080A">
              <w:t>th</w:t>
            </w:r>
            <w:r w:rsidR="008D72FC">
              <w:t>at</w:t>
            </w:r>
            <w:r w:rsidR="0039080A">
              <w:t xml:space="preserve"> NPM programmes </w:t>
            </w:r>
            <w:r w:rsidR="00A7501A">
              <w:t xml:space="preserve">might have had </w:t>
            </w:r>
            <w:r w:rsidR="0039080A">
              <w:t xml:space="preserve">at </w:t>
            </w:r>
            <w:r w:rsidR="008D72FC">
              <w:t>the personal level</w:t>
            </w:r>
            <w:r w:rsidR="0039080A">
              <w:t xml:space="preserve">. Additionally, we could explore </w:t>
            </w:r>
            <w:r w:rsidR="00351415">
              <w:t>if</w:t>
            </w:r>
            <w:r w:rsidR="00762C97">
              <w:t xml:space="preserve"> </w:t>
            </w:r>
            <w:r w:rsidR="00351415">
              <w:t>th</w:t>
            </w:r>
            <w:r w:rsidR="00480142">
              <w:t>e</w:t>
            </w:r>
            <w:r w:rsidR="00762C97">
              <w:t xml:space="preserve"> ‘</w:t>
            </w:r>
            <w:r w:rsidR="0039080A">
              <w:t>5Gs</w:t>
            </w:r>
            <w:r w:rsidR="00762C97">
              <w:t>’</w:t>
            </w:r>
            <w:r w:rsidR="00480142">
              <w:t xml:space="preserve"> were mentioned</w:t>
            </w:r>
            <w:r w:rsidR="006F4F8E">
              <w:t xml:space="preserve">. </w:t>
            </w:r>
            <w:r w:rsidR="00F5524D">
              <w:t>Some of the answers compared their daily life interactions and behaviour before and after GUI. As expected from FGDs, answers by some participants in</w:t>
            </w:r>
            <w:r w:rsidR="001418A7">
              <w:t xml:space="preserve">spired and helped others put together their own reflexions. One </w:t>
            </w:r>
            <w:r w:rsidR="00480142">
              <w:t>answer</w:t>
            </w:r>
            <w:r w:rsidR="002F169B">
              <w:t xml:space="preserve"> </w:t>
            </w:r>
            <w:r w:rsidR="003D643F">
              <w:t xml:space="preserve">style </w:t>
            </w:r>
            <w:r w:rsidR="001418A7">
              <w:t xml:space="preserve">was </w:t>
            </w:r>
            <w:r w:rsidR="00480142">
              <w:t xml:space="preserve">the </w:t>
            </w:r>
            <w:r w:rsidR="002F169B">
              <w:t>narration of</w:t>
            </w:r>
            <w:r w:rsidR="001418A7">
              <w:t xml:space="preserve"> </w:t>
            </w:r>
            <w:r w:rsidR="002F169B">
              <w:t>p</w:t>
            </w:r>
            <w:r w:rsidR="001418A7">
              <w:t>ersonal life experience</w:t>
            </w:r>
            <w:r w:rsidR="00480142">
              <w:t>s</w:t>
            </w:r>
            <w:r w:rsidR="001418A7">
              <w:t xml:space="preserve"> before volunteering at GUI</w:t>
            </w:r>
            <w:r w:rsidR="00ED4DD5">
              <w:t xml:space="preserve"> followed by a</w:t>
            </w:r>
            <w:r w:rsidR="001E555F">
              <w:t xml:space="preserve"> compar</w:t>
            </w:r>
            <w:r w:rsidR="00ED4DD5">
              <w:t>ison of</w:t>
            </w:r>
            <w:r w:rsidR="001E555F">
              <w:t xml:space="preserve"> how </w:t>
            </w:r>
            <w:r w:rsidR="00ED4DD5">
              <w:t>they</w:t>
            </w:r>
            <w:r w:rsidR="00143445">
              <w:t xml:space="preserve"> used to see </w:t>
            </w:r>
            <w:r w:rsidR="00481985">
              <w:t>those same experiences</w:t>
            </w:r>
            <w:r w:rsidR="00143445">
              <w:t xml:space="preserve"> in the past and </w:t>
            </w:r>
            <w:r w:rsidR="00C35850">
              <w:t xml:space="preserve">now </w:t>
            </w:r>
            <w:r w:rsidR="00143445">
              <w:t>after being immerse in GUI programmes</w:t>
            </w:r>
            <w:r w:rsidR="00481985">
              <w:t>.</w:t>
            </w:r>
            <w:r w:rsidR="00143445">
              <w:t xml:space="preserve"> </w:t>
            </w:r>
          </w:p>
          <w:p w14:paraId="59913FAE" w14:textId="6AC8757F" w:rsidR="00F161EB" w:rsidRPr="003A18EE" w:rsidRDefault="00F161EB" w:rsidP="00481985">
            <w:pPr>
              <w:spacing w:line="276" w:lineRule="auto"/>
              <w:jc w:val="both"/>
            </w:pPr>
            <w:r>
              <w:t>Other answers were related towards the appreciation of the natural environment which before GUI was</w:t>
            </w:r>
            <w:r w:rsidR="00C0380C">
              <w:t xml:space="preserve"> knowledge only acquired through </w:t>
            </w:r>
            <w:r w:rsidR="00481985">
              <w:t>textbooks</w:t>
            </w:r>
            <w:r w:rsidR="00C0380C">
              <w:t xml:space="preserve">. Similarly, several participants mentioned how their </w:t>
            </w:r>
            <w:r w:rsidR="00C23690">
              <w:t>social behaviour started changing after engaging in NPM programmes</w:t>
            </w:r>
            <w:r w:rsidR="00E61244">
              <w:t>. Examples for this was feeling more compassionate towards others, being able to talk to their neighbours</w:t>
            </w:r>
            <w:r w:rsidR="00B4505B">
              <w:t>,</w:t>
            </w:r>
            <w:r w:rsidR="00E61244">
              <w:t xml:space="preserve"> and helping in their local communities. </w:t>
            </w:r>
          </w:p>
        </w:tc>
        <w:tc>
          <w:tcPr>
            <w:tcW w:w="2268" w:type="dxa"/>
          </w:tcPr>
          <w:p w14:paraId="3444DBED" w14:textId="77777777" w:rsidR="00C56E14" w:rsidRPr="001562BD" w:rsidRDefault="00C56E14" w:rsidP="00C56E14">
            <w:pPr>
              <w:spacing w:line="276" w:lineRule="auto"/>
            </w:pPr>
          </w:p>
        </w:tc>
      </w:tr>
      <w:tr w:rsidR="00C56E14" w14:paraId="17A3CA5E" w14:textId="77777777" w:rsidTr="00722A08">
        <w:tc>
          <w:tcPr>
            <w:tcW w:w="5382" w:type="dxa"/>
          </w:tcPr>
          <w:p w14:paraId="45585402" w14:textId="2EB0A2AD" w:rsidR="00C56E14" w:rsidRDefault="00C56E14" w:rsidP="00C56E14">
            <w:pPr>
              <w:spacing w:line="276" w:lineRule="auto"/>
              <w:rPr>
                <w:b/>
                <w:bCs/>
                <w:color w:val="222222"/>
                <w:shd w:val="clear" w:color="auto" w:fill="FFFFFF"/>
              </w:rPr>
            </w:pPr>
            <w:r>
              <w:rPr>
                <w:b/>
                <w:bCs/>
                <w:color w:val="222222"/>
                <w:shd w:val="clear" w:color="auto" w:fill="FFFFFF"/>
              </w:rPr>
              <w:t xml:space="preserve">#36 </w:t>
            </w:r>
            <w:r w:rsidRPr="00F27212">
              <w:rPr>
                <w:color w:val="222222"/>
                <w:shd w:val="clear" w:color="auto" w:fill="FFFFFF"/>
              </w:rPr>
              <w:t>Pg. 7, line 27 - you state that 'these findings informed the design of the online survey…' - in what way did they inform it?</w:t>
            </w:r>
          </w:p>
        </w:tc>
        <w:tc>
          <w:tcPr>
            <w:tcW w:w="7513" w:type="dxa"/>
          </w:tcPr>
          <w:p w14:paraId="689BAE3C" w14:textId="4CFC9C85" w:rsidR="00C56E14" w:rsidRPr="003A18EE" w:rsidRDefault="009B2E77" w:rsidP="00C56E14">
            <w:pPr>
              <w:spacing w:line="276" w:lineRule="auto"/>
              <w:jc w:val="both"/>
            </w:pPr>
            <w:r w:rsidRPr="00CC6043">
              <w:t>After</w:t>
            </w:r>
            <w:r w:rsidR="004F388A" w:rsidRPr="00CC6043">
              <w:t xml:space="preserve"> we analysed the FGDs data, </w:t>
            </w:r>
            <w:r w:rsidR="006B0574" w:rsidRPr="00CC6043">
              <w:t>it was possible to see patterns in the responses suggesting that participation in NPM at GUI provided a sense of psychological wellbeing</w:t>
            </w:r>
            <w:r w:rsidR="00336E35" w:rsidRPr="00CC6043">
              <w:t xml:space="preserve">. </w:t>
            </w:r>
            <w:r w:rsidR="00FD30EE" w:rsidRPr="00CC6043">
              <w:t>T</w:t>
            </w:r>
            <w:r w:rsidR="00336E35" w:rsidRPr="00CC6043">
              <w:t>his finding seemed to be related to the social experience, community bonding, interaction with nature</w:t>
            </w:r>
            <w:r w:rsidR="007E7A29" w:rsidRPr="00CC6043">
              <w:t xml:space="preserve">, and the sense of safe place they felt at GUI. </w:t>
            </w:r>
            <w:r w:rsidR="007128AE" w:rsidRPr="00CC6043">
              <w:t xml:space="preserve">With these initial observations, it was decided to explore further how all these factors </w:t>
            </w:r>
            <w:r w:rsidR="003D188C" w:rsidRPr="00CC6043">
              <w:t xml:space="preserve">correlate with each other </w:t>
            </w:r>
            <w:r w:rsidR="005D4E6D" w:rsidRPr="00CC6043">
              <w:t>from an</w:t>
            </w:r>
            <w:r w:rsidR="003D188C" w:rsidRPr="00CC6043">
              <w:t xml:space="preserve"> objective</w:t>
            </w:r>
            <w:r w:rsidR="005D4E6D" w:rsidRPr="00CC6043">
              <w:t xml:space="preserve"> point of view</w:t>
            </w:r>
            <w:r w:rsidR="003D188C" w:rsidRPr="00CC6043">
              <w:t xml:space="preserve">. </w:t>
            </w:r>
          </w:p>
        </w:tc>
        <w:tc>
          <w:tcPr>
            <w:tcW w:w="2268" w:type="dxa"/>
          </w:tcPr>
          <w:p w14:paraId="37782803" w14:textId="77777777" w:rsidR="00C56E14" w:rsidRPr="001562BD" w:rsidRDefault="00C56E14" w:rsidP="00C56E14">
            <w:pPr>
              <w:spacing w:line="276" w:lineRule="auto"/>
            </w:pPr>
          </w:p>
        </w:tc>
      </w:tr>
      <w:tr w:rsidR="00C56E14" w14:paraId="0EFF4228" w14:textId="77777777" w:rsidTr="00722A08">
        <w:tc>
          <w:tcPr>
            <w:tcW w:w="5382" w:type="dxa"/>
          </w:tcPr>
          <w:p w14:paraId="7F2E2FA3" w14:textId="460448DC" w:rsidR="00C56E14" w:rsidRDefault="00C56E14" w:rsidP="00C56E14">
            <w:pPr>
              <w:spacing w:line="276" w:lineRule="auto"/>
              <w:rPr>
                <w:b/>
                <w:bCs/>
                <w:color w:val="222222"/>
                <w:shd w:val="clear" w:color="auto" w:fill="FFFFFF"/>
              </w:rPr>
            </w:pPr>
            <w:r>
              <w:rPr>
                <w:b/>
                <w:bCs/>
                <w:color w:val="222222"/>
                <w:shd w:val="clear" w:color="auto" w:fill="FFFFFF"/>
              </w:rPr>
              <w:t>#</w:t>
            </w:r>
            <w:commentRangeStart w:id="18"/>
            <w:r>
              <w:rPr>
                <w:b/>
                <w:bCs/>
                <w:color w:val="222222"/>
                <w:shd w:val="clear" w:color="auto" w:fill="FFFFFF"/>
              </w:rPr>
              <w:t xml:space="preserve">37 </w:t>
            </w:r>
            <w:r w:rsidRPr="00F27212">
              <w:rPr>
                <w:color w:val="222222"/>
                <w:shd w:val="clear" w:color="auto" w:fill="FFFFFF"/>
              </w:rPr>
              <w:t xml:space="preserve">Table 2 - are you claiming that the psychometric scales are measures of enhanced wellbeing? Where is 'wellbeing'? How did you decide on these scales and why? For example, the social cohesion work by </w:t>
            </w:r>
            <w:r w:rsidRPr="00F27212">
              <w:rPr>
                <w:color w:val="222222"/>
                <w:shd w:val="clear" w:color="auto" w:fill="FFFFFF"/>
              </w:rPr>
              <w:lastRenderedPageBreak/>
              <w:t>Forrest and Kearns was not designed as a psychometric scale.</w:t>
            </w:r>
            <w:commentRangeEnd w:id="18"/>
            <w:r w:rsidR="001A7DB9">
              <w:rPr>
                <w:rStyle w:val="CommentReference"/>
              </w:rPr>
              <w:commentReference w:id="18"/>
            </w:r>
          </w:p>
        </w:tc>
        <w:tc>
          <w:tcPr>
            <w:tcW w:w="7513" w:type="dxa"/>
          </w:tcPr>
          <w:p w14:paraId="387205AD" w14:textId="77777777" w:rsidR="00BE3B32" w:rsidRPr="004E2865" w:rsidRDefault="00487307" w:rsidP="004D0A16">
            <w:pPr>
              <w:spacing w:line="276" w:lineRule="auto"/>
              <w:jc w:val="both"/>
            </w:pPr>
            <w:r w:rsidRPr="004E2865">
              <w:lastRenderedPageBreak/>
              <w:t xml:space="preserve">We would like to clarify that we are not claiming that psychometric scales are measures of enhanced wellbeing. </w:t>
            </w:r>
            <w:r w:rsidR="00BE3B32" w:rsidRPr="004E2865">
              <w:t xml:space="preserve"> </w:t>
            </w:r>
          </w:p>
          <w:p w14:paraId="165D2CD3" w14:textId="5738E26F" w:rsidR="00C56E14" w:rsidRDefault="00BE3B32" w:rsidP="004D0A16">
            <w:pPr>
              <w:spacing w:line="276" w:lineRule="auto"/>
              <w:jc w:val="both"/>
              <w:rPr>
                <w:ins w:id="19" w:author="Yohei Kato" w:date="2022-02-17T12:33:00Z"/>
              </w:rPr>
            </w:pPr>
            <w:del w:id="20" w:author="Yohei Kato" w:date="2022-02-17T11:03:00Z">
              <w:r w:rsidRPr="004E2865" w:rsidDel="0038786D">
                <w:delText xml:space="preserve">The decision to </w:delText>
              </w:r>
              <w:r w:rsidR="00833AD2" w:rsidRPr="004E2865" w:rsidDel="0038786D">
                <w:delText xml:space="preserve">select the scales </w:delText>
              </w:r>
              <w:r w:rsidRPr="004E2865" w:rsidDel="0038786D">
                <w:delText>was</w:delText>
              </w:r>
            </w:del>
            <w:del w:id="21" w:author="Yohei Kato" w:date="2022-02-17T11:04:00Z">
              <w:r w:rsidRPr="004E2865" w:rsidDel="0038786D">
                <w:delText xml:space="preserve"> to help the study explore </w:delText>
              </w:r>
              <w:r w:rsidR="00BE68D4" w:rsidRPr="004E2865" w:rsidDel="0038786D">
                <w:delText>objectively t</w:delText>
              </w:r>
            </w:del>
            <w:ins w:id="22" w:author="Yohei Kato" w:date="2022-02-17T11:04:00Z">
              <w:r w:rsidR="0038786D">
                <w:t>T</w:t>
              </w:r>
            </w:ins>
            <w:r w:rsidR="00930365" w:rsidRPr="004E2865">
              <w:t xml:space="preserve">he preliminary results obtained from the qualitative </w:t>
            </w:r>
            <w:r w:rsidR="00D7211B" w:rsidRPr="004E2865">
              <w:t>exploration</w:t>
            </w:r>
            <w:r w:rsidR="00BE68D4" w:rsidRPr="004E2865">
              <w:t xml:space="preserve"> (see response for comment #36)</w:t>
            </w:r>
            <w:ins w:id="23" w:author="Yohei Kato" w:date="2022-02-17T11:04:00Z">
              <w:r w:rsidR="0038786D">
                <w:t xml:space="preserve"> informed the selection of psychometric scales so </w:t>
              </w:r>
              <w:r w:rsidR="0038786D">
                <w:lastRenderedPageBreak/>
                <w:t xml:space="preserve">that we can </w:t>
              </w:r>
            </w:ins>
            <w:ins w:id="24" w:author="Yohei Kato" w:date="2022-02-17T12:19:00Z">
              <w:r w:rsidR="0010180B">
                <w:t xml:space="preserve">triangulate </w:t>
              </w:r>
            </w:ins>
            <w:ins w:id="25" w:author="Yohei Kato" w:date="2022-02-17T11:04:00Z">
              <w:r w:rsidR="0038786D">
                <w:t>the prel</w:t>
              </w:r>
            </w:ins>
            <w:ins w:id="26" w:author="Yohei Kato" w:date="2022-02-17T11:05:00Z">
              <w:r w:rsidR="0038786D">
                <w:t>imin</w:t>
              </w:r>
            </w:ins>
            <w:ins w:id="27" w:author="Yohei Kato" w:date="2022-02-17T11:04:00Z">
              <w:r w:rsidR="0038786D">
                <w:t>ary results</w:t>
              </w:r>
            </w:ins>
            <w:r w:rsidR="00BE68D4" w:rsidRPr="004E2865">
              <w:t xml:space="preserve">. Additionally, </w:t>
            </w:r>
            <w:del w:id="28" w:author="Yohei Kato" w:date="2022-02-17T11:05:00Z">
              <w:r w:rsidR="00BE68D4" w:rsidRPr="004E2865" w:rsidDel="0038786D">
                <w:delText xml:space="preserve">we consulted literature </w:delText>
              </w:r>
              <w:r w:rsidR="0096139A" w:rsidRPr="004E2865" w:rsidDel="0038786D">
                <w:delText xml:space="preserve">on </w:delText>
              </w:r>
              <w:r w:rsidR="00D7211B" w:rsidRPr="004E2865" w:rsidDel="0038786D">
                <w:delText>studies conducted in</w:delText>
              </w:r>
            </w:del>
            <w:ins w:id="29" w:author="Yohei Kato" w:date="2022-02-17T11:05:00Z">
              <w:r w:rsidR="0038786D">
                <w:t>earlier studies that examined</w:t>
              </w:r>
            </w:ins>
            <w:r w:rsidR="00D7211B" w:rsidRPr="004E2865">
              <w:t xml:space="preserve"> wellbeing </w:t>
            </w:r>
            <w:del w:id="30" w:author="Yohei Kato" w:date="2022-02-17T11:06:00Z">
              <w:r w:rsidR="003D1588" w:rsidRPr="004E2865" w:rsidDel="0038786D">
                <w:delText xml:space="preserve">that </w:delText>
              </w:r>
            </w:del>
            <w:r w:rsidR="00B5744D" w:rsidRPr="004E2865">
              <w:t xml:space="preserve">have concluded </w:t>
            </w:r>
            <w:r w:rsidR="0096139A" w:rsidRPr="004E2865">
              <w:t>that social</w:t>
            </w:r>
            <w:r w:rsidR="003D1588" w:rsidRPr="004E2865">
              <w:t xml:space="preserve"> cohesion, sense of community, connectedness to nature, intrinsic motivation</w:t>
            </w:r>
            <w:del w:id="31" w:author="Yohei Kato" w:date="2022-02-17T11:02:00Z">
              <w:r w:rsidR="003D1588" w:rsidRPr="004E2865" w:rsidDel="00787E44">
                <w:delText xml:space="preserve"> inventory</w:delText>
              </w:r>
            </w:del>
            <w:r w:rsidR="003D1588" w:rsidRPr="004E2865">
              <w:t xml:space="preserve">, and </w:t>
            </w:r>
            <w:r w:rsidR="00EF6ADF" w:rsidRPr="004E2865">
              <w:t>self-esteem</w:t>
            </w:r>
            <w:r w:rsidR="003D1588" w:rsidRPr="004E2865">
              <w:t xml:space="preserve"> </w:t>
            </w:r>
            <w:r w:rsidR="006B6B2E" w:rsidRPr="004E2865">
              <w:t xml:space="preserve">are components that </w:t>
            </w:r>
            <w:r w:rsidR="00EF6ADF" w:rsidRPr="004E2865">
              <w:t>contribut</w:t>
            </w:r>
            <w:r w:rsidR="006B6B2E" w:rsidRPr="004E2865">
              <w:t>e</w:t>
            </w:r>
            <w:r w:rsidR="00EF6ADF" w:rsidRPr="004E2865">
              <w:t xml:space="preserve"> to </w:t>
            </w:r>
            <w:r w:rsidR="002D462A" w:rsidRPr="004E2865">
              <w:t xml:space="preserve">enhance </w:t>
            </w:r>
            <w:r w:rsidR="00EF6ADF" w:rsidRPr="004E2865">
              <w:t xml:space="preserve">the </w:t>
            </w:r>
            <w:del w:id="32" w:author="Yohei Kato" w:date="2022-02-17T11:02:00Z">
              <w:r w:rsidR="006B6B2E" w:rsidRPr="004E2865" w:rsidDel="00787E44">
                <w:delText xml:space="preserve">sense </w:delText>
              </w:r>
            </w:del>
            <w:ins w:id="33" w:author="Yohei Kato" w:date="2022-02-17T11:02:00Z">
              <w:r w:rsidR="00787E44">
                <w:t xml:space="preserve">perceived </w:t>
              </w:r>
            </w:ins>
            <w:r w:rsidR="00EF6ADF" w:rsidRPr="004E2865">
              <w:t>health and wellbeing</w:t>
            </w:r>
            <w:ins w:id="34" w:author="Yohei Kato" w:date="2022-02-17T11:06:00Z">
              <w:r w:rsidR="0038786D">
                <w:t xml:space="preserve"> (</w:t>
              </w:r>
            </w:ins>
            <w:proofErr w:type="spellStart"/>
            <w:ins w:id="35" w:author="Yohei Kato" w:date="2022-02-17T11:53:00Z">
              <w:r w:rsidR="00A93687">
                <w:t>Hes</w:t>
              </w:r>
              <w:proofErr w:type="spellEnd"/>
              <w:r w:rsidR="00A93687">
                <w:t xml:space="preserve"> et al., 2020;</w:t>
              </w:r>
            </w:ins>
            <w:ins w:id="36" w:author="Yohei Kato" w:date="2022-02-17T11:54:00Z">
              <w:r w:rsidR="00A93687">
                <w:t xml:space="preserve"> </w:t>
              </w:r>
            </w:ins>
            <w:ins w:id="37" w:author="Yohei Kato" w:date="2022-02-17T11:26:00Z">
              <w:r w:rsidR="00413117" w:rsidRPr="007603D4">
                <w:t>Stewart &amp; Townley, 2020</w:t>
              </w:r>
            </w:ins>
            <w:ins w:id="38" w:author="Yohei Kato" w:date="2022-02-17T11:54:00Z">
              <w:r w:rsidR="00A93687">
                <w:t xml:space="preserve">; </w:t>
              </w:r>
              <w:proofErr w:type="spellStart"/>
              <w:r w:rsidR="00A93687" w:rsidRPr="007603D4">
                <w:t>Talo</w:t>
              </w:r>
              <w:proofErr w:type="spellEnd"/>
              <w:r w:rsidR="00A93687" w:rsidRPr="007603D4">
                <w:t>̀ et al., 2014</w:t>
              </w:r>
            </w:ins>
            <w:ins w:id="39" w:author="Yohei Kato" w:date="2022-02-17T11:06:00Z">
              <w:r w:rsidR="0038786D">
                <w:t>)</w:t>
              </w:r>
            </w:ins>
            <w:r w:rsidR="00EF6ADF" w:rsidRPr="004E2865">
              <w:t xml:space="preserve">. </w:t>
            </w:r>
            <w:ins w:id="40" w:author="Yohei Kato" w:date="2022-02-17T14:05:00Z">
              <w:r w:rsidR="00D801D4">
                <w:t>The</w:t>
              </w:r>
            </w:ins>
            <w:ins w:id="41" w:author="Yohei Kato" w:date="2022-02-17T14:06:00Z">
              <w:r w:rsidR="00B124BA">
                <w:t xml:space="preserve"> results of the</w:t>
              </w:r>
            </w:ins>
            <w:ins w:id="42" w:author="Yohei Kato" w:date="2022-02-17T14:05:00Z">
              <w:r w:rsidR="00D801D4">
                <w:t xml:space="preserve">se studies also helped to finalize the selection of scales. </w:t>
              </w:r>
            </w:ins>
          </w:p>
          <w:p w14:paraId="39FB452C" w14:textId="4DB805C0" w:rsidR="004F1727" w:rsidRDefault="004F1727" w:rsidP="004D0A16">
            <w:pPr>
              <w:spacing w:line="276" w:lineRule="auto"/>
              <w:jc w:val="both"/>
              <w:rPr>
                <w:ins w:id="43" w:author="Yohei Kato" w:date="2022-02-17T16:27:00Z"/>
              </w:rPr>
            </w:pPr>
          </w:p>
          <w:p w14:paraId="27C180C6" w14:textId="334CDB0A" w:rsidR="0085476D" w:rsidRDefault="0085476D" w:rsidP="004D0A16">
            <w:pPr>
              <w:spacing w:line="276" w:lineRule="auto"/>
              <w:jc w:val="both"/>
              <w:rPr>
                <w:ins w:id="44" w:author="Yohei Kato" w:date="2022-02-17T16:27:00Z"/>
              </w:rPr>
            </w:pPr>
            <w:ins w:id="45" w:author="Yohei Kato" w:date="2022-02-17T16:27:00Z">
              <w:r w:rsidRPr="0085476D">
                <w:t>For social cohesion, we used the scale from Sampson et al (1997). The work of Forrest and Kearns was cited in table 3 since their five domains of social cohesion are relevant to the context of this study.</w:t>
              </w:r>
            </w:ins>
          </w:p>
          <w:p w14:paraId="5BE7C6D0" w14:textId="77777777" w:rsidR="0085476D" w:rsidRDefault="0085476D" w:rsidP="004D0A16">
            <w:pPr>
              <w:spacing w:line="276" w:lineRule="auto"/>
              <w:jc w:val="both"/>
              <w:rPr>
                <w:ins w:id="46" w:author="Yohei Kato" w:date="2022-02-17T12:33:00Z"/>
              </w:rPr>
            </w:pPr>
          </w:p>
          <w:p w14:paraId="26A2B28B" w14:textId="77777777" w:rsidR="004F1727" w:rsidRDefault="004F1727" w:rsidP="004F1727">
            <w:pPr>
              <w:spacing w:line="276" w:lineRule="auto"/>
              <w:jc w:val="both"/>
              <w:rPr>
                <w:ins w:id="47" w:author="Yohei Kato" w:date="2022-02-17T12:33:00Z"/>
                <w:sz w:val="20"/>
                <w:szCs w:val="20"/>
              </w:rPr>
            </w:pPr>
            <w:proofErr w:type="spellStart"/>
            <w:ins w:id="48" w:author="Yohei Kato" w:date="2022-02-17T12:33:00Z">
              <w:r w:rsidRPr="001F1896">
                <w:rPr>
                  <w:sz w:val="20"/>
                  <w:szCs w:val="20"/>
                </w:rPr>
                <w:t>Talò</w:t>
              </w:r>
              <w:proofErr w:type="spellEnd"/>
              <w:r w:rsidRPr="001F1896">
                <w:rPr>
                  <w:sz w:val="20"/>
                  <w:szCs w:val="20"/>
                </w:rPr>
                <w:t xml:space="preserve">, C., </w:t>
              </w:r>
              <w:proofErr w:type="spellStart"/>
              <w:r w:rsidRPr="001F1896">
                <w:rPr>
                  <w:sz w:val="20"/>
                  <w:szCs w:val="20"/>
                </w:rPr>
                <w:t>Mannarini</w:t>
              </w:r>
              <w:proofErr w:type="spellEnd"/>
              <w:r w:rsidRPr="001F1896">
                <w:rPr>
                  <w:sz w:val="20"/>
                  <w:szCs w:val="20"/>
                </w:rPr>
                <w:t xml:space="preserve">, T. &amp; </w:t>
              </w:r>
              <w:proofErr w:type="spellStart"/>
              <w:r w:rsidRPr="001F1896">
                <w:rPr>
                  <w:sz w:val="20"/>
                  <w:szCs w:val="20"/>
                </w:rPr>
                <w:t>Rochira</w:t>
              </w:r>
              <w:proofErr w:type="spellEnd"/>
              <w:r w:rsidRPr="001F1896">
                <w:rPr>
                  <w:sz w:val="20"/>
                  <w:szCs w:val="20"/>
                </w:rPr>
                <w:t xml:space="preserve">, A. Sense of Community and Community Participation: A Meta-Analytic Review. Soc Indic Res 117, 1–28 (2014). </w:t>
              </w:r>
              <w:r w:rsidRPr="007603D4">
                <w:rPr>
                  <w:sz w:val="20"/>
                  <w:szCs w:val="20"/>
                </w:rPr>
                <w:t>https://doi.org/10.1007/s11205-013-0347-2</w:t>
              </w:r>
              <w:r>
                <w:rPr>
                  <w:sz w:val="20"/>
                  <w:szCs w:val="20"/>
                </w:rPr>
                <w:t>.</w:t>
              </w:r>
            </w:ins>
          </w:p>
          <w:p w14:paraId="2AD041F8" w14:textId="77777777" w:rsidR="004F1727" w:rsidRDefault="004F1727" w:rsidP="004F1727">
            <w:pPr>
              <w:spacing w:line="276" w:lineRule="auto"/>
              <w:jc w:val="both"/>
              <w:rPr>
                <w:ins w:id="49" w:author="Yohei Kato" w:date="2022-02-17T12:33:00Z"/>
                <w:sz w:val="20"/>
                <w:szCs w:val="20"/>
              </w:rPr>
            </w:pPr>
          </w:p>
          <w:p w14:paraId="5BC960BD" w14:textId="1EEEF2E2" w:rsidR="004F1727" w:rsidRDefault="004F1727" w:rsidP="004F1727">
            <w:pPr>
              <w:spacing w:line="276" w:lineRule="auto"/>
              <w:jc w:val="both"/>
              <w:rPr>
                <w:ins w:id="50" w:author="Yohei Kato" w:date="2022-02-17T12:33:00Z"/>
                <w:sz w:val="20"/>
                <w:szCs w:val="20"/>
              </w:rPr>
            </w:pPr>
            <w:ins w:id="51" w:author="Yohei Kato" w:date="2022-02-17T12:33:00Z">
              <w:r>
                <w:rPr>
                  <w:sz w:val="20"/>
                  <w:szCs w:val="20"/>
                </w:rPr>
                <w:t xml:space="preserve">Stewart K., Townley G. 2020. </w:t>
              </w:r>
              <w:r w:rsidRPr="002B6D0C">
                <w:rPr>
                  <w:sz w:val="20"/>
                  <w:szCs w:val="20"/>
                </w:rPr>
                <w:t>How Far Have we Come? An Integrative Review of the Current Literature on Sense of Community and Well-being</w:t>
              </w:r>
              <w:r>
                <w:rPr>
                  <w:sz w:val="20"/>
                  <w:szCs w:val="20"/>
                </w:rPr>
                <w:t xml:space="preserve">. </w:t>
              </w:r>
              <w:r w:rsidRPr="00DF66A0">
                <w:rPr>
                  <w:sz w:val="20"/>
                  <w:szCs w:val="20"/>
                </w:rPr>
                <w:t>Journal of Community Psychology, (</w:t>
              </w:r>
              <w:r>
                <w:rPr>
                  <w:sz w:val="20"/>
                  <w:szCs w:val="20"/>
                </w:rPr>
                <w:t>0</w:t>
              </w:r>
              <w:r w:rsidRPr="00DF66A0">
                <w:rPr>
                  <w:sz w:val="20"/>
                  <w:szCs w:val="20"/>
                </w:rPr>
                <w:t xml:space="preserve">), </w:t>
              </w:r>
              <w:r>
                <w:rPr>
                  <w:sz w:val="20"/>
                  <w:szCs w:val="20"/>
                </w:rPr>
                <w:t>1</w:t>
              </w:r>
              <w:r w:rsidRPr="00DF66A0">
                <w:rPr>
                  <w:sz w:val="20"/>
                  <w:szCs w:val="20"/>
                </w:rPr>
                <w:t>–2</w:t>
              </w:r>
              <w:r>
                <w:rPr>
                  <w:sz w:val="20"/>
                  <w:szCs w:val="20"/>
                </w:rPr>
                <w:t>4</w:t>
              </w:r>
              <w:r w:rsidRPr="00DF66A0">
                <w:rPr>
                  <w:sz w:val="20"/>
                  <w:szCs w:val="20"/>
                </w:rPr>
                <w:t>.</w:t>
              </w:r>
              <w:r>
                <w:rPr>
                  <w:sz w:val="20"/>
                  <w:szCs w:val="20"/>
                </w:rPr>
                <w:t xml:space="preserve"> </w:t>
              </w:r>
              <w:r>
                <w:rPr>
                  <w:sz w:val="20"/>
                  <w:szCs w:val="20"/>
                </w:rPr>
                <w:fldChar w:fldCharType="begin"/>
              </w:r>
              <w:r>
                <w:rPr>
                  <w:sz w:val="20"/>
                  <w:szCs w:val="20"/>
                </w:rPr>
                <w:instrText xml:space="preserve"> HYPERLINK "</w:instrText>
              </w:r>
              <w:r w:rsidRPr="007603D4">
                <w:rPr>
                  <w:sz w:val="20"/>
                  <w:szCs w:val="20"/>
                </w:rPr>
                <w:instrText>https://doi.org/10.1002/ajcp.12456</w:instrText>
              </w:r>
              <w:r>
                <w:rPr>
                  <w:sz w:val="20"/>
                  <w:szCs w:val="20"/>
                </w:rPr>
                <w:instrText xml:space="preserve">" </w:instrText>
              </w:r>
              <w:r>
                <w:rPr>
                  <w:sz w:val="20"/>
                  <w:szCs w:val="20"/>
                </w:rPr>
                <w:fldChar w:fldCharType="separate"/>
              </w:r>
              <w:r w:rsidRPr="009076F3">
                <w:rPr>
                  <w:rStyle w:val="Hyperlink"/>
                  <w:sz w:val="20"/>
                  <w:szCs w:val="20"/>
                </w:rPr>
                <w:t>https://doi.org/10.1002/ajcp.12456</w:t>
              </w:r>
              <w:r>
                <w:rPr>
                  <w:sz w:val="20"/>
                  <w:szCs w:val="20"/>
                </w:rPr>
                <w:fldChar w:fldCharType="end"/>
              </w:r>
              <w:r>
                <w:rPr>
                  <w:sz w:val="20"/>
                  <w:szCs w:val="20"/>
                </w:rPr>
                <w:t>.</w:t>
              </w:r>
            </w:ins>
          </w:p>
          <w:p w14:paraId="29E66B97" w14:textId="784A7723" w:rsidR="004F1727" w:rsidRPr="004E2865" w:rsidRDefault="004F1727" w:rsidP="004F1727">
            <w:pPr>
              <w:spacing w:line="276" w:lineRule="auto"/>
              <w:jc w:val="both"/>
            </w:pPr>
          </w:p>
        </w:tc>
        <w:tc>
          <w:tcPr>
            <w:tcW w:w="2268" w:type="dxa"/>
          </w:tcPr>
          <w:p w14:paraId="07BA3E93" w14:textId="77777777" w:rsidR="00C56E14" w:rsidRPr="001562BD" w:rsidRDefault="00C56E14" w:rsidP="00C56E14">
            <w:pPr>
              <w:spacing w:line="276" w:lineRule="auto"/>
            </w:pPr>
          </w:p>
        </w:tc>
      </w:tr>
      <w:tr w:rsidR="00C56E14" w14:paraId="410434E1" w14:textId="77777777" w:rsidTr="00722A08">
        <w:tc>
          <w:tcPr>
            <w:tcW w:w="5382" w:type="dxa"/>
          </w:tcPr>
          <w:p w14:paraId="55148F39" w14:textId="0FCC91DE" w:rsidR="00C56E14" w:rsidRDefault="00C56E14" w:rsidP="00C56E14">
            <w:pPr>
              <w:spacing w:line="276" w:lineRule="auto"/>
              <w:rPr>
                <w:b/>
                <w:bCs/>
                <w:color w:val="222222"/>
                <w:shd w:val="clear" w:color="auto" w:fill="FFFFFF"/>
              </w:rPr>
            </w:pPr>
            <w:r>
              <w:rPr>
                <w:b/>
                <w:bCs/>
                <w:color w:val="222222"/>
                <w:shd w:val="clear" w:color="auto" w:fill="FFFFFF"/>
              </w:rPr>
              <w:t xml:space="preserve">#38 </w:t>
            </w:r>
            <w:r w:rsidRPr="00F27212">
              <w:rPr>
                <w:color w:val="222222"/>
                <w:shd w:val="clear" w:color="auto" w:fill="FFFFFF"/>
              </w:rPr>
              <w:t>How and why did you decide that you wanted individuals who had been engaged in programmes for a minimum of 3 months? Did you ask them about their perceived wellbeing before they started the GUI? It's hard to understand the rationale behind the questions you asked and unpicking the way in which the input from the facilitators had an effect on people's wellbeing.</w:t>
            </w:r>
          </w:p>
        </w:tc>
        <w:tc>
          <w:tcPr>
            <w:tcW w:w="7513" w:type="dxa"/>
          </w:tcPr>
          <w:p w14:paraId="19F87E6D" w14:textId="7E53AEAD" w:rsidR="0036295C" w:rsidRPr="004633EE" w:rsidRDefault="00130599" w:rsidP="00C56E14">
            <w:pPr>
              <w:spacing w:line="276" w:lineRule="auto"/>
              <w:jc w:val="both"/>
            </w:pPr>
            <w:r w:rsidRPr="004633EE">
              <w:t xml:space="preserve">For the FGDs, the aim was to invite participants that have had a </w:t>
            </w:r>
            <w:r w:rsidR="00A07CCC" w:rsidRPr="004633EE">
              <w:t xml:space="preserve">prolonged experienced at GUI. We were informed by GUI core members that in occasions, </w:t>
            </w:r>
            <w:r w:rsidR="009C3612" w:rsidRPr="004633EE">
              <w:t xml:space="preserve">university students required to </w:t>
            </w:r>
            <w:r w:rsidR="00951E8F" w:rsidRPr="004633EE">
              <w:t xml:space="preserve">conduct </w:t>
            </w:r>
            <w:r w:rsidR="009C3612" w:rsidRPr="004633EE">
              <w:t xml:space="preserve">social service will </w:t>
            </w:r>
            <w:r w:rsidR="000C0FD7" w:rsidRPr="004633EE">
              <w:t>select</w:t>
            </w:r>
            <w:r w:rsidR="009C3612" w:rsidRPr="004633EE">
              <w:t xml:space="preserve"> GUI to volunteer for </w:t>
            </w:r>
            <w:r w:rsidR="005D072D" w:rsidRPr="004633EE">
              <w:t>one or two days. Some students would decide to return to GUI</w:t>
            </w:r>
            <w:r w:rsidR="00B2425A" w:rsidRPr="004633EE">
              <w:t xml:space="preserve"> </w:t>
            </w:r>
            <w:r w:rsidR="008F7C5A" w:rsidRPr="004633EE">
              <w:t>other</w:t>
            </w:r>
            <w:r w:rsidR="00FA72ED" w:rsidRPr="004633EE">
              <w:t>s</w:t>
            </w:r>
            <w:r w:rsidR="008F7C5A" w:rsidRPr="004633EE">
              <w:t xml:space="preserve"> would not return </w:t>
            </w:r>
            <w:r w:rsidR="00B2425A" w:rsidRPr="004633EE">
              <w:t xml:space="preserve">hence, a minimum of three months engagement was </w:t>
            </w:r>
            <w:r w:rsidR="00760BB7" w:rsidRPr="004633EE">
              <w:t xml:space="preserve">set </w:t>
            </w:r>
            <w:r w:rsidR="008F7C5A" w:rsidRPr="004633EE">
              <w:t xml:space="preserve">to conduct an in-depth exploration </w:t>
            </w:r>
            <w:r w:rsidR="0036295C" w:rsidRPr="004633EE">
              <w:t xml:space="preserve">with members that have had prolonged participation in </w:t>
            </w:r>
            <w:r w:rsidR="008F7C5A" w:rsidRPr="004633EE">
              <w:t xml:space="preserve">NPM </w:t>
            </w:r>
            <w:r w:rsidR="0036295C" w:rsidRPr="004633EE">
              <w:t>activities.</w:t>
            </w:r>
          </w:p>
          <w:p w14:paraId="6A204B05" w14:textId="77777777" w:rsidR="0015429E" w:rsidRPr="004633EE" w:rsidRDefault="0015429E" w:rsidP="00C56E14">
            <w:pPr>
              <w:spacing w:line="276" w:lineRule="auto"/>
              <w:jc w:val="both"/>
            </w:pPr>
          </w:p>
          <w:p w14:paraId="10C76483" w14:textId="4CE20EC6" w:rsidR="001C2243" w:rsidRPr="004633EE" w:rsidRDefault="00E24295" w:rsidP="007455B8">
            <w:pPr>
              <w:spacing w:line="276" w:lineRule="auto"/>
              <w:jc w:val="both"/>
            </w:pPr>
            <w:r w:rsidRPr="004633EE">
              <w:t>The questions were carefully designed to elicit opinions regarding NPM programmes at GUI and how participating in the activities might</w:t>
            </w:r>
            <w:r w:rsidR="008347A7" w:rsidRPr="004633EE">
              <w:t xml:space="preserve"> increase </w:t>
            </w:r>
            <w:r w:rsidR="008347A7" w:rsidRPr="004633EE">
              <w:lastRenderedPageBreak/>
              <w:t xml:space="preserve">their connection to the natural environment thus </w:t>
            </w:r>
            <w:r w:rsidRPr="004633EE">
              <w:t>enhanc</w:t>
            </w:r>
            <w:r w:rsidR="008347A7" w:rsidRPr="004633EE">
              <w:t>ing their</w:t>
            </w:r>
            <w:r w:rsidRPr="004633EE">
              <w:t xml:space="preserve"> sense of health and wellbeing. At this point the study remained open and exploratory. It was through the participants responses that it was unveiled the importance of facilitators and how they share the 5Gs in the process. </w:t>
            </w:r>
            <w:r w:rsidR="00D90F83" w:rsidRPr="004633EE">
              <w:t xml:space="preserve">The analysis of the responses </w:t>
            </w:r>
            <w:r w:rsidR="00DF0015" w:rsidRPr="004633EE">
              <w:t>le</w:t>
            </w:r>
            <w:r w:rsidR="00C86635" w:rsidRPr="004633EE">
              <w:t>d</w:t>
            </w:r>
            <w:r w:rsidR="00D90F83" w:rsidRPr="004633EE">
              <w:t xml:space="preserve"> the re</w:t>
            </w:r>
            <w:r w:rsidR="00C73E45" w:rsidRPr="004633EE">
              <w:t>se</w:t>
            </w:r>
            <w:r w:rsidR="00D90F83" w:rsidRPr="004633EE">
              <w:t>a</w:t>
            </w:r>
            <w:r w:rsidR="00C73E45" w:rsidRPr="004633EE">
              <w:t>r</w:t>
            </w:r>
            <w:r w:rsidR="00D90F83" w:rsidRPr="004633EE">
              <w:t xml:space="preserve">ch team to understand that NPM at GUI entailed a </w:t>
            </w:r>
            <w:r w:rsidR="00BE4815" w:rsidRPr="004633EE">
              <w:t xml:space="preserve">process of familiarisation with the physical and social </w:t>
            </w:r>
            <w:r w:rsidR="0061413C" w:rsidRPr="004633EE">
              <w:t>settings</w:t>
            </w:r>
            <w:r w:rsidR="00BE4815" w:rsidRPr="004633EE">
              <w:t xml:space="preserve">, and the facilitators </w:t>
            </w:r>
            <w:r w:rsidR="00DF0015" w:rsidRPr="004633EE">
              <w:t xml:space="preserve">(which initially was hypothesised were only the core members) </w:t>
            </w:r>
            <w:r w:rsidR="001B7DDB" w:rsidRPr="004633EE">
              <w:t>influence</w:t>
            </w:r>
            <w:r w:rsidR="001D7D1C" w:rsidRPr="004633EE">
              <w:t xml:space="preserve"> </w:t>
            </w:r>
            <w:r w:rsidR="001B7DDB" w:rsidRPr="004633EE">
              <w:t xml:space="preserve">their sense of </w:t>
            </w:r>
            <w:r w:rsidR="00D02885" w:rsidRPr="004633EE">
              <w:t xml:space="preserve">enhanced health and wellbeing, as they </w:t>
            </w:r>
            <w:r w:rsidR="000A7E94" w:rsidRPr="004633EE">
              <w:t>directly interact with</w:t>
            </w:r>
            <w:r w:rsidR="00D02885" w:rsidRPr="004633EE">
              <w:t xml:space="preserve"> volunteers </w:t>
            </w:r>
            <w:r w:rsidR="000A7E94" w:rsidRPr="004633EE">
              <w:t xml:space="preserve">enabling </w:t>
            </w:r>
            <w:r w:rsidR="00CC3D7F" w:rsidRPr="004633EE">
              <w:t>feelings of</w:t>
            </w:r>
            <w:r w:rsidR="00D02885" w:rsidRPr="004633EE">
              <w:t xml:space="preserve"> social cohesion, sense of community,</w:t>
            </w:r>
            <w:r w:rsidR="00CC3D7F" w:rsidRPr="004633EE">
              <w:t xml:space="preserve"> and motivation</w:t>
            </w:r>
            <w:r w:rsidR="000A7E94" w:rsidRPr="004633EE">
              <w:t xml:space="preserve"> to emerge during the nature-placemaking process</w:t>
            </w:r>
            <w:r w:rsidR="00CC3D7F" w:rsidRPr="004633EE">
              <w:t xml:space="preserve">. </w:t>
            </w:r>
          </w:p>
        </w:tc>
        <w:tc>
          <w:tcPr>
            <w:tcW w:w="2268" w:type="dxa"/>
          </w:tcPr>
          <w:p w14:paraId="4C67B128" w14:textId="77777777" w:rsidR="00C56E14" w:rsidRPr="001562BD" w:rsidRDefault="00C56E14" w:rsidP="00C56E14">
            <w:pPr>
              <w:spacing w:line="276" w:lineRule="auto"/>
            </w:pPr>
          </w:p>
        </w:tc>
      </w:tr>
      <w:tr w:rsidR="00C56E14" w14:paraId="707E116A" w14:textId="77777777" w:rsidTr="00722A08">
        <w:tc>
          <w:tcPr>
            <w:tcW w:w="5382" w:type="dxa"/>
          </w:tcPr>
          <w:p w14:paraId="23A198BD" w14:textId="2F27586B" w:rsidR="00C56E14" w:rsidRDefault="00C56E14" w:rsidP="00C56E14">
            <w:pPr>
              <w:spacing w:line="276" w:lineRule="auto"/>
              <w:rPr>
                <w:b/>
                <w:bCs/>
                <w:color w:val="222222"/>
                <w:shd w:val="clear" w:color="auto" w:fill="FFFFFF"/>
              </w:rPr>
            </w:pPr>
            <w:r>
              <w:rPr>
                <w:b/>
                <w:bCs/>
                <w:color w:val="222222"/>
                <w:shd w:val="clear" w:color="auto" w:fill="FFFFFF"/>
              </w:rPr>
              <w:t xml:space="preserve">#39 </w:t>
            </w:r>
            <w:r w:rsidRPr="00F27212">
              <w:rPr>
                <w:color w:val="222222"/>
                <w:shd w:val="clear" w:color="auto" w:fill="FFFFFF"/>
              </w:rPr>
              <w:t>Why is your final sample size for the survey so small? I was expecting a larger number that 104 given your statement of the 130000 people who have benefited from GUI activities. Why did you stop at 104?</w:t>
            </w:r>
          </w:p>
        </w:tc>
        <w:tc>
          <w:tcPr>
            <w:tcW w:w="7513" w:type="dxa"/>
          </w:tcPr>
          <w:p w14:paraId="565529B3" w14:textId="52043027" w:rsidR="00DE2A3D" w:rsidRDefault="00DE2A3D" w:rsidP="00C56E14">
            <w:pPr>
              <w:spacing w:line="276" w:lineRule="auto"/>
              <w:jc w:val="both"/>
              <w:rPr>
                <w:ins w:id="52" w:author="Yohei Kato" w:date="2022-02-17T11:17:00Z"/>
              </w:rPr>
            </w:pPr>
            <w:ins w:id="53" w:author="Yohei Kato" w:date="2022-02-17T11:16:00Z">
              <w:r>
                <w:t>We would like to clarify that the number of people benefited by the GUI activities (130000) is the cumulative number over the decade, that include</w:t>
              </w:r>
            </w:ins>
            <w:ins w:id="54" w:author="Yohei Kato" w:date="2022-02-17T14:06:00Z">
              <w:r w:rsidR="005B66BE">
                <w:t>s</w:t>
              </w:r>
            </w:ins>
            <w:ins w:id="55" w:author="Yohei Kato" w:date="2022-02-17T11:16:00Z">
              <w:r>
                <w:t xml:space="preserve"> many short time visitors (</w:t>
              </w:r>
            </w:ins>
            <w:ins w:id="56" w:author="Yohei Kato" w:date="2022-02-17T12:20:00Z">
              <w:r w:rsidR="007D2B8D">
                <w:t>mostly</w:t>
              </w:r>
            </w:ins>
            <w:ins w:id="57" w:author="Yohei Kato" w:date="2022-02-17T11:16:00Z">
              <w:r>
                <w:t xml:space="preserve"> one-time participants). As mentioned earlier, our focus was on the participants who are “</w:t>
              </w:r>
              <w:r w:rsidRPr="00C063AC">
                <w:t>at least 18-years old and who have been engaged in any GUI programmes for a minimum of three months within the last two years</w:t>
              </w:r>
              <w:r>
                <w:t xml:space="preserve">”. </w:t>
              </w:r>
            </w:ins>
            <w:ins w:id="58" w:author="Yohei Kato" w:date="2022-02-17T11:19:00Z">
              <w:r w:rsidR="006C0D79">
                <w:t>The number of people who met th</w:t>
              </w:r>
              <w:r w:rsidR="00510E38">
                <w:t>ese</w:t>
              </w:r>
              <w:r w:rsidR="006C0D79">
                <w:t xml:space="preserve"> criteria </w:t>
              </w:r>
            </w:ins>
            <w:ins w:id="59" w:author="Yohei Kato" w:date="2022-02-17T12:20:00Z">
              <w:r w:rsidR="007D2B8D">
                <w:t>wa</w:t>
              </w:r>
            </w:ins>
            <w:ins w:id="60" w:author="Yohei Kato" w:date="2022-02-17T11:19:00Z">
              <w:r w:rsidR="006C0D79">
                <w:t xml:space="preserve">s approximately </w:t>
              </w:r>
            </w:ins>
            <w:commentRangeStart w:id="61"/>
            <w:ins w:id="62" w:author="Yohei Kato" w:date="2022-02-17T11:21:00Z">
              <w:r w:rsidR="0003573E">
                <w:t>150</w:t>
              </w:r>
            </w:ins>
            <w:commentRangeEnd w:id="61"/>
            <w:ins w:id="63" w:author="Yohei Kato" w:date="2022-02-17T11:19:00Z">
              <w:r w:rsidR="00510E38">
                <w:rPr>
                  <w:rStyle w:val="CommentReference"/>
                </w:rPr>
                <w:commentReference w:id="61"/>
              </w:r>
              <w:r w:rsidR="006C0D79">
                <w:t>.</w:t>
              </w:r>
            </w:ins>
          </w:p>
          <w:p w14:paraId="62F2C457" w14:textId="77777777" w:rsidR="00DE2A3D" w:rsidRDefault="00DE2A3D" w:rsidP="00C56E14">
            <w:pPr>
              <w:spacing w:line="276" w:lineRule="auto"/>
              <w:jc w:val="both"/>
              <w:rPr>
                <w:ins w:id="64" w:author="Yohei Kato" w:date="2022-02-17T11:16:00Z"/>
              </w:rPr>
            </w:pPr>
          </w:p>
          <w:p w14:paraId="78B4FD57" w14:textId="5E5BDDD5" w:rsidR="00C56E14" w:rsidRDefault="00D83730" w:rsidP="00C56E14">
            <w:pPr>
              <w:spacing w:line="276" w:lineRule="auto"/>
              <w:jc w:val="both"/>
              <w:rPr>
                <w:ins w:id="65" w:author="Yohei Kato" w:date="2022-02-17T11:08:00Z"/>
              </w:rPr>
            </w:pPr>
            <w:ins w:id="66" w:author="Yohei Kato" w:date="2022-02-17T11:21:00Z">
              <w:r>
                <w:t>T</w:t>
              </w:r>
            </w:ins>
            <w:del w:id="67" w:author="Yohei Kato" w:date="2022-02-17T11:17:00Z">
              <w:r w:rsidR="00531F82" w:rsidRPr="001D30FD" w:rsidDel="00DE2A3D">
                <w:delText xml:space="preserve">The </w:delText>
              </w:r>
            </w:del>
            <w:ins w:id="68" w:author="Yohei Kato" w:date="2022-02-17T11:17:00Z">
              <w:r w:rsidR="00DE2A3D" w:rsidRPr="001D30FD">
                <w:t xml:space="preserve">he </w:t>
              </w:r>
            </w:ins>
            <w:r w:rsidR="00531F82" w:rsidRPr="001D30FD">
              <w:t>survey was left open for two months</w:t>
            </w:r>
            <w:r w:rsidR="008D35DE" w:rsidRPr="001D30FD">
              <w:t xml:space="preserve"> and it was decided to suspend reception of responses </w:t>
            </w:r>
            <w:r w:rsidR="00D812A8" w:rsidRPr="001D30FD">
              <w:t xml:space="preserve">in January 2020 when news of Covid cases were reported in Singapore. </w:t>
            </w:r>
            <w:r w:rsidR="00DF6C94" w:rsidRPr="001D30FD">
              <w:t xml:space="preserve">This </w:t>
            </w:r>
            <w:r w:rsidR="001D30FD" w:rsidRPr="001D30FD">
              <w:t>decision was</w:t>
            </w:r>
            <w:r w:rsidR="00DF6C94" w:rsidRPr="001D30FD">
              <w:t xml:space="preserve"> a preventive measure as the pandemic situation could have influence the survey responses</w:t>
            </w:r>
            <w:r w:rsidR="00B64322" w:rsidRPr="001D30FD">
              <w:t xml:space="preserve">. </w:t>
            </w:r>
          </w:p>
          <w:p w14:paraId="096D40D6" w14:textId="3A47CE76" w:rsidR="00C063AC" w:rsidRPr="001D30FD" w:rsidRDefault="00C063AC" w:rsidP="00C56E14">
            <w:pPr>
              <w:spacing w:line="276" w:lineRule="auto"/>
              <w:jc w:val="both"/>
            </w:pPr>
          </w:p>
        </w:tc>
        <w:tc>
          <w:tcPr>
            <w:tcW w:w="2268" w:type="dxa"/>
          </w:tcPr>
          <w:p w14:paraId="3F5D11BB" w14:textId="77777777" w:rsidR="00C56E14" w:rsidRPr="001562BD" w:rsidRDefault="00C56E14" w:rsidP="00C56E14">
            <w:pPr>
              <w:spacing w:line="276" w:lineRule="auto"/>
            </w:pPr>
          </w:p>
        </w:tc>
      </w:tr>
      <w:tr w:rsidR="00C56E14" w14:paraId="3DD450BA" w14:textId="77777777" w:rsidTr="00722A08">
        <w:tc>
          <w:tcPr>
            <w:tcW w:w="5382" w:type="dxa"/>
          </w:tcPr>
          <w:p w14:paraId="71C5E305" w14:textId="5C1C29A8" w:rsidR="00C56E14" w:rsidRDefault="00C56E14" w:rsidP="00C56E14">
            <w:pPr>
              <w:spacing w:line="276" w:lineRule="auto"/>
              <w:rPr>
                <w:b/>
                <w:bCs/>
                <w:color w:val="222222"/>
                <w:shd w:val="clear" w:color="auto" w:fill="FFFFFF"/>
              </w:rPr>
            </w:pPr>
            <w:r>
              <w:rPr>
                <w:b/>
                <w:bCs/>
                <w:color w:val="222222"/>
                <w:shd w:val="clear" w:color="auto" w:fill="FFFFFF"/>
              </w:rPr>
              <w:t>Results</w:t>
            </w:r>
          </w:p>
        </w:tc>
        <w:tc>
          <w:tcPr>
            <w:tcW w:w="7513" w:type="dxa"/>
          </w:tcPr>
          <w:p w14:paraId="4FA32689" w14:textId="77777777" w:rsidR="00C56E14" w:rsidRPr="003A18EE" w:rsidRDefault="00C56E14" w:rsidP="00C56E14">
            <w:pPr>
              <w:spacing w:line="276" w:lineRule="auto"/>
              <w:jc w:val="both"/>
            </w:pPr>
          </w:p>
        </w:tc>
        <w:tc>
          <w:tcPr>
            <w:tcW w:w="2268" w:type="dxa"/>
          </w:tcPr>
          <w:p w14:paraId="410A2904" w14:textId="77777777" w:rsidR="00C56E14" w:rsidRPr="001562BD" w:rsidRDefault="00C56E14" w:rsidP="00C56E14">
            <w:pPr>
              <w:spacing w:line="276" w:lineRule="auto"/>
            </w:pPr>
          </w:p>
        </w:tc>
      </w:tr>
      <w:tr w:rsidR="00C56E14" w14:paraId="3D01EE02" w14:textId="77777777" w:rsidTr="00722A08">
        <w:tc>
          <w:tcPr>
            <w:tcW w:w="5382" w:type="dxa"/>
          </w:tcPr>
          <w:p w14:paraId="6A2B693F" w14:textId="735EFF5D" w:rsidR="00C56E14" w:rsidRDefault="00C56E14" w:rsidP="00C56E14">
            <w:pPr>
              <w:spacing w:line="276" w:lineRule="auto"/>
              <w:rPr>
                <w:b/>
                <w:bCs/>
                <w:color w:val="222222"/>
                <w:shd w:val="clear" w:color="auto" w:fill="FFFFFF"/>
              </w:rPr>
            </w:pPr>
            <w:r>
              <w:rPr>
                <w:b/>
                <w:bCs/>
                <w:color w:val="222222"/>
                <w:shd w:val="clear" w:color="auto" w:fill="FFFFFF"/>
              </w:rPr>
              <w:t xml:space="preserve">#40 </w:t>
            </w:r>
            <w:r w:rsidRPr="00F27212">
              <w:rPr>
                <w:color w:val="222222"/>
                <w:shd w:val="clear" w:color="auto" w:fill="FFFFFF"/>
              </w:rPr>
              <w:t xml:space="preserve">Some of your quotes do not demonstrate the point you are making in the text -e.g.  you state that 'these 5 values have been integrated in the mindset of </w:t>
            </w:r>
            <w:r w:rsidRPr="00F27212">
              <w:rPr>
                <w:color w:val="222222"/>
                <w:shd w:val="clear" w:color="auto" w:fill="FFFFFF"/>
              </w:rPr>
              <w:lastRenderedPageBreak/>
              <w:t>many of the participants' - a. how can you claim this is the case? And b. I don't think the quotes on pg. 10 demonstrate this, particularly not the quote by Sophie FGD3.</w:t>
            </w:r>
          </w:p>
        </w:tc>
        <w:tc>
          <w:tcPr>
            <w:tcW w:w="7513" w:type="dxa"/>
          </w:tcPr>
          <w:p w14:paraId="487BB00F" w14:textId="08D6757F" w:rsidR="00C56E14" w:rsidRDefault="00996EE5" w:rsidP="00C56E14">
            <w:pPr>
              <w:spacing w:line="276" w:lineRule="auto"/>
              <w:jc w:val="both"/>
            </w:pPr>
            <w:r>
              <w:lastRenderedPageBreak/>
              <w:t xml:space="preserve">For the sake of </w:t>
            </w:r>
            <w:r w:rsidR="004E2865">
              <w:t>brevity,</w:t>
            </w:r>
            <w:r>
              <w:t xml:space="preserve"> we excluded some quotes from the text </w:t>
            </w:r>
            <w:r w:rsidR="00E37E31">
              <w:t xml:space="preserve">and </w:t>
            </w:r>
            <w:r w:rsidR="00D6759E">
              <w:t>tried</w:t>
            </w:r>
            <w:r w:rsidR="00E37E31">
              <w:t xml:space="preserve"> to include quotes that would reflect how FG participants </w:t>
            </w:r>
            <w:r w:rsidR="00A01841">
              <w:t>expressed to have integrated the 5Gs taught at GUI</w:t>
            </w:r>
            <w:r w:rsidR="007C03CA">
              <w:t xml:space="preserve"> in their daily activities. The </w:t>
            </w:r>
            <w:r w:rsidR="00B470FF">
              <w:t>5Gs</w:t>
            </w:r>
            <w:r w:rsidR="007C03CA">
              <w:t xml:space="preserve">, as </w:t>
            </w:r>
            <w:r w:rsidR="007C03CA">
              <w:lastRenderedPageBreak/>
              <w:t>mentioned in the paper are not a replacement of personal values, instead, the</w:t>
            </w:r>
            <w:r w:rsidR="005D3015">
              <w:t>y</w:t>
            </w:r>
            <w:r w:rsidR="007C03CA">
              <w:t xml:space="preserve"> allude</w:t>
            </w:r>
            <w:r w:rsidR="00A01841">
              <w:t xml:space="preserve"> to </w:t>
            </w:r>
            <w:r w:rsidR="007C03CA">
              <w:t xml:space="preserve">the </w:t>
            </w:r>
            <w:r w:rsidR="00A01841">
              <w:t xml:space="preserve">appreciation </w:t>
            </w:r>
            <w:r w:rsidR="005D3015">
              <w:t>of</w:t>
            </w:r>
            <w:r w:rsidR="00A01841">
              <w:t xml:space="preserve"> the natural environment and sustainable living. Listed </w:t>
            </w:r>
            <w:r w:rsidR="007C03CA">
              <w:t>below</w:t>
            </w:r>
            <w:r w:rsidR="00A01841">
              <w:t xml:space="preserve"> are </w:t>
            </w:r>
            <w:r w:rsidR="003D2D79">
              <w:t>additional</w:t>
            </w:r>
            <w:r w:rsidR="00A01841">
              <w:t xml:space="preserve"> quotes abstracted from the FGD. Please not that we have included some of these in the manuscript: </w:t>
            </w:r>
            <w:r>
              <w:t xml:space="preserve"> </w:t>
            </w:r>
          </w:p>
          <w:p w14:paraId="392038FE" w14:textId="77777777" w:rsidR="00823EDC" w:rsidRDefault="00823EDC" w:rsidP="00C56E14">
            <w:pPr>
              <w:spacing w:line="276" w:lineRule="auto"/>
              <w:jc w:val="both"/>
            </w:pPr>
          </w:p>
          <w:p w14:paraId="2C68A1A1" w14:textId="77777777" w:rsidR="00827435" w:rsidRPr="00442891" w:rsidRDefault="00823EDC" w:rsidP="00827435">
            <w:pPr>
              <w:pStyle w:val="ListParagraph"/>
              <w:numPr>
                <w:ilvl w:val="0"/>
                <w:numId w:val="1"/>
              </w:numPr>
              <w:spacing w:line="276" w:lineRule="auto"/>
              <w:jc w:val="both"/>
              <w:rPr>
                <w:i/>
                <w:iCs/>
              </w:rPr>
            </w:pPr>
            <w:r w:rsidRPr="00442891">
              <w:rPr>
                <w:i/>
                <w:iCs/>
              </w:rPr>
              <w:t>“GUI has changed me personally in the sense that I’ve become more confident and I’m a lot more mindful right now. My interactions with people, my family”</w:t>
            </w:r>
            <w:r w:rsidR="002962ED" w:rsidRPr="00442891">
              <w:rPr>
                <w:i/>
                <w:iCs/>
              </w:rPr>
              <w:t xml:space="preserve"> </w:t>
            </w:r>
          </w:p>
          <w:p w14:paraId="38FE0252" w14:textId="7818AFEF" w:rsidR="00823EDC" w:rsidRPr="00442891" w:rsidRDefault="002962ED" w:rsidP="00827435">
            <w:pPr>
              <w:pStyle w:val="ListParagraph"/>
              <w:numPr>
                <w:ilvl w:val="0"/>
                <w:numId w:val="1"/>
              </w:numPr>
              <w:spacing w:line="276" w:lineRule="auto"/>
              <w:jc w:val="both"/>
              <w:rPr>
                <w:i/>
                <w:iCs/>
              </w:rPr>
            </w:pPr>
            <w:r w:rsidRPr="00442891">
              <w:rPr>
                <w:i/>
                <w:iCs/>
              </w:rPr>
              <w:t>“For me, it changed my diet. I had gone from a meat-based diet to now mostly plant-based diet. And my lifestyle practices, so over here, they are very mindful about the things we use, how things are</w:t>
            </w:r>
            <w:r w:rsidR="00B2099A">
              <w:rPr>
                <w:i/>
                <w:iCs/>
              </w:rPr>
              <w:t>, and</w:t>
            </w:r>
            <w:r w:rsidRPr="00442891">
              <w:rPr>
                <w:i/>
                <w:iCs/>
              </w:rPr>
              <w:t xml:space="preserve"> Sustainability</w:t>
            </w:r>
            <w:r w:rsidR="00FE5976">
              <w:rPr>
                <w:i/>
                <w:iCs/>
              </w:rPr>
              <w:t>”</w:t>
            </w:r>
            <w:r w:rsidR="00827435" w:rsidRPr="00442891">
              <w:rPr>
                <w:i/>
                <w:iCs/>
              </w:rPr>
              <w:t xml:space="preserve"> </w:t>
            </w:r>
          </w:p>
          <w:p w14:paraId="0240BE78" w14:textId="18AB92A8" w:rsidR="00F43F13" w:rsidRDefault="00442891" w:rsidP="00827435">
            <w:pPr>
              <w:pStyle w:val="ListParagraph"/>
              <w:numPr>
                <w:ilvl w:val="0"/>
                <w:numId w:val="1"/>
              </w:numPr>
              <w:spacing w:line="276" w:lineRule="auto"/>
              <w:jc w:val="both"/>
              <w:rPr>
                <w:i/>
                <w:iCs/>
              </w:rPr>
            </w:pPr>
            <w:r w:rsidRPr="00442891">
              <w:rPr>
                <w:i/>
                <w:iCs/>
              </w:rPr>
              <w:t>“</w:t>
            </w:r>
            <w:r w:rsidR="00827435" w:rsidRPr="00442891">
              <w:rPr>
                <w:i/>
                <w:iCs/>
              </w:rPr>
              <w:t>I feel grateful. There are times when I feel inspired, but most of the time I feel grateful. I think</w:t>
            </w:r>
            <w:r w:rsidR="00FE5976">
              <w:rPr>
                <w:i/>
                <w:iCs/>
              </w:rPr>
              <w:t xml:space="preserve"> being part of GUI</w:t>
            </w:r>
            <w:r w:rsidR="00827435" w:rsidRPr="00442891">
              <w:rPr>
                <w:i/>
                <w:iCs/>
              </w:rPr>
              <w:t xml:space="preserve"> has also made me a better person, like to be friendly to people, to be warm. Because you see these positive energ</w:t>
            </w:r>
            <w:r w:rsidR="00D35D86">
              <w:rPr>
                <w:i/>
                <w:iCs/>
              </w:rPr>
              <w:t>ies</w:t>
            </w:r>
            <w:r w:rsidR="00827435" w:rsidRPr="00442891">
              <w:rPr>
                <w:i/>
                <w:iCs/>
              </w:rPr>
              <w:t xml:space="preserve"> </w:t>
            </w:r>
            <w:r w:rsidR="00971ED3">
              <w:rPr>
                <w:i/>
                <w:iCs/>
              </w:rPr>
              <w:t xml:space="preserve">here at GUI </w:t>
            </w:r>
            <w:r w:rsidR="00827435" w:rsidRPr="00442891">
              <w:rPr>
                <w:i/>
                <w:iCs/>
              </w:rPr>
              <w:t xml:space="preserve">then It’s more important to learn about the </w:t>
            </w:r>
            <w:proofErr w:type="spellStart"/>
            <w:r w:rsidR="00827435" w:rsidRPr="00442891">
              <w:rPr>
                <w:i/>
                <w:iCs/>
              </w:rPr>
              <w:t>groundedness</w:t>
            </w:r>
            <w:proofErr w:type="spellEnd"/>
            <w:r w:rsidR="00827435" w:rsidRPr="00442891">
              <w:rPr>
                <w:i/>
                <w:iCs/>
              </w:rPr>
              <w:t xml:space="preserve">, </w:t>
            </w:r>
            <w:r w:rsidR="00D35D86">
              <w:rPr>
                <w:i/>
                <w:iCs/>
              </w:rPr>
              <w:t>b</w:t>
            </w:r>
            <w:r w:rsidR="00827435" w:rsidRPr="00442891">
              <w:rPr>
                <w:i/>
                <w:iCs/>
              </w:rPr>
              <w:t xml:space="preserve">e grateful, your worth in the world is all these things. Like, why we recycle? When we </w:t>
            </w:r>
            <w:r w:rsidR="00D93654">
              <w:rPr>
                <w:i/>
                <w:iCs/>
              </w:rPr>
              <w:t>are</w:t>
            </w:r>
            <w:r w:rsidR="00827435" w:rsidRPr="00442891">
              <w:rPr>
                <w:i/>
                <w:iCs/>
              </w:rPr>
              <w:t xml:space="preserve"> green It’s also because we are grateful for the things that we receive from Earth, </w:t>
            </w:r>
            <w:r w:rsidR="00B23072" w:rsidRPr="00442891">
              <w:rPr>
                <w:i/>
                <w:iCs/>
              </w:rPr>
              <w:t>and</w:t>
            </w:r>
            <w:r w:rsidR="00827435" w:rsidRPr="00442891">
              <w:rPr>
                <w:i/>
                <w:iCs/>
              </w:rPr>
              <w:t xml:space="preserve"> from our environment</w:t>
            </w:r>
            <w:r w:rsidR="00837697" w:rsidRPr="00442891">
              <w:rPr>
                <w:i/>
                <w:iCs/>
              </w:rPr>
              <w:t xml:space="preserve">. </w:t>
            </w:r>
            <w:r w:rsidR="00827435" w:rsidRPr="00442891">
              <w:rPr>
                <w:i/>
                <w:iCs/>
              </w:rPr>
              <w:t>So</w:t>
            </w:r>
            <w:r w:rsidR="0019355D">
              <w:rPr>
                <w:i/>
                <w:iCs/>
              </w:rPr>
              <w:t>,</w:t>
            </w:r>
            <w:r w:rsidR="00827435" w:rsidRPr="00442891">
              <w:rPr>
                <w:i/>
                <w:iCs/>
              </w:rPr>
              <w:t xml:space="preserve"> it’s not like a replacement kind of mindset but more of to come here and recharge and experience new things that maybe you didn’t know that you’d imagine you’d like to. By just coming here, you just get exposure</w:t>
            </w:r>
            <w:r w:rsidR="00837697" w:rsidRPr="00442891">
              <w:rPr>
                <w:i/>
                <w:iCs/>
              </w:rPr>
              <w:t xml:space="preserve">. </w:t>
            </w:r>
            <w:r w:rsidR="00827435" w:rsidRPr="00442891">
              <w:rPr>
                <w:i/>
                <w:iCs/>
              </w:rPr>
              <w:t>every time we come here, something unexpected will happen. I think only with an open mind and open heart to experience new things then can you appreciate your trip here</w:t>
            </w:r>
            <w:r w:rsidR="00837697" w:rsidRPr="00442891">
              <w:rPr>
                <w:i/>
                <w:iCs/>
              </w:rPr>
              <w:t xml:space="preserve">. </w:t>
            </w:r>
            <w:r w:rsidR="00827435" w:rsidRPr="00442891">
              <w:rPr>
                <w:i/>
                <w:iCs/>
              </w:rPr>
              <w:t>my fallback plan is always the 5Gs.</w:t>
            </w:r>
            <w:r w:rsidR="00837697" w:rsidRPr="00442891">
              <w:rPr>
                <w:i/>
                <w:iCs/>
              </w:rPr>
              <w:t xml:space="preserve"> </w:t>
            </w:r>
            <w:r w:rsidR="00827435" w:rsidRPr="00442891">
              <w:rPr>
                <w:i/>
                <w:iCs/>
              </w:rPr>
              <w:t xml:space="preserve">being open minded and </w:t>
            </w:r>
            <w:r w:rsidR="00C644D1">
              <w:rPr>
                <w:i/>
                <w:iCs/>
              </w:rPr>
              <w:t>have</w:t>
            </w:r>
            <w:r w:rsidR="00827435" w:rsidRPr="00442891">
              <w:rPr>
                <w:i/>
                <w:iCs/>
              </w:rPr>
              <w:t xml:space="preserve"> place to explore.</w:t>
            </w:r>
            <w:r w:rsidR="00837697" w:rsidRPr="00442891">
              <w:rPr>
                <w:i/>
                <w:iCs/>
              </w:rPr>
              <w:t xml:space="preserve"> </w:t>
            </w:r>
          </w:p>
          <w:p w14:paraId="4910D402" w14:textId="219E95D1" w:rsidR="00827435" w:rsidRPr="00442891" w:rsidRDefault="00827435" w:rsidP="00827435">
            <w:pPr>
              <w:pStyle w:val="ListParagraph"/>
              <w:numPr>
                <w:ilvl w:val="0"/>
                <w:numId w:val="1"/>
              </w:numPr>
              <w:spacing w:line="276" w:lineRule="auto"/>
              <w:jc w:val="both"/>
              <w:rPr>
                <w:i/>
                <w:iCs/>
              </w:rPr>
            </w:pPr>
            <w:r w:rsidRPr="00442891">
              <w:rPr>
                <w:i/>
                <w:iCs/>
              </w:rPr>
              <w:t xml:space="preserve">Grounded. </w:t>
            </w:r>
            <w:r w:rsidR="00A972C4">
              <w:rPr>
                <w:i/>
                <w:iCs/>
              </w:rPr>
              <w:t xml:space="preserve">We </w:t>
            </w:r>
            <w:proofErr w:type="gramStart"/>
            <w:r w:rsidR="00A972C4">
              <w:rPr>
                <w:i/>
                <w:iCs/>
              </w:rPr>
              <w:t>h</w:t>
            </w:r>
            <w:r w:rsidRPr="00442891">
              <w:rPr>
                <w:i/>
                <w:iCs/>
              </w:rPr>
              <w:t>ave to</w:t>
            </w:r>
            <w:proofErr w:type="gramEnd"/>
            <w:r w:rsidRPr="00442891">
              <w:rPr>
                <w:i/>
                <w:iCs/>
              </w:rPr>
              <w:t xml:space="preserve"> be very grounded.</w:t>
            </w:r>
            <w:r w:rsidR="00837697" w:rsidRPr="00442891">
              <w:rPr>
                <w:i/>
                <w:iCs/>
              </w:rPr>
              <w:t xml:space="preserve"> </w:t>
            </w:r>
            <w:r w:rsidRPr="00442891">
              <w:rPr>
                <w:i/>
                <w:iCs/>
              </w:rPr>
              <w:t xml:space="preserve">But to me the idealism is the important thing because I’m an idealistic person, I’m just like, a coward and scared. </w:t>
            </w:r>
            <w:r w:rsidR="00FD0E38" w:rsidRPr="00442891">
              <w:rPr>
                <w:i/>
                <w:iCs/>
              </w:rPr>
              <w:t>So,</w:t>
            </w:r>
            <w:r w:rsidRPr="00442891">
              <w:rPr>
                <w:i/>
                <w:iCs/>
              </w:rPr>
              <w:t xml:space="preserve"> every time </w:t>
            </w:r>
            <w:r w:rsidR="00FD0E38">
              <w:rPr>
                <w:i/>
                <w:iCs/>
              </w:rPr>
              <w:t>that I</w:t>
            </w:r>
            <w:r w:rsidRPr="00442891">
              <w:rPr>
                <w:i/>
                <w:iCs/>
              </w:rPr>
              <w:t xml:space="preserve"> come here, I see </w:t>
            </w:r>
            <w:r w:rsidR="00D124A5">
              <w:rPr>
                <w:i/>
                <w:iCs/>
              </w:rPr>
              <w:t>GUI</w:t>
            </w:r>
            <w:r w:rsidRPr="00442891">
              <w:rPr>
                <w:i/>
                <w:iCs/>
              </w:rPr>
              <w:t>, and I’m like, it happened</w:t>
            </w:r>
            <w:r w:rsidR="00FD0E38">
              <w:rPr>
                <w:i/>
                <w:iCs/>
              </w:rPr>
              <w:t>!</w:t>
            </w:r>
            <w:r w:rsidRPr="00442891">
              <w:rPr>
                <w:i/>
                <w:iCs/>
              </w:rPr>
              <w:t xml:space="preserve"> It happened</w:t>
            </w:r>
            <w:r w:rsidR="00FD0E38">
              <w:rPr>
                <w:i/>
                <w:iCs/>
              </w:rPr>
              <w:t>!</w:t>
            </w:r>
            <w:r w:rsidRPr="00442891">
              <w:rPr>
                <w:i/>
                <w:iCs/>
              </w:rPr>
              <w:t xml:space="preserve"> </w:t>
            </w:r>
            <w:r w:rsidR="00D124A5">
              <w:rPr>
                <w:i/>
                <w:iCs/>
              </w:rPr>
              <w:t>And it</w:t>
            </w:r>
            <w:r w:rsidRPr="00442891">
              <w:rPr>
                <w:i/>
                <w:iCs/>
              </w:rPr>
              <w:t xml:space="preserve"> come from a thought, a good idea. </w:t>
            </w:r>
            <w:r w:rsidR="00D124A5">
              <w:rPr>
                <w:i/>
                <w:iCs/>
              </w:rPr>
              <w:t>Y</w:t>
            </w:r>
            <w:r w:rsidRPr="00442891">
              <w:rPr>
                <w:i/>
                <w:iCs/>
              </w:rPr>
              <w:t xml:space="preserve">ou </w:t>
            </w:r>
            <w:r w:rsidRPr="00442891">
              <w:rPr>
                <w:i/>
                <w:iCs/>
              </w:rPr>
              <w:lastRenderedPageBreak/>
              <w:t xml:space="preserve">might be </w:t>
            </w:r>
            <w:r w:rsidR="00AE4E9A" w:rsidRPr="00442891">
              <w:rPr>
                <w:i/>
                <w:iCs/>
              </w:rPr>
              <w:t>scared,</w:t>
            </w:r>
            <w:r w:rsidRPr="00442891">
              <w:rPr>
                <w:i/>
                <w:iCs/>
              </w:rPr>
              <w:t xml:space="preserve"> or you think </w:t>
            </w:r>
            <w:r w:rsidR="00AE4E9A">
              <w:rPr>
                <w:i/>
                <w:iCs/>
              </w:rPr>
              <w:t>your idea is</w:t>
            </w:r>
            <w:r w:rsidRPr="00442891">
              <w:rPr>
                <w:i/>
                <w:iCs/>
              </w:rPr>
              <w:t xml:space="preserve"> hopeless because nobody’s </w:t>
            </w:r>
            <w:proofErr w:type="spellStart"/>
            <w:r w:rsidRPr="00442891">
              <w:rPr>
                <w:i/>
                <w:iCs/>
              </w:rPr>
              <w:t>gonna</w:t>
            </w:r>
            <w:proofErr w:type="spellEnd"/>
            <w:r w:rsidRPr="00442891">
              <w:rPr>
                <w:i/>
                <w:iCs/>
              </w:rPr>
              <w:t xml:space="preserve"> care about it, but just stay idealistic, man. It’s </w:t>
            </w:r>
            <w:proofErr w:type="spellStart"/>
            <w:r w:rsidRPr="00442891">
              <w:rPr>
                <w:i/>
                <w:iCs/>
              </w:rPr>
              <w:t>gonna</w:t>
            </w:r>
            <w:proofErr w:type="spellEnd"/>
            <w:r w:rsidRPr="00442891">
              <w:rPr>
                <w:i/>
                <w:iCs/>
              </w:rPr>
              <w:t xml:space="preserve"> happen</w:t>
            </w:r>
            <w:r w:rsidR="00442891" w:rsidRPr="00442891">
              <w:rPr>
                <w:i/>
                <w:iCs/>
              </w:rPr>
              <w:t>”</w:t>
            </w:r>
            <w:r w:rsidRPr="00442891">
              <w:rPr>
                <w:i/>
                <w:iCs/>
              </w:rPr>
              <w:t>.</w:t>
            </w:r>
          </w:p>
          <w:p w14:paraId="651864FB" w14:textId="77777777" w:rsidR="00875A77" w:rsidRPr="00442891" w:rsidRDefault="00875A77" w:rsidP="00B60440">
            <w:pPr>
              <w:pStyle w:val="ListParagraph"/>
              <w:spacing w:line="276" w:lineRule="auto"/>
              <w:jc w:val="both"/>
              <w:rPr>
                <w:i/>
                <w:iCs/>
              </w:rPr>
            </w:pPr>
          </w:p>
          <w:p w14:paraId="73E6E3BF" w14:textId="51F48222" w:rsidR="00875A77" w:rsidRPr="00442891" w:rsidRDefault="00442891" w:rsidP="00875A77">
            <w:pPr>
              <w:pStyle w:val="ListParagraph"/>
              <w:numPr>
                <w:ilvl w:val="0"/>
                <w:numId w:val="1"/>
              </w:numPr>
              <w:spacing w:line="276" w:lineRule="auto"/>
              <w:jc w:val="both"/>
              <w:rPr>
                <w:i/>
                <w:iCs/>
              </w:rPr>
            </w:pPr>
            <w:r w:rsidRPr="00442891">
              <w:rPr>
                <w:i/>
                <w:iCs/>
              </w:rPr>
              <w:t>“</w:t>
            </w:r>
            <w:r w:rsidR="00875A77" w:rsidRPr="00442891">
              <w:rPr>
                <w:i/>
                <w:iCs/>
              </w:rPr>
              <w:t xml:space="preserve">I realised that </w:t>
            </w:r>
            <w:r w:rsidR="00D124A5" w:rsidRPr="00442891">
              <w:rPr>
                <w:i/>
                <w:iCs/>
              </w:rPr>
              <w:t>it’s</w:t>
            </w:r>
            <w:r w:rsidR="00875A77" w:rsidRPr="00442891">
              <w:rPr>
                <w:i/>
                <w:iCs/>
              </w:rPr>
              <w:t xml:space="preserve"> important to connect with other people. I started to interact with more people, to hear and learn from their experiences. I think I lived a sheltered life but hearing their experiences give me a window to </w:t>
            </w:r>
            <w:proofErr w:type="gramStart"/>
            <w:r w:rsidR="00875A77" w:rsidRPr="00442891">
              <w:rPr>
                <w:i/>
                <w:iCs/>
              </w:rPr>
              <w:t>look into</w:t>
            </w:r>
            <w:proofErr w:type="gramEnd"/>
            <w:r w:rsidR="00875A77" w:rsidRPr="00442891">
              <w:rPr>
                <w:i/>
                <w:iCs/>
              </w:rPr>
              <w:t xml:space="preserve"> society, make me grow as a person. Learning from them makes me a more </w:t>
            </w:r>
            <w:r w:rsidR="00876887" w:rsidRPr="00442891">
              <w:rPr>
                <w:i/>
                <w:iCs/>
              </w:rPr>
              <w:t>sympathetic</w:t>
            </w:r>
            <w:r w:rsidR="00875A77" w:rsidRPr="00442891">
              <w:rPr>
                <w:i/>
                <w:iCs/>
              </w:rPr>
              <w:t xml:space="preserve"> person and opened up my ears to want to listen more and learn and grow from their experiences</w:t>
            </w:r>
            <w:r w:rsidRPr="00442891">
              <w:rPr>
                <w:i/>
                <w:iCs/>
              </w:rPr>
              <w:t>”</w:t>
            </w:r>
          </w:p>
          <w:p w14:paraId="7BBC0C2C" w14:textId="77777777" w:rsidR="00875A77" w:rsidRPr="00442891" w:rsidRDefault="00875A77" w:rsidP="00B60440">
            <w:pPr>
              <w:pStyle w:val="ListParagraph"/>
              <w:spacing w:line="276" w:lineRule="auto"/>
              <w:jc w:val="both"/>
              <w:rPr>
                <w:i/>
                <w:iCs/>
              </w:rPr>
            </w:pPr>
          </w:p>
          <w:p w14:paraId="1A87F850" w14:textId="6AC953DA" w:rsidR="00875A77" w:rsidRPr="00886848" w:rsidRDefault="00442891" w:rsidP="00875A77">
            <w:pPr>
              <w:pStyle w:val="ListParagraph"/>
              <w:numPr>
                <w:ilvl w:val="0"/>
                <w:numId w:val="1"/>
              </w:numPr>
              <w:spacing w:line="276" w:lineRule="auto"/>
              <w:jc w:val="both"/>
              <w:rPr>
                <w:i/>
                <w:iCs/>
              </w:rPr>
            </w:pPr>
            <w:r w:rsidRPr="00886848">
              <w:rPr>
                <w:i/>
                <w:iCs/>
              </w:rPr>
              <w:t>“</w:t>
            </w:r>
            <w:r w:rsidR="00875A77" w:rsidRPr="00886848">
              <w:rPr>
                <w:i/>
                <w:iCs/>
              </w:rPr>
              <w:t xml:space="preserve">I understand how many things here </w:t>
            </w:r>
            <w:r w:rsidR="00153D2B">
              <w:rPr>
                <w:i/>
                <w:iCs/>
              </w:rPr>
              <w:t xml:space="preserve">at GUI </w:t>
            </w:r>
            <w:r w:rsidR="00875A77" w:rsidRPr="00886848">
              <w:rPr>
                <w:i/>
                <w:iCs/>
              </w:rPr>
              <w:t xml:space="preserve">are deliberately and consciously designed. </w:t>
            </w:r>
            <w:r w:rsidR="00B60440" w:rsidRPr="00886848">
              <w:rPr>
                <w:i/>
                <w:iCs/>
              </w:rPr>
              <w:t xml:space="preserve">The facilitator </w:t>
            </w:r>
            <w:r w:rsidR="00875A77" w:rsidRPr="00886848">
              <w:rPr>
                <w:i/>
                <w:iCs/>
              </w:rPr>
              <w:t>explained to me how a</w:t>
            </w:r>
            <w:r w:rsidR="00B60440" w:rsidRPr="00886848">
              <w:rPr>
                <w:i/>
                <w:iCs/>
              </w:rPr>
              <w:t xml:space="preserve"> </w:t>
            </w:r>
            <w:r w:rsidR="00875A77" w:rsidRPr="00886848">
              <w:rPr>
                <w:i/>
                <w:iCs/>
              </w:rPr>
              <w:t>lot of things here are repurposed, like the furniture. Or how the kitchen is designed to make people be more aware of their water usage. It makes me feel like everything has a purpose and helps me see the little things in lif</w:t>
            </w:r>
            <w:r w:rsidR="00886848" w:rsidRPr="00886848">
              <w:rPr>
                <w:i/>
                <w:iCs/>
              </w:rPr>
              <w:t xml:space="preserve">e. </w:t>
            </w:r>
            <w:r w:rsidR="00875A77" w:rsidRPr="00886848">
              <w:rPr>
                <w:i/>
                <w:iCs/>
              </w:rPr>
              <w:t>It also made me realise the importance of connecting with other people</w:t>
            </w:r>
            <w:r w:rsidR="006D1063">
              <w:rPr>
                <w:i/>
                <w:iCs/>
              </w:rPr>
              <w:t xml:space="preserve"> and nature</w:t>
            </w:r>
            <w:r w:rsidR="00875A77" w:rsidRPr="00886848">
              <w:rPr>
                <w:i/>
                <w:iCs/>
              </w:rPr>
              <w:t xml:space="preserve">. After coming </w:t>
            </w:r>
            <w:r w:rsidR="006D1063" w:rsidRPr="00886848">
              <w:rPr>
                <w:i/>
                <w:iCs/>
              </w:rPr>
              <w:t>here,</w:t>
            </w:r>
            <w:r w:rsidR="00875A77" w:rsidRPr="00886848">
              <w:rPr>
                <w:i/>
                <w:iCs/>
              </w:rPr>
              <w:t xml:space="preserve"> I realise I’m more open to things</w:t>
            </w:r>
            <w:r w:rsidRPr="00886848">
              <w:rPr>
                <w:i/>
                <w:iCs/>
              </w:rPr>
              <w:t>”</w:t>
            </w:r>
            <w:r w:rsidR="00875A77" w:rsidRPr="00886848">
              <w:rPr>
                <w:i/>
                <w:iCs/>
              </w:rPr>
              <w:t>.</w:t>
            </w:r>
          </w:p>
          <w:p w14:paraId="5EC228E5" w14:textId="40CD562D" w:rsidR="00875A77" w:rsidRPr="00442891" w:rsidRDefault="00442891" w:rsidP="00875A77">
            <w:pPr>
              <w:pStyle w:val="ListParagraph"/>
              <w:numPr>
                <w:ilvl w:val="0"/>
                <w:numId w:val="1"/>
              </w:numPr>
              <w:spacing w:line="276" w:lineRule="auto"/>
              <w:jc w:val="both"/>
              <w:rPr>
                <w:i/>
                <w:iCs/>
              </w:rPr>
            </w:pPr>
            <w:r w:rsidRPr="00442891">
              <w:rPr>
                <w:i/>
                <w:iCs/>
              </w:rPr>
              <w:t>“</w:t>
            </w:r>
            <w:r w:rsidR="00875A77" w:rsidRPr="00442891">
              <w:rPr>
                <w:i/>
                <w:iCs/>
              </w:rPr>
              <w:t>I adopted the mindset of doing whatever you want and that everything will work out my way. I feel a</w:t>
            </w:r>
            <w:r w:rsidR="00E8620D" w:rsidRPr="00442891">
              <w:rPr>
                <w:i/>
                <w:iCs/>
              </w:rPr>
              <w:t xml:space="preserve"> </w:t>
            </w:r>
            <w:r w:rsidR="00875A77" w:rsidRPr="00442891">
              <w:rPr>
                <w:i/>
                <w:iCs/>
              </w:rPr>
              <w:t xml:space="preserve">lot happier these days. </w:t>
            </w:r>
            <w:r w:rsidR="00414188" w:rsidRPr="00442891">
              <w:rPr>
                <w:i/>
                <w:iCs/>
              </w:rPr>
              <w:t>It’s</w:t>
            </w:r>
            <w:r w:rsidR="00875A77" w:rsidRPr="00442891">
              <w:rPr>
                <w:i/>
                <w:iCs/>
              </w:rPr>
              <w:t xml:space="preserve"> the feeling of being free. I realise that the society’s model mindset can be quite toxic</w:t>
            </w:r>
            <w:r w:rsidRPr="00442891">
              <w:rPr>
                <w:i/>
                <w:iCs/>
              </w:rPr>
              <w:t>”</w:t>
            </w:r>
          </w:p>
          <w:p w14:paraId="1E7173C6" w14:textId="68D35E75" w:rsidR="002962ED" w:rsidRPr="00B60440" w:rsidRDefault="00442891" w:rsidP="009C3024">
            <w:pPr>
              <w:pStyle w:val="ListParagraph"/>
              <w:numPr>
                <w:ilvl w:val="0"/>
                <w:numId w:val="1"/>
              </w:numPr>
              <w:spacing w:line="276" w:lineRule="auto"/>
              <w:jc w:val="both"/>
            </w:pPr>
            <w:r w:rsidRPr="00442891">
              <w:rPr>
                <w:i/>
                <w:iCs/>
              </w:rPr>
              <w:t>“</w:t>
            </w:r>
            <w:r w:rsidR="00875A77" w:rsidRPr="00442891">
              <w:rPr>
                <w:i/>
                <w:iCs/>
              </w:rPr>
              <w:t xml:space="preserve">Seeing </w:t>
            </w:r>
            <w:r w:rsidR="006D1063">
              <w:rPr>
                <w:i/>
                <w:iCs/>
              </w:rPr>
              <w:t xml:space="preserve">a place like GUI </w:t>
            </w:r>
            <w:r w:rsidR="00875A77" w:rsidRPr="00442891">
              <w:rPr>
                <w:i/>
                <w:iCs/>
              </w:rPr>
              <w:t>in real life, and people who actually convert these sustainable ideas to action is mind opening</w:t>
            </w:r>
            <w:r w:rsidRPr="00442891">
              <w:rPr>
                <w:i/>
                <w:iCs/>
              </w:rPr>
              <w:t>”</w:t>
            </w:r>
          </w:p>
        </w:tc>
        <w:tc>
          <w:tcPr>
            <w:tcW w:w="2268" w:type="dxa"/>
          </w:tcPr>
          <w:p w14:paraId="01733D43" w14:textId="629B0704" w:rsidR="00C56E14" w:rsidRPr="001562BD" w:rsidRDefault="0099432C" w:rsidP="00C56E14">
            <w:pPr>
              <w:spacing w:line="276" w:lineRule="auto"/>
            </w:pPr>
            <w:r>
              <w:lastRenderedPageBreak/>
              <w:t>Results</w:t>
            </w:r>
            <w:r w:rsidR="007325FB">
              <w:t xml:space="preserve"> section</w:t>
            </w:r>
          </w:p>
        </w:tc>
      </w:tr>
      <w:tr w:rsidR="00C56E14" w14:paraId="65CF1217" w14:textId="77777777" w:rsidTr="00722A08">
        <w:tc>
          <w:tcPr>
            <w:tcW w:w="5382" w:type="dxa"/>
          </w:tcPr>
          <w:p w14:paraId="2BE4FE82" w14:textId="10AB3969" w:rsidR="00C56E14" w:rsidRDefault="00C56E14" w:rsidP="00C56E14">
            <w:pPr>
              <w:spacing w:line="276" w:lineRule="auto"/>
              <w:rPr>
                <w:b/>
                <w:bCs/>
                <w:color w:val="222222"/>
                <w:shd w:val="clear" w:color="auto" w:fill="FFFFFF"/>
              </w:rPr>
            </w:pPr>
            <w:r>
              <w:rPr>
                <w:b/>
                <w:bCs/>
                <w:color w:val="222222"/>
                <w:shd w:val="clear" w:color="auto" w:fill="FFFFFF"/>
              </w:rPr>
              <w:lastRenderedPageBreak/>
              <w:t xml:space="preserve">#41 </w:t>
            </w:r>
            <w:r w:rsidRPr="00F27212">
              <w:rPr>
                <w:color w:val="222222"/>
                <w:shd w:val="clear" w:color="auto" w:fill="FFFFFF"/>
              </w:rPr>
              <w:t>pg. 10 line 56 - you say that the principles are 'inculcated' - is that in the people who work for GUI? You need to explain more about the sample in this way.</w:t>
            </w:r>
          </w:p>
        </w:tc>
        <w:tc>
          <w:tcPr>
            <w:tcW w:w="7513" w:type="dxa"/>
          </w:tcPr>
          <w:p w14:paraId="2A668E5C" w14:textId="6A95C40B" w:rsidR="008E2E8A" w:rsidRPr="00950A45" w:rsidRDefault="008E2E8A" w:rsidP="00C56E14">
            <w:pPr>
              <w:spacing w:line="276" w:lineRule="auto"/>
              <w:jc w:val="both"/>
            </w:pPr>
            <w:r w:rsidRPr="00950A45">
              <w:t xml:space="preserve">The 5Gs are inculcated or encouraged </w:t>
            </w:r>
            <w:r w:rsidR="0043033E" w:rsidRPr="00950A45">
              <w:t xml:space="preserve">in the people who participate in nature-placemaking programmes. This has been clarified in the text. </w:t>
            </w:r>
          </w:p>
          <w:p w14:paraId="0B0495AD" w14:textId="79A2F11B" w:rsidR="00C56E14" w:rsidRPr="003A18EE" w:rsidRDefault="00C56E14" w:rsidP="00C56E14">
            <w:pPr>
              <w:spacing w:line="276" w:lineRule="auto"/>
              <w:jc w:val="both"/>
              <w:rPr>
                <w:color w:val="4472C4" w:themeColor="accent1"/>
              </w:rPr>
            </w:pPr>
          </w:p>
        </w:tc>
        <w:tc>
          <w:tcPr>
            <w:tcW w:w="2268" w:type="dxa"/>
          </w:tcPr>
          <w:p w14:paraId="49EEB629" w14:textId="7B55A27E" w:rsidR="00C56E14" w:rsidRPr="001562BD" w:rsidRDefault="0043033E" w:rsidP="00C56E14">
            <w:pPr>
              <w:spacing w:line="276" w:lineRule="auto"/>
            </w:pPr>
            <w:r>
              <w:t xml:space="preserve">See results section: Intangible values: The 5G mentality. </w:t>
            </w:r>
          </w:p>
        </w:tc>
      </w:tr>
      <w:tr w:rsidR="00C56E14" w14:paraId="4178610A" w14:textId="77777777" w:rsidTr="00722A08">
        <w:tc>
          <w:tcPr>
            <w:tcW w:w="5382" w:type="dxa"/>
          </w:tcPr>
          <w:p w14:paraId="15D05322" w14:textId="48810A87" w:rsidR="00C56E14" w:rsidRDefault="00C56E14" w:rsidP="00C56E14">
            <w:pPr>
              <w:spacing w:line="276" w:lineRule="auto"/>
              <w:rPr>
                <w:b/>
                <w:bCs/>
                <w:color w:val="222222"/>
                <w:shd w:val="clear" w:color="auto" w:fill="FFFFFF"/>
              </w:rPr>
            </w:pPr>
            <w:r>
              <w:rPr>
                <w:b/>
                <w:bCs/>
                <w:color w:val="222222"/>
                <w:shd w:val="clear" w:color="auto" w:fill="FFFFFF"/>
              </w:rPr>
              <w:lastRenderedPageBreak/>
              <w:t xml:space="preserve">#42 </w:t>
            </w:r>
            <w:r w:rsidRPr="00F27212">
              <w:rPr>
                <w:color w:val="222222"/>
                <w:shd w:val="clear" w:color="auto" w:fill="FFFFFF"/>
              </w:rPr>
              <w:t>Pg. 11, line 1 - what do you mean by 'as part of a free will process'?</w:t>
            </w:r>
          </w:p>
        </w:tc>
        <w:tc>
          <w:tcPr>
            <w:tcW w:w="7513" w:type="dxa"/>
          </w:tcPr>
          <w:p w14:paraId="7FB9191A" w14:textId="5DA58ED2" w:rsidR="00F464D7" w:rsidRPr="008B6B57" w:rsidRDefault="00F94A79" w:rsidP="00847B15">
            <w:pPr>
              <w:spacing w:line="276" w:lineRule="auto"/>
              <w:jc w:val="both"/>
            </w:pPr>
            <w:r w:rsidRPr="008B6B57">
              <w:t>During the FGD</w:t>
            </w:r>
            <w:r w:rsidR="0049189F" w:rsidRPr="008B6B57">
              <w:t>,</w:t>
            </w:r>
            <w:r w:rsidRPr="008B6B57">
              <w:t xml:space="preserve"> participants asserted that joining </w:t>
            </w:r>
            <w:r w:rsidR="0094295C" w:rsidRPr="008B6B57">
              <w:t xml:space="preserve">nature-placemaking activities at GUI </w:t>
            </w:r>
            <w:r w:rsidR="00F464D7" w:rsidRPr="008B6B57">
              <w:t xml:space="preserve">gave them the opportunity to </w:t>
            </w:r>
            <w:del w:id="69" w:author="Yohei Kato" w:date="2022-02-17T12:41:00Z">
              <w:r w:rsidR="008B6B57" w:rsidRPr="00E37A2B" w:rsidDel="00E37A2B">
                <w:delText>have freedom</w:delText>
              </w:r>
              <w:r w:rsidR="0094295C" w:rsidRPr="00E37A2B" w:rsidDel="00E37A2B">
                <w:delText xml:space="preserve"> of </w:delText>
              </w:r>
              <w:r w:rsidR="00AC5695" w:rsidRPr="00E37A2B" w:rsidDel="00E37A2B">
                <w:delText>thought</w:delText>
              </w:r>
            </w:del>
            <w:ins w:id="70" w:author="Yohei Kato" w:date="2022-02-17T12:42:00Z">
              <w:r w:rsidR="00E37A2B">
                <w:t>explore</w:t>
              </w:r>
            </w:ins>
            <w:ins w:id="71" w:author="Yohei Kato" w:date="2022-02-17T12:41:00Z">
              <w:r w:rsidR="00E37A2B">
                <w:t xml:space="preserve"> different thoughts</w:t>
              </w:r>
            </w:ins>
            <w:r w:rsidR="00F464D7" w:rsidRPr="008B6B57">
              <w:t xml:space="preserve"> as they found a place to reflect about themselves</w:t>
            </w:r>
            <w:r w:rsidR="000E5F69" w:rsidRPr="008B6B57">
              <w:t>:</w:t>
            </w:r>
          </w:p>
          <w:p w14:paraId="0741B8F4" w14:textId="77777777" w:rsidR="00F464D7" w:rsidRPr="008B6B57" w:rsidRDefault="00F464D7" w:rsidP="00847B15">
            <w:pPr>
              <w:spacing w:line="276" w:lineRule="auto"/>
              <w:jc w:val="both"/>
            </w:pPr>
          </w:p>
          <w:p w14:paraId="1AFECD66" w14:textId="18888792" w:rsidR="00F464D7" w:rsidRPr="008B6B57" w:rsidRDefault="00F464D7" w:rsidP="00847B15">
            <w:pPr>
              <w:spacing w:line="276" w:lineRule="auto"/>
              <w:jc w:val="both"/>
            </w:pPr>
            <w:r w:rsidRPr="008B6B57">
              <w:t xml:space="preserve"> </w:t>
            </w:r>
            <w:r w:rsidR="00AB19C5" w:rsidRPr="008B6B57">
              <w:t>“</w:t>
            </w:r>
            <w:r w:rsidRPr="008B6B57">
              <w:rPr>
                <w:i/>
                <w:iCs/>
              </w:rPr>
              <w:t xml:space="preserve">I learn to always be free with the way I think. It’s important these days as </w:t>
            </w:r>
            <w:proofErr w:type="spellStart"/>
            <w:r w:rsidRPr="008B6B57">
              <w:rPr>
                <w:i/>
                <w:iCs/>
              </w:rPr>
              <w:t>i</w:t>
            </w:r>
            <w:proofErr w:type="spellEnd"/>
            <w:r w:rsidRPr="008B6B57">
              <w:rPr>
                <w:i/>
                <w:iCs/>
              </w:rPr>
              <w:t xml:space="preserve"> will be upset if I get stuck in a fixed way of thinking</w:t>
            </w:r>
            <w:r w:rsidR="00AB19C5" w:rsidRPr="008B6B57">
              <w:rPr>
                <w:i/>
                <w:iCs/>
              </w:rPr>
              <w:t>”.</w:t>
            </w:r>
            <w:r w:rsidR="00645ACA" w:rsidRPr="008B6B57">
              <w:rPr>
                <w:i/>
                <w:iCs/>
              </w:rPr>
              <w:t xml:space="preserve"> </w:t>
            </w:r>
            <w:r w:rsidR="00645ACA" w:rsidRPr="008B6B57">
              <w:t>(FGD 3)</w:t>
            </w:r>
          </w:p>
          <w:p w14:paraId="336050CD" w14:textId="77777777" w:rsidR="00AB19C5" w:rsidRPr="008B6B57" w:rsidRDefault="00AB19C5" w:rsidP="00847B15">
            <w:pPr>
              <w:spacing w:line="276" w:lineRule="auto"/>
              <w:jc w:val="both"/>
              <w:rPr>
                <w:i/>
                <w:iCs/>
              </w:rPr>
            </w:pPr>
          </w:p>
          <w:p w14:paraId="008379A0" w14:textId="7527583A" w:rsidR="00645ACA" w:rsidRPr="008B6B57" w:rsidRDefault="00AB19C5" w:rsidP="00645ACA">
            <w:pPr>
              <w:spacing w:line="276" w:lineRule="auto"/>
              <w:jc w:val="both"/>
            </w:pPr>
            <w:r w:rsidRPr="008B6B57">
              <w:rPr>
                <w:i/>
                <w:iCs/>
              </w:rPr>
              <w:t>I guess, in a place like this, it makes me realize there’s more to it, a connection to myself, being closer to who I am rather than what the system wants me to be.</w:t>
            </w:r>
            <w:r w:rsidR="00645ACA" w:rsidRPr="008B6B57">
              <w:rPr>
                <w:i/>
                <w:iCs/>
              </w:rPr>
              <w:t xml:space="preserve"> </w:t>
            </w:r>
            <w:r w:rsidR="00645ACA" w:rsidRPr="008B6B57">
              <w:t>(FGD 6)</w:t>
            </w:r>
          </w:p>
          <w:p w14:paraId="7D638135" w14:textId="4EDD9809" w:rsidR="00F464D7" w:rsidRPr="008B6B57" w:rsidRDefault="00F464D7" w:rsidP="00847B15">
            <w:pPr>
              <w:spacing w:line="276" w:lineRule="auto"/>
              <w:jc w:val="both"/>
              <w:rPr>
                <w:i/>
                <w:iCs/>
              </w:rPr>
            </w:pPr>
          </w:p>
          <w:p w14:paraId="7411F320" w14:textId="75F34792" w:rsidR="00AC5695" w:rsidRPr="003A18EE" w:rsidRDefault="00522603" w:rsidP="009C3024">
            <w:pPr>
              <w:spacing w:line="276" w:lineRule="auto"/>
              <w:jc w:val="both"/>
            </w:pPr>
            <w:r w:rsidRPr="008B6B57">
              <w:t xml:space="preserve">This was </w:t>
            </w:r>
            <w:r w:rsidR="005A5CF2" w:rsidRPr="008B6B57">
              <w:t xml:space="preserve">an important finding as they also expressed </w:t>
            </w:r>
            <w:r w:rsidR="0049189F" w:rsidRPr="008B6B57">
              <w:t>that participating in</w:t>
            </w:r>
            <w:r w:rsidR="00847B15" w:rsidRPr="008B6B57">
              <w:t xml:space="preserve"> GUI</w:t>
            </w:r>
            <w:r w:rsidR="0049189F" w:rsidRPr="008B6B57">
              <w:t xml:space="preserve"> programmes</w:t>
            </w:r>
            <w:r w:rsidR="00847B15" w:rsidRPr="008B6B57">
              <w:t xml:space="preserve"> entailed</w:t>
            </w:r>
            <w:r w:rsidR="005A5CF2" w:rsidRPr="008B6B57">
              <w:t xml:space="preserve"> a </w:t>
            </w:r>
            <w:r w:rsidR="00847B15" w:rsidRPr="008B6B57">
              <w:t xml:space="preserve">different style of </w:t>
            </w:r>
            <w:r w:rsidR="005A5CF2" w:rsidRPr="008B6B57">
              <w:t xml:space="preserve">learning that </w:t>
            </w:r>
            <w:r w:rsidR="00DD0EA9" w:rsidRPr="008B6B57">
              <w:t xml:space="preserve">cannot be comparable to a formal </w:t>
            </w:r>
            <w:r w:rsidR="00702AC3" w:rsidRPr="008B6B57">
              <w:t>public-school</w:t>
            </w:r>
            <w:r w:rsidR="00DD0EA9" w:rsidRPr="008B6B57">
              <w:t xml:space="preserve"> setting</w:t>
            </w:r>
            <w:r w:rsidR="00794984" w:rsidRPr="008B6B57">
              <w:t xml:space="preserve"> defined by mandatory </w:t>
            </w:r>
            <w:r w:rsidR="00702AC3" w:rsidRPr="008B6B57">
              <w:t xml:space="preserve">schemes that exclude direct interaction with the natural environment. </w:t>
            </w:r>
          </w:p>
        </w:tc>
        <w:tc>
          <w:tcPr>
            <w:tcW w:w="2268" w:type="dxa"/>
          </w:tcPr>
          <w:p w14:paraId="6FA9002B" w14:textId="77777777" w:rsidR="00C56E14" w:rsidRPr="001562BD" w:rsidRDefault="00C56E14" w:rsidP="00C56E14">
            <w:pPr>
              <w:spacing w:line="276" w:lineRule="auto"/>
            </w:pPr>
          </w:p>
        </w:tc>
      </w:tr>
      <w:tr w:rsidR="00C56E14" w14:paraId="504D6086" w14:textId="77777777" w:rsidTr="00722A08">
        <w:tc>
          <w:tcPr>
            <w:tcW w:w="5382" w:type="dxa"/>
          </w:tcPr>
          <w:p w14:paraId="56B1D53D" w14:textId="1BB01E69" w:rsidR="00C56E14" w:rsidRDefault="00C56E14" w:rsidP="00C56E14">
            <w:pPr>
              <w:spacing w:line="276" w:lineRule="auto"/>
              <w:rPr>
                <w:b/>
                <w:bCs/>
                <w:color w:val="222222"/>
                <w:shd w:val="clear" w:color="auto" w:fill="FFFFFF"/>
              </w:rPr>
            </w:pPr>
            <w:r>
              <w:rPr>
                <w:b/>
                <w:bCs/>
                <w:color w:val="222222"/>
                <w:shd w:val="clear" w:color="auto" w:fill="FFFFFF"/>
              </w:rPr>
              <w:t xml:space="preserve">#43 </w:t>
            </w:r>
            <w:r w:rsidRPr="00F27212">
              <w:rPr>
                <w:color w:val="222222"/>
                <w:shd w:val="clear" w:color="auto" w:fill="FFFFFF"/>
              </w:rPr>
              <w:t>Figure 5 - where is the statistical significance shown - is that what green means? This is not clear. You say that 'this suggests that individuals that report having a sense of community doe to their engagement in GUI NPM developed feelings of interest….' - I am nervous about the use of the term 'due to'. You are suggesting causality when you are only analysing the correlations, so you should change your text to reflect this. Does it rather show (or indicate) that the values people hold around sense of community are closely related to those around social cohesion etc. That has been borne out in other studies.</w:t>
            </w:r>
          </w:p>
        </w:tc>
        <w:tc>
          <w:tcPr>
            <w:tcW w:w="7513" w:type="dxa"/>
          </w:tcPr>
          <w:p w14:paraId="7F4E6165" w14:textId="65E55956" w:rsidR="00C56E14" w:rsidRPr="003A18EE" w:rsidRDefault="004C5625" w:rsidP="00C56E14">
            <w:pPr>
              <w:spacing w:line="276" w:lineRule="auto"/>
              <w:jc w:val="both"/>
            </w:pPr>
            <w:r>
              <w:t>We agree with the reviewer that correlation does not explain causation, hence we hav</w:t>
            </w:r>
            <w:r w:rsidR="00821619">
              <w:t xml:space="preserve">e reviewed the text and modify accordingly the </w:t>
            </w:r>
            <w:r w:rsidR="00F64C86">
              <w:t xml:space="preserve">results. </w:t>
            </w:r>
            <w:r w:rsidR="0075678E">
              <w:t xml:space="preserve">See answer to comment #10. </w:t>
            </w:r>
          </w:p>
        </w:tc>
        <w:tc>
          <w:tcPr>
            <w:tcW w:w="2268" w:type="dxa"/>
          </w:tcPr>
          <w:p w14:paraId="7CFB5088" w14:textId="77777777" w:rsidR="00C56E14" w:rsidRPr="001562BD" w:rsidRDefault="00C56E14" w:rsidP="00C56E14">
            <w:pPr>
              <w:spacing w:line="276" w:lineRule="auto"/>
            </w:pPr>
          </w:p>
        </w:tc>
      </w:tr>
      <w:tr w:rsidR="00C56E14" w14:paraId="16045254" w14:textId="77777777" w:rsidTr="00722A08">
        <w:tc>
          <w:tcPr>
            <w:tcW w:w="5382" w:type="dxa"/>
          </w:tcPr>
          <w:p w14:paraId="49F625AA" w14:textId="7344DF2B" w:rsidR="00C56E14" w:rsidRDefault="00C56E14" w:rsidP="00C56E14">
            <w:pPr>
              <w:spacing w:line="276" w:lineRule="auto"/>
              <w:rPr>
                <w:b/>
                <w:bCs/>
                <w:color w:val="222222"/>
                <w:shd w:val="clear" w:color="auto" w:fill="FFFFFF"/>
              </w:rPr>
            </w:pPr>
            <w:r w:rsidRPr="00C1444C">
              <w:rPr>
                <w:b/>
                <w:bCs/>
                <w:color w:val="222222"/>
                <w:shd w:val="clear" w:color="auto" w:fill="FFFFFF"/>
              </w:rPr>
              <w:lastRenderedPageBreak/>
              <w:t>#10</w:t>
            </w:r>
            <w:r w:rsidRPr="00C1444C">
              <w:rPr>
                <w:color w:val="222222"/>
                <w:shd w:val="clear" w:color="auto" w:fill="FFFFFF"/>
              </w:rPr>
              <w:t xml:space="preserve"> "A two-tailed test of significance indicated that there was a significant positive relationship between the frequency of engagement and commitment and the number of programmes attended" - These variables should be treated as having collinearity—rather than correlated to each other.</w:t>
            </w:r>
          </w:p>
        </w:tc>
        <w:tc>
          <w:tcPr>
            <w:tcW w:w="7513" w:type="dxa"/>
          </w:tcPr>
          <w:p w14:paraId="030FD217" w14:textId="6EBE5917" w:rsidR="0060596C" w:rsidRPr="003A18EE" w:rsidRDefault="00E633C4" w:rsidP="007F0955">
            <w:pPr>
              <w:spacing w:line="276" w:lineRule="auto"/>
              <w:jc w:val="both"/>
            </w:pPr>
            <w:r>
              <w:t xml:space="preserve">We agree that </w:t>
            </w:r>
            <w:r w:rsidR="00E70F4B">
              <w:t xml:space="preserve">these variables </w:t>
            </w:r>
            <w:r w:rsidR="00AA7F9E">
              <w:t>share some degree of</w:t>
            </w:r>
            <w:r w:rsidR="00E70F4B">
              <w:t xml:space="preserve"> collinear</w:t>
            </w:r>
            <w:r w:rsidR="00AA7F9E">
              <w:t>ity</w:t>
            </w:r>
            <w:r w:rsidR="007E19AC">
              <w:t>. A</w:t>
            </w:r>
            <w:r w:rsidR="006E4E9A">
              <w:t xml:space="preserve">s </w:t>
            </w:r>
            <w:r w:rsidR="00C67750">
              <w:t>shown in</w:t>
            </w:r>
            <w:r w:rsidR="006E4E9A">
              <w:t xml:space="preserve"> the results reported in the correlation matrix (Figure 6)</w:t>
            </w:r>
            <w:r w:rsidR="007E19AC">
              <w:t>,</w:t>
            </w:r>
            <w:r w:rsidR="006E4E9A">
              <w:t xml:space="preserve"> </w:t>
            </w:r>
            <w:r w:rsidR="007E19AC">
              <w:t>it is not</w:t>
            </w:r>
            <w:r w:rsidR="005846BF">
              <w:t xml:space="preserve"> possible to</w:t>
            </w:r>
            <w:r w:rsidR="00AA7F9E">
              <w:t xml:space="preserve"> remove </w:t>
            </w:r>
            <w:r w:rsidR="005846BF">
              <w:t>th</w:t>
            </w:r>
            <w:r w:rsidR="00D90AFF">
              <w:t>is</w:t>
            </w:r>
            <w:r w:rsidR="005846BF">
              <w:t xml:space="preserve"> colinear relationship</w:t>
            </w:r>
            <w:r w:rsidR="007E19AC">
              <w:t xml:space="preserve"> </w:t>
            </w:r>
            <w:r w:rsidR="00EC15BA">
              <w:t>or</w:t>
            </w:r>
            <w:r w:rsidR="005846BF">
              <w:t xml:space="preserve"> </w:t>
            </w:r>
            <w:r w:rsidR="00C67750">
              <w:t>i</w:t>
            </w:r>
            <w:r w:rsidR="00F02FAA">
              <w:t>nfer</w:t>
            </w:r>
            <w:r w:rsidR="003F066F">
              <w:t xml:space="preserve"> </w:t>
            </w:r>
            <w:r w:rsidR="00C67750">
              <w:t>an</w:t>
            </w:r>
            <w:r w:rsidR="008164BA">
              <w:t>y</w:t>
            </w:r>
            <w:r w:rsidR="00C67750">
              <w:t xml:space="preserve"> direct effect of</w:t>
            </w:r>
            <w:r w:rsidR="003F066F">
              <w:t xml:space="preserve"> cau</w:t>
            </w:r>
            <w:r w:rsidR="0059530A">
              <w:t>sa</w:t>
            </w:r>
            <w:r w:rsidR="008164BA">
              <w:t>tion (i.e., whether frequency increased commitment, or vice-versa)</w:t>
            </w:r>
            <w:r w:rsidR="0059530A">
              <w:t xml:space="preserve">. We have </w:t>
            </w:r>
            <w:r w:rsidR="00D90AFF">
              <w:t>amended</w:t>
            </w:r>
            <w:r w:rsidR="0059530A">
              <w:t xml:space="preserve"> the</w:t>
            </w:r>
            <w:r w:rsidR="00D17F6D">
              <w:t xml:space="preserve"> text found in</w:t>
            </w:r>
            <w:r w:rsidR="0059530A">
              <w:t xml:space="preserve"> result</w:t>
            </w:r>
            <w:r w:rsidR="00D17F6D">
              <w:t>s</w:t>
            </w:r>
            <w:r w:rsidR="0059530A">
              <w:t xml:space="preserve"> </w:t>
            </w:r>
            <w:r w:rsidR="00D17F6D">
              <w:t>to reflect your comment and</w:t>
            </w:r>
            <w:r w:rsidR="00335C67">
              <w:t xml:space="preserve"> in the discussion section we have</w:t>
            </w:r>
            <w:r w:rsidR="00185E2E">
              <w:t xml:space="preserve"> acknowledged</w:t>
            </w:r>
            <w:r w:rsidR="009400C8">
              <w:t xml:space="preserve"> </w:t>
            </w:r>
            <w:r w:rsidR="00335C67">
              <w:t>the implications collinearity has on some of the inferences we can draw from the analysis of our data.</w:t>
            </w:r>
            <w:r w:rsidR="00185E2E">
              <w:t xml:space="preserve"> </w:t>
            </w:r>
          </w:p>
        </w:tc>
        <w:tc>
          <w:tcPr>
            <w:tcW w:w="2268" w:type="dxa"/>
          </w:tcPr>
          <w:p w14:paraId="10FB5BFA" w14:textId="77777777" w:rsidR="00C56E14" w:rsidRPr="001562BD" w:rsidRDefault="00C56E14" w:rsidP="00C56E14">
            <w:pPr>
              <w:spacing w:line="276" w:lineRule="auto"/>
            </w:pPr>
          </w:p>
        </w:tc>
      </w:tr>
      <w:tr w:rsidR="00C56E14" w14:paraId="5B0E5F5C" w14:textId="77777777" w:rsidTr="00722A08">
        <w:tc>
          <w:tcPr>
            <w:tcW w:w="5382" w:type="dxa"/>
          </w:tcPr>
          <w:p w14:paraId="6C82F8E0" w14:textId="3432708E" w:rsidR="00C56E14" w:rsidRPr="003C5649" w:rsidRDefault="00C56E14" w:rsidP="00C56E14">
            <w:pPr>
              <w:spacing w:line="276" w:lineRule="auto"/>
              <w:rPr>
                <w:b/>
                <w:bCs/>
                <w:color w:val="222222"/>
                <w:shd w:val="clear" w:color="auto" w:fill="FFFFFF"/>
              </w:rPr>
            </w:pPr>
            <w:r w:rsidRPr="003C5649">
              <w:rPr>
                <w:b/>
                <w:bCs/>
                <w:color w:val="222222"/>
                <w:shd w:val="clear" w:color="auto" w:fill="FFFFFF"/>
              </w:rPr>
              <w:t xml:space="preserve">#11 </w:t>
            </w:r>
            <w:r w:rsidRPr="003C5649">
              <w:rPr>
                <w:color w:val="222222"/>
                <w:shd w:val="clear" w:color="auto" w:fill="FFFFFF"/>
              </w:rPr>
              <w:t>Authors cannot claim impact, only correlation. This was not a longitudinal study. It is just as likely that those with greater sense of community would be more likely to engage more frequently. This is also true of social cohesion. While the authors used appropriate statistical tests, interpretations are incorrect.</w:t>
            </w:r>
          </w:p>
        </w:tc>
        <w:tc>
          <w:tcPr>
            <w:tcW w:w="7513" w:type="dxa"/>
          </w:tcPr>
          <w:p w14:paraId="153C6A4A" w14:textId="77777777" w:rsidR="007F0955" w:rsidRDefault="007219F0" w:rsidP="00CB2783">
            <w:pPr>
              <w:spacing w:line="276" w:lineRule="auto"/>
              <w:jc w:val="both"/>
            </w:pPr>
            <w:r w:rsidRPr="00A7591C">
              <w:t xml:space="preserve">We concord with the reviewer comment and in our </w:t>
            </w:r>
            <w:r w:rsidR="00A7591C" w:rsidRPr="00A7591C">
              <w:t>study,</w:t>
            </w:r>
            <w:r w:rsidRPr="00A7591C">
              <w:t xml:space="preserve"> we are not claiming impact. </w:t>
            </w:r>
            <w:r w:rsidR="007F0955">
              <w:t>This</w:t>
            </w:r>
            <w:r w:rsidRPr="00A7591C">
              <w:t xml:space="preserve"> ha</w:t>
            </w:r>
            <w:r w:rsidR="007F0955">
              <w:t>s been</w:t>
            </w:r>
            <w:r w:rsidRPr="00A7591C">
              <w:t xml:space="preserve"> amended </w:t>
            </w:r>
            <w:r w:rsidR="007F0955">
              <w:t>in the manuscript and included in the limitations section</w:t>
            </w:r>
            <w:r w:rsidR="008E7E0A" w:rsidRPr="00A7591C">
              <w:t>.</w:t>
            </w:r>
          </w:p>
          <w:p w14:paraId="302DA17C" w14:textId="5CC1E35E" w:rsidR="003307A0" w:rsidRDefault="008E7E0A" w:rsidP="00CB2783">
            <w:pPr>
              <w:spacing w:line="276" w:lineRule="auto"/>
              <w:jc w:val="both"/>
            </w:pPr>
            <w:r w:rsidRPr="00A7591C">
              <w:t xml:space="preserve"> </w:t>
            </w:r>
          </w:p>
          <w:p w14:paraId="7792A06F" w14:textId="6EA3C3A7" w:rsidR="00C56E14" w:rsidRPr="003A18EE" w:rsidRDefault="00C56E14" w:rsidP="005F2E0F">
            <w:pPr>
              <w:spacing w:line="276" w:lineRule="auto"/>
              <w:jc w:val="both"/>
              <w:rPr>
                <w:color w:val="4472C4" w:themeColor="accent1"/>
              </w:rPr>
            </w:pPr>
          </w:p>
        </w:tc>
        <w:tc>
          <w:tcPr>
            <w:tcW w:w="2268" w:type="dxa"/>
          </w:tcPr>
          <w:p w14:paraId="4F21B44A" w14:textId="7EA38E3C" w:rsidR="00C56E14" w:rsidRPr="001562BD" w:rsidRDefault="0099432C" w:rsidP="00C56E14">
            <w:pPr>
              <w:spacing w:line="276" w:lineRule="auto"/>
            </w:pPr>
            <w:r>
              <w:t>Limitation section</w:t>
            </w:r>
          </w:p>
        </w:tc>
      </w:tr>
      <w:tr w:rsidR="00C56E14" w14:paraId="794779D6" w14:textId="77777777" w:rsidTr="00722A08">
        <w:tc>
          <w:tcPr>
            <w:tcW w:w="5382" w:type="dxa"/>
          </w:tcPr>
          <w:p w14:paraId="5E025EB3" w14:textId="0E14BBD9" w:rsidR="00C56E14" w:rsidRPr="003C5649" w:rsidRDefault="00C56E14" w:rsidP="00C56E14">
            <w:pPr>
              <w:spacing w:line="276" w:lineRule="auto"/>
              <w:rPr>
                <w:b/>
                <w:bCs/>
                <w:color w:val="222222"/>
                <w:shd w:val="clear" w:color="auto" w:fill="FFFFFF"/>
              </w:rPr>
            </w:pPr>
            <w:r w:rsidRPr="003C5649">
              <w:rPr>
                <w:b/>
                <w:bCs/>
                <w:color w:val="222222"/>
                <w:shd w:val="clear" w:color="auto" w:fill="FFFFFF"/>
              </w:rPr>
              <w:t xml:space="preserve">#12 </w:t>
            </w:r>
            <w:r w:rsidRPr="003C5649">
              <w:rPr>
                <w:color w:val="222222"/>
                <w:shd w:val="clear" w:color="auto" w:fill="FFFFFF"/>
              </w:rPr>
              <w:t>Level of significance of tests is not reported so it is unclear which correlations are even significant.</w:t>
            </w:r>
          </w:p>
        </w:tc>
        <w:tc>
          <w:tcPr>
            <w:tcW w:w="7513" w:type="dxa"/>
          </w:tcPr>
          <w:p w14:paraId="1BF7DC03" w14:textId="5FC76D3A" w:rsidR="00C56E14" w:rsidRPr="003A18EE" w:rsidRDefault="00AD18E9" w:rsidP="00C56E14">
            <w:pPr>
              <w:spacing w:line="276" w:lineRule="auto"/>
              <w:jc w:val="both"/>
            </w:pPr>
            <w:r>
              <w:t>Results of the sign</w:t>
            </w:r>
            <w:r w:rsidR="003C04ED">
              <w:t xml:space="preserve">ificance test have been reported in </w:t>
            </w:r>
            <w:r w:rsidR="00E97CD6">
              <w:t>Figure</w:t>
            </w:r>
            <w:r w:rsidR="00FA69E0" w:rsidRPr="00D87318">
              <w:t xml:space="preserve"> </w:t>
            </w:r>
            <w:r w:rsidR="008A2028">
              <w:t>6</w:t>
            </w:r>
            <w:r w:rsidR="003C04ED">
              <w:t>.</w:t>
            </w:r>
          </w:p>
        </w:tc>
        <w:tc>
          <w:tcPr>
            <w:tcW w:w="2268" w:type="dxa"/>
          </w:tcPr>
          <w:p w14:paraId="0EC0108C" w14:textId="40BA0072" w:rsidR="00C56E14" w:rsidRPr="001562BD" w:rsidRDefault="00D87318" w:rsidP="00C56E14">
            <w:pPr>
              <w:spacing w:line="276" w:lineRule="auto"/>
            </w:pPr>
            <w:r>
              <w:t xml:space="preserve">Results section: Table </w:t>
            </w:r>
            <w:r w:rsidR="008A2028">
              <w:t>6</w:t>
            </w:r>
          </w:p>
        </w:tc>
      </w:tr>
      <w:tr w:rsidR="00C56E14" w14:paraId="3C2166B3" w14:textId="77777777" w:rsidTr="00722A08">
        <w:tc>
          <w:tcPr>
            <w:tcW w:w="5382" w:type="dxa"/>
          </w:tcPr>
          <w:p w14:paraId="461A02AC" w14:textId="43F532A5" w:rsidR="00C56E14" w:rsidRPr="003C5649" w:rsidRDefault="00C56E14" w:rsidP="00C56E14">
            <w:pPr>
              <w:spacing w:line="276" w:lineRule="auto"/>
              <w:rPr>
                <w:b/>
                <w:bCs/>
                <w:color w:val="222222"/>
                <w:shd w:val="clear" w:color="auto" w:fill="FFFFFF"/>
              </w:rPr>
            </w:pPr>
            <w:r>
              <w:rPr>
                <w:b/>
                <w:bCs/>
                <w:color w:val="222222"/>
                <w:shd w:val="clear" w:color="auto" w:fill="FFFFFF"/>
              </w:rPr>
              <w:t xml:space="preserve">#44 </w:t>
            </w:r>
            <w:r w:rsidRPr="00F27212">
              <w:rPr>
                <w:color w:val="222222"/>
                <w:shd w:val="clear" w:color="auto" w:fill="FFFFFF"/>
              </w:rPr>
              <w:t>Is IMI overcoming obstacles and getting things done efficiently? This strikes me as different to the statement sample included in Table 2.</w:t>
            </w:r>
          </w:p>
        </w:tc>
        <w:tc>
          <w:tcPr>
            <w:tcW w:w="7513" w:type="dxa"/>
          </w:tcPr>
          <w:p w14:paraId="67E5CDFD" w14:textId="4F9C2631" w:rsidR="00133DE5" w:rsidRDefault="00236C92" w:rsidP="00C56E14">
            <w:pPr>
              <w:spacing w:line="276" w:lineRule="auto"/>
              <w:jc w:val="both"/>
            </w:pPr>
            <w:r>
              <w:t>The items included in Table 2 (</w:t>
            </w:r>
            <w:r w:rsidR="005328A2">
              <w:t>after corrections</w:t>
            </w:r>
            <w:r w:rsidR="00A87B67">
              <w:t xml:space="preserve"> labelled as</w:t>
            </w:r>
            <w:r w:rsidR="005328A2">
              <w:t xml:space="preserve"> Table 3)</w:t>
            </w:r>
            <w:r w:rsidR="00624EB3">
              <w:t xml:space="preserve"> </w:t>
            </w:r>
            <w:r w:rsidR="005328A2">
              <w:t>show only a</w:t>
            </w:r>
            <w:r w:rsidR="00E572AD">
              <w:t xml:space="preserve"> statement sample</w:t>
            </w:r>
            <w:r w:rsidR="005328A2">
              <w:t xml:space="preserve"> of the items included in each scale</w:t>
            </w:r>
            <w:r w:rsidR="00B86A5C">
              <w:t xml:space="preserve"> (see table three heading column 3)</w:t>
            </w:r>
            <w:r w:rsidR="00764F60">
              <w:t xml:space="preserve"> as e</w:t>
            </w:r>
            <w:r w:rsidR="00E572AD">
              <w:t xml:space="preserve">ach scale </w:t>
            </w:r>
            <w:r w:rsidR="00D07AD2">
              <w:t>is composed of several</w:t>
            </w:r>
            <w:r w:rsidR="00E572AD">
              <w:t xml:space="preserve"> items</w:t>
            </w:r>
            <w:r w:rsidR="00764F60">
              <w:t xml:space="preserve">. </w:t>
            </w:r>
            <w:r w:rsidR="0068424D">
              <w:t>The IMI</w:t>
            </w:r>
            <w:r w:rsidR="00764F60">
              <w:t xml:space="preserve"> is</w:t>
            </w:r>
            <w:r w:rsidR="00D5015C">
              <w:t xml:space="preserve"> a multidimensional mea</w:t>
            </w:r>
            <w:r w:rsidR="002622AD">
              <w:t xml:space="preserve">sure of </w:t>
            </w:r>
            <w:r w:rsidR="00B86A5C">
              <w:t>subject’s</w:t>
            </w:r>
            <w:r w:rsidR="002622AD">
              <w:t xml:space="preserve"> experience of experimental tasks (Ryan</w:t>
            </w:r>
            <w:r w:rsidR="00753AA0">
              <w:t>, 1982</w:t>
            </w:r>
            <w:r w:rsidR="0068424D">
              <w:t xml:space="preserve">, Ryan &amp; </w:t>
            </w:r>
            <w:r w:rsidR="007D1883">
              <w:t>Deci, 2000</w:t>
            </w:r>
            <w:r w:rsidR="00753AA0">
              <w:t>)</w:t>
            </w:r>
            <w:r w:rsidR="00323042">
              <w:t xml:space="preserve"> and it</w:t>
            </w:r>
            <w:r w:rsidR="00F71A55">
              <w:t xml:space="preserve"> consist of items </w:t>
            </w:r>
            <w:r w:rsidR="00B86A5C">
              <w:t xml:space="preserve">abstracted </w:t>
            </w:r>
            <w:r w:rsidR="00F71A55">
              <w:t xml:space="preserve">from the </w:t>
            </w:r>
            <w:r w:rsidR="00753AA0">
              <w:t>subscales</w:t>
            </w:r>
            <w:r w:rsidR="00F71A55">
              <w:t xml:space="preserve"> measuring: </w:t>
            </w:r>
            <w:r w:rsidR="00D059BC">
              <w:t>interest/enjoyment, perceived choice, perceived competence</w:t>
            </w:r>
            <w:r w:rsidR="00AB4095">
              <w:t>, effort, and relatedness</w:t>
            </w:r>
            <w:r w:rsidR="0062528C">
              <w:t>.</w:t>
            </w:r>
            <w:r w:rsidR="00DE3777">
              <w:t xml:space="preserve"> We have adjusted the test accordingly. </w:t>
            </w:r>
          </w:p>
          <w:p w14:paraId="3A160114" w14:textId="77777777" w:rsidR="00133DE5" w:rsidRDefault="00133DE5" w:rsidP="00C56E14">
            <w:pPr>
              <w:spacing w:line="276" w:lineRule="auto"/>
              <w:jc w:val="both"/>
            </w:pPr>
          </w:p>
          <w:p w14:paraId="6260033D" w14:textId="59A5BA73" w:rsidR="00133DE5" w:rsidRDefault="0068424D" w:rsidP="00C56E14">
            <w:pPr>
              <w:spacing w:line="276" w:lineRule="auto"/>
              <w:jc w:val="both"/>
            </w:pPr>
            <w:r w:rsidRPr="0068424D">
              <w:rPr>
                <w:sz w:val="20"/>
                <w:szCs w:val="20"/>
              </w:rPr>
              <w:t>Ryan, R. M. 1982. Control and information in the intrapersonal sphere: An extension of cognitive evaluation theory. Journal of Personality and Social</w:t>
            </w:r>
            <w:r w:rsidR="00E16056">
              <w:rPr>
                <w:sz w:val="20"/>
                <w:szCs w:val="20"/>
              </w:rPr>
              <w:t xml:space="preserve">  </w:t>
            </w:r>
            <w:r w:rsidRPr="0068424D">
              <w:rPr>
                <w:sz w:val="20"/>
                <w:szCs w:val="20"/>
              </w:rPr>
              <w:t xml:space="preserve"> Psychology, 43: 450–461</w:t>
            </w:r>
            <w:r w:rsidRPr="0068424D">
              <w:t xml:space="preserve">.  </w:t>
            </w:r>
          </w:p>
          <w:p w14:paraId="6EE56B1B" w14:textId="58D135CF" w:rsidR="00C56E14" w:rsidRPr="003A18EE" w:rsidRDefault="00A87B67" w:rsidP="009C3024">
            <w:pPr>
              <w:spacing w:line="276" w:lineRule="auto"/>
              <w:jc w:val="both"/>
            </w:pPr>
            <w:r w:rsidRPr="0057658E">
              <w:rPr>
                <w:sz w:val="20"/>
                <w:szCs w:val="20"/>
              </w:rPr>
              <w:t xml:space="preserve">Ryan, R. M., &amp; Deci, E. L. (2000). </w:t>
            </w:r>
            <w:r w:rsidRPr="00A87B67">
              <w:rPr>
                <w:sz w:val="20"/>
                <w:szCs w:val="20"/>
              </w:rPr>
              <w:t>Self-determination theory and the facilitation of intrinsic motivation, social development, and well-being. American Psychologist, 55(1), 68.</w:t>
            </w:r>
            <w:r w:rsidR="003C2C78">
              <w:t xml:space="preserve"> </w:t>
            </w:r>
          </w:p>
        </w:tc>
        <w:tc>
          <w:tcPr>
            <w:tcW w:w="2268" w:type="dxa"/>
          </w:tcPr>
          <w:p w14:paraId="724AD6DA" w14:textId="7C7415BE" w:rsidR="00C46F3F" w:rsidRPr="001562BD" w:rsidRDefault="000B60D2" w:rsidP="00C56E14">
            <w:pPr>
              <w:spacing w:line="276" w:lineRule="auto"/>
            </w:pPr>
            <w:r>
              <w:t xml:space="preserve">See </w:t>
            </w:r>
            <w:r w:rsidR="00D77BB6">
              <w:t>s</w:t>
            </w:r>
            <w:r w:rsidR="00756BFE">
              <w:t>ection online surveys Table 3</w:t>
            </w:r>
            <w:r w:rsidR="00C46F3F">
              <w:t xml:space="preserve">, and </w:t>
            </w:r>
            <w:r w:rsidR="00D77BB6">
              <w:t>section: ‘Exploration of the factors that enhance psychological wellbeing in NPM’.</w:t>
            </w:r>
          </w:p>
        </w:tc>
      </w:tr>
      <w:tr w:rsidR="00C56E14" w14:paraId="7B0B2D9A" w14:textId="77777777" w:rsidTr="00722A08">
        <w:tc>
          <w:tcPr>
            <w:tcW w:w="5382" w:type="dxa"/>
          </w:tcPr>
          <w:p w14:paraId="16214A8B" w14:textId="5950331E" w:rsidR="00C56E14" w:rsidRDefault="00C56E14" w:rsidP="00C56E14">
            <w:pPr>
              <w:spacing w:line="276" w:lineRule="auto"/>
              <w:rPr>
                <w:b/>
                <w:bCs/>
                <w:color w:val="222222"/>
                <w:shd w:val="clear" w:color="auto" w:fill="FFFFFF"/>
              </w:rPr>
            </w:pPr>
            <w:r w:rsidRPr="00300A05">
              <w:rPr>
                <w:b/>
                <w:bCs/>
                <w:shd w:val="clear" w:color="auto" w:fill="FFFFFF"/>
              </w:rPr>
              <w:lastRenderedPageBreak/>
              <w:t xml:space="preserve">#45 </w:t>
            </w:r>
            <w:r w:rsidRPr="00300A05">
              <w:rPr>
                <w:shd w:val="clear" w:color="auto" w:fill="FFFFFF"/>
              </w:rPr>
              <w:t>Pg. 18, line 30 - you state that 'GUI tends to attract new members who have a high sense of nature connection'. This might not be the correct assumption to make - research from the IWUN project www.iwun.uk found that increases in nature connectedness was most marked in people who had not been connected beforehand. Might this be a reason for the strong scores?</w:t>
            </w:r>
          </w:p>
        </w:tc>
        <w:tc>
          <w:tcPr>
            <w:tcW w:w="7513" w:type="dxa"/>
          </w:tcPr>
          <w:p w14:paraId="28FFB5EC" w14:textId="77777777" w:rsidR="00C56E14" w:rsidRPr="0044321C" w:rsidRDefault="00C56E14" w:rsidP="00C56E14">
            <w:pPr>
              <w:spacing w:line="276" w:lineRule="auto"/>
              <w:jc w:val="both"/>
            </w:pPr>
            <w:r w:rsidRPr="0044321C">
              <w:t xml:space="preserve">Our reasoning for this argument is that, firstly, the FGDs and survey results show that the main reason to visit GUI was to interact with nature at GUI campus. This suggests that those who come to GUI have already high interests in and, perhaps connection with nature. Based on this result and the result of no significant differences in the degree of nature connection across the GUI members, we concluded that those who come to GUI are interested with nature interactions and have already high sense of connectedness with nature. </w:t>
            </w:r>
          </w:p>
          <w:p w14:paraId="16357836" w14:textId="641630E8" w:rsidR="00C56E14" w:rsidRPr="003A18EE" w:rsidRDefault="00C56E14" w:rsidP="009C3024">
            <w:pPr>
              <w:spacing w:line="276" w:lineRule="auto"/>
              <w:jc w:val="both"/>
              <w:rPr>
                <w:color w:val="4472C4" w:themeColor="accent1"/>
              </w:rPr>
            </w:pPr>
            <w:r w:rsidRPr="0044321C">
              <w:t>Since we cannot examine if the newer member's nature connection has increased in the beginning of their engagement at GUI because we do not have longitudinal data. Therefore, this could be examined in the future study with longitudinal research design.</w:t>
            </w:r>
          </w:p>
        </w:tc>
        <w:tc>
          <w:tcPr>
            <w:tcW w:w="2268" w:type="dxa"/>
          </w:tcPr>
          <w:p w14:paraId="1C516E8F" w14:textId="77777777" w:rsidR="00C56E14" w:rsidRPr="001562BD" w:rsidRDefault="00C56E14" w:rsidP="00C56E14">
            <w:pPr>
              <w:spacing w:line="276" w:lineRule="auto"/>
            </w:pPr>
          </w:p>
        </w:tc>
      </w:tr>
      <w:tr w:rsidR="00C56E14" w14:paraId="24413B0D" w14:textId="77777777" w:rsidTr="00722A08">
        <w:tc>
          <w:tcPr>
            <w:tcW w:w="5382" w:type="dxa"/>
          </w:tcPr>
          <w:p w14:paraId="6CFFE5C3" w14:textId="556562F7" w:rsidR="00C56E14" w:rsidRPr="002726BE" w:rsidRDefault="00C56E14" w:rsidP="00C56E14">
            <w:pPr>
              <w:spacing w:line="276" w:lineRule="auto"/>
              <w:rPr>
                <w:b/>
                <w:bCs/>
                <w:color w:val="4472C4" w:themeColor="accent1"/>
                <w:shd w:val="clear" w:color="auto" w:fill="FFFFFF"/>
              </w:rPr>
            </w:pPr>
            <w:r w:rsidRPr="00DF66A0">
              <w:rPr>
                <w:b/>
                <w:bCs/>
                <w:shd w:val="clear" w:color="auto" w:fill="FFFFFF"/>
              </w:rPr>
              <w:t xml:space="preserve">#46 </w:t>
            </w:r>
            <w:r w:rsidRPr="00DF66A0">
              <w:rPr>
                <w:shd w:val="clear" w:color="auto" w:fill="FFFFFF"/>
              </w:rPr>
              <w:t>Pg. 18, lines 44-45 - you state that '…suggesting that the long-term engagement with GUI could enhance sense of community' - but looking at the stats in Table 6, it doesn't look like Groups 1 and 4 are so very different when you consider that they would all be rounded up/ down to a 5, so how can you make that statement? (Can you explain the numbers in brackets/ parentheses)? I think you need to qualify this.</w:t>
            </w:r>
          </w:p>
        </w:tc>
        <w:tc>
          <w:tcPr>
            <w:tcW w:w="7513" w:type="dxa"/>
          </w:tcPr>
          <w:p w14:paraId="7109334B" w14:textId="2D853486" w:rsidR="00A77D24" w:rsidRPr="00FE35B2" w:rsidRDefault="00D7605E" w:rsidP="009B3C38">
            <w:pPr>
              <w:spacing w:line="276" w:lineRule="auto"/>
              <w:jc w:val="both"/>
            </w:pPr>
            <w:r w:rsidRPr="00FE35B2">
              <w:t xml:space="preserve">An initial scan over the descriptive statistics (means and standard deviations) would </w:t>
            </w:r>
            <w:r w:rsidR="00394BBC" w:rsidRPr="00FE35B2">
              <w:t xml:space="preserve">indeed suggest that there might not be differences between the groups. However, </w:t>
            </w:r>
            <w:r w:rsidR="002239E9" w:rsidRPr="00FE35B2">
              <w:t xml:space="preserve">we </w:t>
            </w:r>
            <w:r w:rsidR="00093001" w:rsidRPr="00FE35B2">
              <w:t xml:space="preserve">could not make assumptions </w:t>
            </w:r>
            <w:r w:rsidR="003C04FE" w:rsidRPr="00FE35B2">
              <w:t>with descriptive statistics alone</w:t>
            </w:r>
            <w:r w:rsidR="00A37149" w:rsidRPr="00FE35B2">
              <w:t>.</w:t>
            </w:r>
            <w:r w:rsidR="003C04FE" w:rsidRPr="00FE35B2">
              <w:t xml:space="preserve"> </w:t>
            </w:r>
            <w:r w:rsidR="00A37149" w:rsidRPr="00FE35B2">
              <w:t>H</w:t>
            </w:r>
            <w:r w:rsidR="003C04FE" w:rsidRPr="00FE35B2">
              <w:t>ence</w:t>
            </w:r>
            <w:r w:rsidR="00A37149" w:rsidRPr="00FE35B2">
              <w:t>,</w:t>
            </w:r>
            <w:r w:rsidR="003C04FE" w:rsidRPr="00FE35B2">
              <w:t xml:space="preserve"> </w:t>
            </w:r>
            <w:r w:rsidR="009B3C38" w:rsidRPr="00FE35B2">
              <w:t>to</w:t>
            </w:r>
            <w:r w:rsidR="00B03727" w:rsidRPr="00FE35B2">
              <w:t xml:space="preserve"> confirm if there </w:t>
            </w:r>
            <w:r w:rsidR="009B3C38" w:rsidRPr="00FE35B2">
              <w:t>were</w:t>
            </w:r>
            <w:r w:rsidR="00B03727" w:rsidRPr="00FE35B2">
              <w:t xml:space="preserve"> statistical </w:t>
            </w:r>
            <w:r w:rsidR="00FE35B2" w:rsidRPr="00FE35B2">
              <w:t>differences,</w:t>
            </w:r>
            <w:r w:rsidR="00B03727" w:rsidRPr="00FE35B2">
              <w:t xml:space="preserve"> </w:t>
            </w:r>
            <w:r w:rsidR="009E3429" w:rsidRPr="00FE35B2">
              <w:t xml:space="preserve">we </w:t>
            </w:r>
            <w:r w:rsidR="00F05D5A" w:rsidRPr="00FE35B2">
              <w:t>conducted a Krus</w:t>
            </w:r>
            <w:r w:rsidR="00A35FB6" w:rsidRPr="00FE35B2">
              <w:t>kal-Wallis</w:t>
            </w:r>
            <w:r w:rsidR="00EC2FF2" w:rsidRPr="00FE35B2">
              <w:t xml:space="preserve">, a non-parametric method used for testing </w:t>
            </w:r>
            <w:r w:rsidR="008248CC" w:rsidRPr="00FE35B2">
              <w:t>statistical differences across groups</w:t>
            </w:r>
            <w:r w:rsidR="000C78A6" w:rsidRPr="00FE35B2">
              <w:t xml:space="preserve">. </w:t>
            </w:r>
            <w:r w:rsidR="009E3429" w:rsidRPr="00FE35B2">
              <w:t>Non-significant</w:t>
            </w:r>
            <w:r w:rsidR="000C78A6" w:rsidRPr="00FE35B2">
              <w:t xml:space="preserve"> differences were reported except from the comparison </w:t>
            </w:r>
            <w:r w:rsidR="002E5F22" w:rsidRPr="00FE35B2">
              <w:t xml:space="preserve">in sense of community between Group 1 and 4. </w:t>
            </w:r>
            <w:r w:rsidR="00C13E3A" w:rsidRPr="00FE35B2">
              <w:t>This was triangulated with the responses in the FGD</w:t>
            </w:r>
            <w:r w:rsidR="007A155F" w:rsidRPr="00FE35B2">
              <w:t xml:space="preserve"> that indicated that the longer the engagement in GUI NPM the stronger the sense of community as discussed by </w:t>
            </w:r>
            <w:r w:rsidR="003365A4" w:rsidRPr="00FE35B2">
              <w:t xml:space="preserve">FGD participants. Please see response to comment# 11. </w:t>
            </w:r>
          </w:p>
          <w:p w14:paraId="2147FF38" w14:textId="77777777" w:rsidR="00A77D24" w:rsidRDefault="00A77D24" w:rsidP="00C56E14">
            <w:pPr>
              <w:spacing w:line="276" w:lineRule="auto"/>
              <w:jc w:val="both"/>
              <w:rPr>
                <w:color w:val="4472C4" w:themeColor="accent1"/>
              </w:rPr>
            </w:pPr>
          </w:p>
          <w:p w14:paraId="301E6ADE" w14:textId="279849EC" w:rsidR="00C56E14" w:rsidRPr="003A18EE" w:rsidRDefault="00FC58A2" w:rsidP="00C56E14">
            <w:pPr>
              <w:spacing w:line="276" w:lineRule="auto"/>
              <w:jc w:val="both"/>
              <w:rPr>
                <w:color w:val="4472C4" w:themeColor="accent1"/>
              </w:rPr>
            </w:pPr>
            <w:r w:rsidRPr="003365A4">
              <w:t xml:space="preserve">The values </w:t>
            </w:r>
            <w:r w:rsidR="00A77D24" w:rsidRPr="003365A4">
              <w:t xml:space="preserve">contained in the brackets correspond to the standard deviation. This has been qualified in the manuscript. </w:t>
            </w:r>
          </w:p>
        </w:tc>
        <w:tc>
          <w:tcPr>
            <w:tcW w:w="2268" w:type="dxa"/>
          </w:tcPr>
          <w:p w14:paraId="19F69866" w14:textId="63209DFD" w:rsidR="00C56E14" w:rsidRPr="001562BD" w:rsidRDefault="003365A4" w:rsidP="00C56E14">
            <w:pPr>
              <w:spacing w:line="276" w:lineRule="auto"/>
            </w:pPr>
            <w:r>
              <w:t>Tab</w:t>
            </w:r>
            <w:r w:rsidR="009E4082">
              <w:t xml:space="preserve">le 6 after corrections Table 7. </w:t>
            </w:r>
            <w:r w:rsidR="00BD0C49">
              <w:t xml:space="preserve">Data analysis section. </w:t>
            </w:r>
          </w:p>
        </w:tc>
      </w:tr>
      <w:tr w:rsidR="0088306F" w14:paraId="678796E3" w14:textId="77777777" w:rsidTr="00722A08">
        <w:tc>
          <w:tcPr>
            <w:tcW w:w="5382" w:type="dxa"/>
          </w:tcPr>
          <w:p w14:paraId="480D180F" w14:textId="72D86F27" w:rsidR="0088306F" w:rsidRPr="00DF66A0" w:rsidRDefault="0088306F" w:rsidP="0088306F">
            <w:pPr>
              <w:spacing w:line="276" w:lineRule="auto"/>
              <w:rPr>
                <w:b/>
                <w:bCs/>
                <w:shd w:val="clear" w:color="auto" w:fill="FFFFFF"/>
              </w:rPr>
            </w:pPr>
            <w:r w:rsidRPr="00DF66A0">
              <w:rPr>
                <w:b/>
                <w:bCs/>
                <w:shd w:val="clear" w:color="auto" w:fill="FFFFFF"/>
              </w:rPr>
              <w:t xml:space="preserve">#47 </w:t>
            </w:r>
            <w:r w:rsidRPr="00DF66A0">
              <w:rPr>
                <w:shd w:val="clear" w:color="auto" w:fill="FFFFFF"/>
              </w:rPr>
              <w:t xml:space="preserve">you talk about 'the sense of community in GUI' (pg. 18, line 51) - is this the sense of community that you are measuring? Rather than sense of community </w:t>
            </w:r>
            <w:r w:rsidRPr="00DF66A0">
              <w:rPr>
                <w:shd w:val="clear" w:color="auto" w:fill="FFFFFF"/>
              </w:rPr>
              <w:lastRenderedPageBreak/>
              <w:t>more widely, as defined by Forrest and Kearns? If so, then yes - of course this would increase if people are spending time doing GUI activities</w:t>
            </w:r>
            <w:r w:rsidRPr="00DF66A0">
              <w:rPr>
                <w:b/>
                <w:bCs/>
                <w:shd w:val="clear" w:color="auto" w:fill="FFFFFF"/>
              </w:rPr>
              <w:t>.</w:t>
            </w:r>
          </w:p>
        </w:tc>
        <w:tc>
          <w:tcPr>
            <w:tcW w:w="7513" w:type="dxa"/>
          </w:tcPr>
          <w:p w14:paraId="2670CB19" w14:textId="77777777" w:rsidR="0088306F" w:rsidRDefault="0088306F" w:rsidP="0088306F">
            <w:pPr>
              <w:spacing w:line="276" w:lineRule="auto"/>
              <w:jc w:val="both"/>
            </w:pPr>
            <w:r>
              <w:lastRenderedPageBreak/>
              <w:t>We would like to clarify that t</w:t>
            </w:r>
            <w:r w:rsidRPr="003A18EE">
              <w:t xml:space="preserve">he </w:t>
            </w:r>
            <w:r>
              <w:t>S</w:t>
            </w:r>
            <w:r w:rsidRPr="003A18EE">
              <w:t xml:space="preserve">ense of </w:t>
            </w:r>
            <w:r>
              <w:t>C</w:t>
            </w:r>
            <w:r w:rsidRPr="003A18EE">
              <w:t>ommunity</w:t>
            </w:r>
            <w:r>
              <w:t xml:space="preserve"> (SOC) </w:t>
            </w:r>
            <w:r w:rsidRPr="003A18EE">
              <w:t>refer</w:t>
            </w:r>
            <w:r>
              <w:t>red</w:t>
            </w:r>
            <w:r w:rsidRPr="003A18EE">
              <w:t xml:space="preserve"> in this paper is based on Mc</w:t>
            </w:r>
            <w:r>
              <w:t>M</w:t>
            </w:r>
            <w:r w:rsidRPr="003A18EE">
              <w:t xml:space="preserve">illan and Chavis (1986): it consists of four dimensions including needs fulfilment, group membership, influence, and emotional </w:t>
            </w:r>
            <w:r w:rsidRPr="003A18EE">
              <w:lastRenderedPageBreak/>
              <w:t>connection.</w:t>
            </w:r>
            <w:r>
              <w:t xml:space="preserve"> The S</w:t>
            </w:r>
            <w:r w:rsidRPr="00D91CB1">
              <w:t xml:space="preserve">OC is widely used in the community </w:t>
            </w:r>
            <w:r>
              <w:t>studies</w:t>
            </w:r>
            <w:r w:rsidRPr="00D91CB1">
              <w:t xml:space="preserve"> to examine </w:t>
            </w:r>
            <w:r>
              <w:t xml:space="preserve">the </w:t>
            </w:r>
            <w:r w:rsidRPr="00D91CB1">
              <w:t xml:space="preserve">strength of </w:t>
            </w:r>
            <w:r>
              <w:t xml:space="preserve">one’s </w:t>
            </w:r>
            <w:r w:rsidRPr="00D91CB1">
              <w:t xml:space="preserve">relationships in </w:t>
            </w:r>
            <w:r>
              <w:t xml:space="preserve">a geographical community like a </w:t>
            </w:r>
            <w:proofErr w:type="spellStart"/>
            <w:r>
              <w:t>neighborhood</w:t>
            </w:r>
            <w:proofErr w:type="spellEnd"/>
            <w:r>
              <w:t xml:space="preserve"> and a relational community such as workplace and volunteer organization (</w:t>
            </w:r>
            <w:r w:rsidRPr="003A18EE">
              <w:t>Mc</w:t>
            </w:r>
            <w:r>
              <w:t>M</w:t>
            </w:r>
            <w:r w:rsidRPr="003A18EE">
              <w:t xml:space="preserve">illan </w:t>
            </w:r>
            <w:r>
              <w:t>&amp;</w:t>
            </w:r>
            <w:r w:rsidRPr="003A18EE">
              <w:t xml:space="preserve"> Chavis</w:t>
            </w:r>
            <w:r>
              <w:t>,</w:t>
            </w:r>
            <w:r w:rsidRPr="003A18EE">
              <w:t xml:space="preserve"> 1986</w:t>
            </w:r>
            <w:r>
              <w:t>;</w:t>
            </w:r>
            <w:r w:rsidRPr="003A18EE">
              <w:t xml:space="preserve"> </w:t>
            </w:r>
            <w:proofErr w:type="spellStart"/>
            <w:r w:rsidRPr="00103C8F">
              <w:t>Talo</w:t>
            </w:r>
            <w:proofErr w:type="spellEnd"/>
            <w:r w:rsidRPr="00103C8F">
              <w:t>̀</w:t>
            </w:r>
            <w:r>
              <w:t>, 2018).</w:t>
            </w:r>
            <w:r w:rsidRPr="00D91CB1">
              <w:t xml:space="preserve"> </w:t>
            </w:r>
            <w:r>
              <w:t xml:space="preserve">Recent review studies </w:t>
            </w:r>
            <w:r w:rsidRPr="00D91CB1">
              <w:t xml:space="preserve">identified </w:t>
            </w:r>
            <w:r>
              <w:t xml:space="preserve">that </w:t>
            </w:r>
            <w:r w:rsidRPr="00D91CB1">
              <w:t xml:space="preserve">SOC is positively associated with </w:t>
            </w:r>
            <w:r>
              <w:t>various community behaviours,</w:t>
            </w:r>
            <w:r w:rsidRPr="00D91CB1">
              <w:t xml:space="preserve"> psychological well-being</w:t>
            </w:r>
            <w:r>
              <w:t xml:space="preserve">, and life satisfaction </w:t>
            </w:r>
            <w:r w:rsidRPr="007603D4">
              <w:t>(</w:t>
            </w:r>
            <w:proofErr w:type="spellStart"/>
            <w:r w:rsidRPr="007603D4">
              <w:t>Talo</w:t>
            </w:r>
            <w:proofErr w:type="spellEnd"/>
            <w:r w:rsidRPr="007603D4">
              <w:t>̀ et al., 2014; Stewart &amp; Townley, 2020).</w:t>
            </w:r>
            <w:r w:rsidRPr="00D91CB1">
              <w:t xml:space="preserve"> In this study, SOC was used </w:t>
            </w:r>
            <w:r>
              <w:t xml:space="preserve">as a proxy indicator for psychological well-being, </w:t>
            </w:r>
            <w:r w:rsidRPr="00D91CB1">
              <w:t xml:space="preserve">to explore </w:t>
            </w:r>
            <w:r>
              <w:t xml:space="preserve">the SOC and well-being of nature-placemaking participants, in relation to their </w:t>
            </w:r>
            <w:r w:rsidRPr="00D91CB1">
              <w:t>levels of engagement, measured by duration, frequency, and breadth</w:t>
            </w:r>
            <w:r>
              <w:t>.</w:t>
            </w:r>
          </w:p>
          <w:p w14:paraId="502C3E72" w14:textId="1D1EAC65" w:rsidR="0088306F" w:rsidRDefault="00DF66A0" w:rsidP="0088306F">
            <w:pPr>
              <w:spacing w:line="276" w:lineRule="auto"/>
              <w:jc w:val="both"/>
              <w:rPr>
                <w:sz w:val="20"/>
                <w:szCs w:val="20"/>
              </w:rPr>
            </w:pPr>
            <w:r w:rsidRPr="00DF66A0">
              <w:rPr>
                <w:sz w:val="20"/>
                <w:szCs w:val="20"/>
              </w:rPr>
              <w:t>McMillan, D. W., &amp; Chavis, D. M. (1986). Sense of community: A definition and theory. Journal of Community Psychology, 14(1), 6–23.</w:t>
            </w:r>
          </w:p>
          <w:p w14:paraId="0C8AB66D" w14:textId="6BB10BFC" w:rsidR="001F1896" w:rsidRDefault="001F1896" w:rsidP="0088306F">
            <w:pPr>
              <w:spacing w:line="276" w:lineRule="auto"/>
              <w:jc w:val="both"/>
              <w:rPr>
                <w:sz w:val="20"/>
                <w:szCs w:val="20"/>
              </w:rPr>
            </w:pPr>
            <w:proofErr w:type="spellStart"/>
            <w:r w:rsidRPr="001F1896">
              <w:rPr>
                <w:sz w:val="20"/>
                <w:szCs w:val="20"/>
              </w:rPr>
              <w:t>Talò</w:t>
            </w:r>
            <w:proofErr w:type="spellEnd"/>
            <w:r w:rsidRPr="001F1896">
              <w:rPr>
                <w:sz w:val="20"/>
                <w:szCs w:val="20"/>
              </w:rPr>
              <w:t xml:space="preserve">, C., </w:t>
            </w:r>
            <w:proofErr w:type="spellStart"/>
            <w:r w:rsidRPr="001F1896">
              <w:rPr>
                <w:sz w:val="20"/>
                <w:szCs w:val="20"/>
              </w:rPr>
              <w:t>Mannarini</w:t>
            </w:r>
            <w:proofErr w:type="spellEnd"/>
            <w:r w:rsidRPr="001F1896">
              <w:rPr>
                <w:sz w:val="20"/>
                <w:szCs w:val="20"/>
              </w:rPr>
              <w:t xml:space="preserve">, T. &amp; </w:t>
            </w:r>
            <w:proofErr w:type="spellStart"/>
            <w:r w:rsidRPr="001F1896">
              <w:rPr>
                <w:sz w:val="20"/>
                <w:szCs w:val="20"/>
              </w:rPr>
              <w:t>Rochira</w:t>
            </w:r>
            <w:proofErr w:type="spellEnd"/>
            <w:r w:rsidRPr="001F1896">
              <w:rPr>
                <w:sz w:val="20"/>
                <w:szCs w:val="20"/>
              </w:rPr>
              <w:t xml:space="preserve">, A. Sense of Community and Community Participation: A Meta-Analytic Review. Soc Indic Res 117, 1–28 (2014). </w:t>
            </w:r>
            <w:r w:rsidRPr="007603D4">
              <w:rPr>
                <w:sz w:val="20"/>
                <w:szCs w:val="20"/>
              </w:rPr>
              <w:t>https://doi.org/10.1007/s11205-013-0347-2</w:t>
            </w:r>
            <w:r>
              <w:rPr>
                <w:sz w:val="20"/>
                <w:szCs w:val="20"/>
              </w:rPr>
              <w:t>.</w:t>
            </w:r>
          </w:p>
          <w:p w14:paraId="4D85ACF6" w14:textId="50CD039F" w:rsidR="001F1896" w:rsidRDefault="008953E9" w:rsidP="0088306F">
            <w:pPr>
              <w:spacing w:line="276" w:lineRule="auto"/>
              <w:jc w:val="both"/>
              <w:rPr>
                <w:sz w:val="20"/>
                <w:szCs w:val="20"/>
              </w:rPr>
            </w:pPr>
            <w:proofErr w:type="spellStart"/>
            <w:r w:rsidRPr="008953E9">
              <w:rPr>
                <w:sz w:val="20"/>
                <w:szCs w:val="20"/>
              </w:rPr>
              <w:t>Talò</w:t>
            </w:r>
            <w:proofErr w:type="spellEnd"/>
            <w:r w:rsidRPr="008953E9">
              <w:rPr>
                <w:sz w:val="20"/>
                <w:szCs w:val="20"/>
              </w:rPr>
              <w:t>, C. (2018). Community-based determinants of community engagement: A meta-analysis research. Social Indicators Research, 140(2), 571–596. https://doi.org/10.1007/s11205-017-1778-y</w:t>
            </w:r>
            <w:r>
              <w:rPr>
                <w:sz w:val="20"/>
                <w:szCs w:val="20"/>
              </w:rPr>
              <w:t>.</w:t>
            </w:r>
          </w:p>
          <w:p w14:paraId="3960DBA1" w14:textId="10DB856C" w:rsidR="0088306F" w:rsidRPr="003A18EE" w:rsidRDefault="00141751" w:rsidP="009C3024">
            <w:pPr>
              <w:spacing w:line="276" w:lineRule="auto"/>
              <w:jc w:val="both"/>
              <w:rPr>
                <w:color w:val="4472C4" w:themeColor="accent1"/>
              </w:rPr>
            </w:pPr>
            <w:r>
              <w:rPr>
                <w:sz w:val="20"/>
                <w:szCs w:val="20"/>
              </w:rPr>
              <w:t xml:space="preserve">Stewart </w:t>
            </w:r>
            <w:r w:rsidR="002B6D0C">
              <w:rPr>
                <w:sz w:val="20"/>
                <w:szCs w:val="20"/>
              </w:rPr>
              <w:t xml:space="preserve">K., Townley G. 2020. </w:t>
            </w:r>
            <w:r w:rsidR="002B6D0C" w:rsidRPr="002B6D0C">
              <w:rPr>
                <w:sz w:val="20"/>
                <w:szCs w:val="20"/>
              </w:rPr>
              <w:t>How Far Have we Come? An Integrative Review of the Current Literature on Sense of Community and Well-being</w:t>
            </w:r>
            <w:r w:rsidR="002B6D0C">
              <w:rPr>
                <w:sz w:val="20"/>
                <w:szCs w:val="20"/>
              </w:rPr>
              <w:t xml:space="preserve">. </w:t>
            </w:r>
            <w:r w:rsidR="002B6D0C" w:rsidRPr="00DF66A0">
              <w:rPr>
                <w:sz w:val="20"/>
                <w:szCs w:val="20"/>
              </w:rPr>
              <w:t>Journal of Community Psychology, (</w:t>
            </w:r>
            <w:r w:rsidR="00F24F04">
              <w:rPr>
                <w:sz w:val="20"/>
                <w:szCs w:val="20"/>
              </w:rPr>
              <w:t>0</w:t>
            </w:r>
            <w:r w:rsidR="002B6D0C" w:rsidRPr="00DF66A0">
              <w:rPr>
                <w:sz w:val="20"/>
                <w:szCs w:val="20"/>
              </w:rPr>
              <w:t xml:space="preserve">), </w:t>
            </w:r>
            <w:r w:rsidR="00F24F04">
              <w:rPr>
                <w:sz w:val="20"/>
                <w:szCs w:val="20"/>
              </w:rPr>
              <w:t>1</w:t>
            </w:r>
            <w:r w:rsidR="002B6D0C" w:rsidRPr="00DF66A0">
              <w:rPr>
                <w:sz w:val="20"/>
                <w:szCs w:val="20"/>
              </w:rPr>
              <w:t>–2</w:t>
            </w:r>
            <w:r w:rsidR="00F24F04">
              <w:rPr>
                <w:sz w:val="20"/>
                <w:szCs w:val="20"/>
              </w:rPr>
              <w:t>4</w:t>
            </w:r>
            <w:r w:rsidR="002B6D0C" w:rsidRPr="00DF66A0">
              <w:rPr>
                <w:sz w:val="20"/>
                <w:szCs w:val="20"/>
              </w:rPr>
              <w:t>.</w:t>
            </w:r>
            <w:r w:rsidR="007603D4">
              <w:rPr>
                <w:sz w:val="20"/>
                <w:szCs w:val="20"/>
              </w:rPr>
              <w:t xml:space="preserve"> </w:t>
            </w:r>
            <w:r w:rsidR="007603D4" w:rsidRPr="007603D4">
              <w:rPr>
                <w:sz w:val="20"/>
                <w:szCs w:val="20"/>
              </w:rPr>
              <w:t>https://doi.org/10.1002/ajcp.12456</w:t>
            </w:r>
            <w:r w:rsidR="007603D4">
              <w:rPr>
                <w:sz w:val="20"/>
                <w:szCs w:val="20"/>
              </w:rPr>
              <w:t xml:space="preserve">. </w:t>
            </w:r>
          </w:p>
        </w:tc>
        <w:tc>
          <w:tcPr>
            <w:tcW w:w="2268" w:type="dxa"/>
          </w:tcPr>
          <w:p w14:paraId="53D683B5" w14:textId="77777777" w:rsidR="0088306F" w:rsidRPr="001562BD" w:rsidRDefault="0088306F" w:rsidP="0088306F">
            <w:pPr>
              <w:spacing w:line="276" w:lineRule="auto"/>
            </w:pPr>
          </w:p>
        </w:tc>
      </w:tr>
      <w:tr w:rsidR="0088306F" w14:paraId="139AF24C" w14:textId="77777777" w:rsidTr="00722A08">
        <w:tc>
          <w:tcPr>
            <w:tcW w:w="5382" w:type="dxa"/>
          </w:tcPr>
          <w:p w14:paraId="52445E86" w14:textId="77777777" w:rsidR="0088306F" w:rsidRDefault="0088306F" w:rsidP="0088306F">
            <w:pPr>
              <w:spacing w:line="276" w:lineRule="auto"/>
              <w:rPr>
                <w:color w:val="222222"/>
                <w:shd w:val="clear" w:color="auto" w:fill="FFFFFF"/>
              </w:rPr>
            </w:pPr>
            <w:r w:rsidRPr="007603D4">
              <w:rPr>
                <w:b/>
                <w:bCs/>
                <w:color w:val="222222"/>
                <w:shd w:val="clear" w:color="auto" w:fill="FFFFFF"/>
              </w:rPr>
              <w:t>#48</w:t>
            </w:r>
            <w:r>
              <w:rPr>
                <w:b/>
                <w:bCs/>
                <w:color w:val="222222"/>
                <w:shd w:val="clear" w:color="auto" w:fill="FFFFFF"/>
              </w:rPr>
              <w:t xml:space="preserve"> </w:t>
            </w:r>
            <w:r w:rsidRPr="00D34D98">
              <w:rPr>
                <w:color w:val="222222"/>
                <w:shd w:val="clear" w:color="auto" w:fill="FFFFFF"/>
              </w:rPr>
              <w:t>Figure 6 really does demonstrate the disparities in the numbers across the groups - so I really think</w:t>
            </w:r>
          </w:p>
          <w:p w14:paraId="15312C82" w14:textId="5BE1A23C" w:rsidR="0088306F" w:rsidRDefault="0088306F" w:rsidP="0088306F">
            <w:pPr>
              <w:spacing w:line="276" w:lineRule="auto"/>
              <w:rPr>
                <w:b/>
                <w:bCs/>
                <w:color w:val="222222"/>
                <w:shd w:val="clear" w:color="auto" w:fill="FFFFFF"/>
              </w:rPr>
            </w:pPr>
            <w:r w:rsidRPr="00D34D98">
              <w:rPr>
                <w:color w:val="222222"/>
                <w:shd w:val="clear" w:color="auto" w:fill="FFFFFF"/>
              </w:rPr>
              <w:t xml:space="preserve"> you should explain to the reader why there aren't comparable numbers in the groups, and </w:t>
            </w:r>
            <w:r w:rsidRPr="002108DD">
              <w:rPr>
                <w:color w:val="222222"/>
                <w:shd w:val="clear" w:color="auto" w:fill="FFFFFF"/>
              </w:rPr>
              <w:t>why you felt it was statistically valid to have one group of only 2 individuals.</w:t>
            </w:r>
          </w:p>
        </w:tc>
        <w:tc>
          <w:tcPr>
            <w:tcW w:w="7513" w:type="dxa"/>
          </w:tcPr>
          <w:p w14:paraId="3EF11E65" w14:textId="45EEA962" w:rsidR="00466BD3" w:rsidRDefault="0088306F" w:rsidP="000806E5">
            <w:pPr>
              <w:spacing w:line="276" w:lineRule="auto"/>
              <w:jc w:val="both"/>
            </w:pPr>
            <w:r w:rsidRPr="003A18EE">
              <w:t xml:space="preserve">Groups were identified </w:t>
            </w:r>
            <w:r w:rsidR="00730662">
              <w:t xml:space="preserve">using a </w:t>
            </w:r>
            <w:r w:rsidRPr="003A18EE">
              <w:t xml:space="preserve">cluster analysis </w:t>
            </w:r>
            <w:r w:rsidR="00234089">
              <w:t>technique according to t</w:t>
            </w:r>
            <w:r w:rsidRPr="003A18EE">
              <w:t>he three measures of engagement</w:t>
            </w:r>
            <w:r w:rsidR="00466BD3">
              <w:t xml:space="preserve"> (i.e., </w:t>
            </w:r>
            <w:r w:rsidR="00B527C8" w:rsidRPr="00B527C8">
              <w:t>duration of engagement, number of programmes attended, frequency of engagement</w:t>
            </w:r>
            <w:r w:rsidR="00466BD3">
              <w:t xml:space="preserve">). The cluster analysis </w:t>
            </w:r>
            <w:r w:rsidR="002035A8">
              <w:t xml:space="preserve">is a </w:t>
            </w:r>
            <w:r w:rsidR="0084236F">
              <w:t xml:space="preserve">quantitative </w:t>
            </w:r>
            <w:r w:rsidR="002035A8">
              <w:t xml:space="preserve">technique </w:t>
            </w:r>
            <w:r w:rsidR="00FC4188">
              <w:t xml:space="preserve">that groups similar observations into </w:t>
            </w:r>
            <w:r w:rsidR="003845A6">
              <w:t>clusters or categories</w:t>
            </w:r>
            <w:r w:rsidR="00FC4188">
              <w:t xml:space="preserve"> based on the observed values of </w:t>
            </w:r>
            <w:r w:rsidR="0084236F">
              <w:t>numerous</w:t>
            </w:r>
            <w:r w:rsidR="00416E50">
              <w:t xml:space="preserve"> variables for </w:t>
            </w:r>
            <w:r w:rsidR="000240F0">
              <w:t>e</w:t>
            </w:r>
            <w:r w:rsidR="002757DA">
              <w:t>ach individual (</w:t>
            </w:r>
            <w:r w:rsidR="00874855" w:rsidRPr="00874855">
              <w:t>McIntosh et al., 2010</w:t>
            </w:r>
            <w:r w:rsidR="00FD398B">
              <w:fldChar w:fldCharType="begin"/>
            </w:r>
            <w:r w:rsidR="00FD398B">
              <w:instrText xml:space="preserve"> ADDIN ZOTERO_ITEM CSL_CITATION {"citationID":"s9wvP8wr","properties":{"formattedCitation":"(McIntosh et al., 2010)","plainCitation":"(McIntosh et al., 2010)","noteIndex":0},"citationItems":[{"id":336,"uris":["http://zotero.org/users/2498211/items/PVLW862T"],"uri":["http://zotero.org/users/2498211/items/PVLW862T"],"itemData":{"id":336,"type":"chapter","container-title":"Companion to Psychiatric Studies (Eighth Edition)","event-place":"St. Louis","ISBN":"978-0-7020-3137-3","language":"en","note":"DOI: 10.1016/B978-0-7020-3137-3.00009-7","page":"157-198","publisher":"Churchill Livingstone","publisher-place":"St. Louis","source":"ScienceDirect","title":"9 - Research methods, statistics and evidence-based practice","URL":"https://www.sciencedirect.com/science/article/pii/B9780702031373000097","author":[{"family":"McIntosh","given":"Andrew M."},{"family":"Sharpe","given":"Michael"},{"family":"Lawrie","given":"Stephen M."}],"editor":[{"family":"Johnstone","given":"Eve C."},{"family":"Owens","given":"David Cunningham"},{"family":"Lawrie","given":"Stephen M."},{"family":"McIntosh","given":"Andrew M."},{"family":"Sharpe","given":"Michael"}],"accessed":{"date-parts":[["2022",2,10]]},"issued":{"date-parts":[["2010",1,1]]}}}],"schema":"https://github.com/citation-style-language/schema/raw/master/csl-citation.json"} </w:instrText>
            </w:r>
            <w:r w:rsidR="0085476D">
              <w:fldChar w:fldCharType="separate"/>
            </w:r>
            <w:r w:rsidR="00FD398B">
              <w:fldChar w:fldCharType="end"/>
            </w:r>
            <w:r w:rsidR="00495A5D">
              <w:t>)</w:t>
            </w:r>
            <w:r w:rsidR="00B527C8">
              <w:t xml:space="preserve">. </w:t>
            </w:r>
            <w:ins w:id="72" w:author="Yohei Kato" w:date="2022-02-17T12:52:00Z">
              <w:r w:rsidR="000806E5">
                <w:t>Specifically, this study appl</w:t>
              </w:r>
            </w:ins>
            <w:ins w:id="73" w:author="Yohei Kato" w:date="2022-02-17T12:53:00Z">
              <w:r w:rsidR="000806E5">
                <w:t>ied the two-step cluster analysis that determined</w:t>
              </w:r>
            </w:ins>
            <w:del w:id="74" w:author="Yohei Kato" w:date="2022-02-17T12:53:00Z">
              <w:r w:rsidR="00415C7F" w:rsidDel="000806E5">
                <w:delText>Cluster analysis is a widely used and validated technique</w:delText>
              </w:r>
            </w:del>
            <w:ins w:id="75" w:author="Yohei Kato" w:date="2022-02-17T12:45:00Z">
              <w:r w:rsidR="001909DA">
                <w:t xml:space="preserve"> the number of groups </w:t>
              </w:r>
            </w:ins>
            <w:ins w:id="76" w:author="Yohei Kato" w:date="2022-02-17T12:53:00Z">
              <w:r w:rsidR="000806E5">
                <w:t>based on</w:t>
              </w:r>
            </w:ins>
            <w:ins w:id="77" w:author="Yohei Kato" w:date="2022-02-17T12:46:00Z">
              <w:r w:rsidR="001909DA">
                <w:t xml:space="preserve"> the result of </w:t>
              </w:r>
            </w:ins>
            <w:ins w:id="78" w:author="Yohei Kato" w:date="2022-02-17T12:50:00Z">
              <w:r w:rsidR="006E1764" w:rsidRPr="006E1764">
                <w:t>Hierarchical Cluster Analysis</w:t>
              </w:r>
              <w:r w:rsidR="006E1764">
                <w:t xml:space="preserve"> and the interpretability of each cluster</w:t>
              </w:r>
            </w:ins>
            <w:del w:id="79" w:author="Yohei Kato" w:date="2022-02-17T12:50:00Z">
              <w:r w:rsidR="00415C7F" w:rsidDel="00112002">
                <w:delText>,</w:delText>
              </w:r>
              <w:r w:rsidR="00A9508B" w:rsidDel="00112002">
                <w:delText xml:space="preserve"> th</w:delText>
              </w:r>
              <w:r w:rsidR="002108DD" w:rsidDel="00112002">
                <w:delText>e</w:delText>
              </w:r>
              <w:r w:rsidR="00A9508B" w:rsidDel="00112002">
                <w:delText xml:space="preserve"> results provided statistical confirmation of the</w:delText>
              </w:r>
              <w:r w:rsidR="000240F0" w:rsidDel="00112002">
                <w:delText xml:space="preserve"> number of</w:delText>
              </w:r>
              <w:r w:rsidR="00A9508B" w:rsidDel="00112002">
                <w:delText xml:space="preserve"> </w:delText>
              </w:r>
              <w:r w:rsidR="002108DD" w:rsidDel="00112002">
                <w:delText>Groups</w:delText>
              </w:r>
              <w:r w:rsidR="000240F0" w:rsidDel="00112002">
                <w:delText xml:space="preserve"> for this study</w:delText>
              </w:r>
            </w:del>
            <w:r w:rsidR="000240F0">
              <w:t xml:space="preserve">. </w:t>
            </w:r>
            <w:ins w:id="80" w:author="Yohei Kato" w:date="2022-02-17T12:53:00Z">
              <w:r w:rsidR="00AD1486">
                <w:t xml:space="preserve">This approach is </w:t>
              </w:r>
            </w:ins>
            <w:ins w:id="81" w:author="Yohei Kato" w:date="2022-02-17T12:55:00Z">
              <w:r w:rsidR="00BC6130">
                <w:t xml:space="preserve">widely used and </w:t>
              </w:r>
            </w:ins>
            <w:ins w:id="82" w:author="Yohei Kato" w:date="2022-02-17T12:53:00Z">
              <w:r w:rsidR="00AD1486">
                <w:t xml:space="preserve">recommended for </w:t>
              </w:r>
            </w:ins>
            <w:ins w:id="83" w:author="Yohei Kato" w:date="2022-02-17T12:54:00Z">
              <w:r w:rsidR="00AD1486">
                <w:t xml:space="preserve">its rigour </w:t>
              </w:r>
              <w:r w:rsidR="00923C2D">
                <w:t>(</w:t>
              </w:r>
            </w:ins>
            <w:proofErr w:type="spellStart"/>
            <w:ins w:id="84" w:author="Yohei Kato" w:date="2022-02-17T12:55:00Z">
              <w:r w:rsidR="00923C2D">
                <w:t>Ibes</w:t>
              </w:r>
              <w:proofErr w:type="spellEnd"/>
              <w:r w:rsidR="00923C2D">
                <w:t xml:space="preserve">, 2015; </w:t>
              </w:r>
              <w:r w:rsidR="00837FD5">
                <w:t>S</w:t>
              </w:r>
              <w:r w:rsidR="00923C2D">
                <w:t xml:space="preserve">ong </w:t>
              </w:r>
              <w:r w:rsidR="00923C2D">
                <w:lastRenderedPageBreak/>
                <w:t xml:space="preserve">&amp; </w:t>
              </w:r>
              <w:proofErr w:type="spellStart"/>
              <w:r w:rsidR="00923C2D">
                <w:t>Knaap</w:t>
              </w:r>
              <w:proofErr w:type="spellEnd"/>
              <w:r w:rsidR="00923C2D">
                <w:t>, 2007</w:t>
              </w:r>
            </w:ins>
            <w:ins w:id="85" w:author="Yohei Kato" w:date="2022-02-17T12:54:00Z">
              <w:r w:rsidR="00923C2D">
                <w:t>)</w:t>
              </w:r>
            </w:ins>
            <w:ins w:id="86" w:author="Yohei Kato" w:date="2022-02-17T12:55:00Z">
              <w:r w:rsidR="008B7B8E">
                <w:t xml:space="preserve">. </w:t>
              </w:r>
            </w:ins>
            <w:r w:rsidR="000240F0">
              <w:t>This information was included in the manuscript in section</w:t>
            </w:r>
            <w:r w:rsidR="000A7B69">
              <w:t xml:space="preserve"> ‘Data Analysis’:</w:t>
            </w:r>
          </w:p>
          <w:p w14:paraId="67C1A857" w14:textId="77777777" w:rsidR="003B2C39" w:rsidRDefault="003B2C39" w:rsidP="0088306F">
            <w:pPr>
              <w:spacing w:line="276" w:lineRule="auto"/>
              <w:jc w:val="both"/>
            </w:pPr>
          </w:p>
          <w:p w14:paraId="77937200" w14:textId="0A76570D" w:rsidR="000A7B69" w:rsidRDefault="00027310" w:rsidP="00027310">
            <w:pPr>
              <w:spacing w:line="276" w:lineRule="auto"/>
              <w:ind w:left="569" w:right="782"/>
              <w:jc w:val="both"/>
              <w:rPr>
                <w:i/>
                <w:iCs/>
              </w:rPr>
            </w:pPr>
            <w:r w:rsidRPr="00027310">
              <w:rPr>
                <w:i/>
                <w:iCs/>
              </w:rPr>
              <w:t>To further understand how NPM unfolds, a cluster analysis was conducted to divide GUI members into relevant groups according to the frequency of engagement, duration of commitment, and number of programmes attended.</w:t>
            </w:r>
          </w:p>
          <w:p w14:paraId="56D9CA79" w14:textId="77777777" w:rsidR="00874855" w:rsidRDefault="00874855" w:rsidP="00027310">
            <w:pPr>
              <w:spacing w:line="276" w:lineRule="auto"/>
              <w:ind w:left="569" w:right="782"/>
              <w:jc w:val="both"/>
              <w:rPr>
                <w:i/>
                <w:iCs/>
              </w:rPr>
            </w:pPr>
          </w:p>
          <w:p w14:paraId="65962258" w14:textId="73689D90" w:rsidR="0088306F" w:rsidRDefault="00874855" w:rsidP="003B2C39">
            <w:pPr>
              <w:spacing w:line="276" w:lineRule="auto"/>
              <w:jc w:val="both"/>
              <w:rPr>
                <w:ins w:id="87" w:author="Yohei Kato" w:date="2022-02-17T12:50:00Z"/>
                <w:sz w:val="20"/>
                <w:szCs w:val="20"/>
              </w:rPr>
            </w:pPr>
            <w:r w:rsidRPr="00874855">
              <w:rPr>
                <w:sz w:val="20"/>
                <w:szCs w:val="20"/>
              </w:rPr>
              <w:t xml:space="preserve">McIntosh, A. M., Sharpe, M., &amp; Lawrie, S. M. (2010). 9—Research methods, statistics and evidence-based practice. In E. C. Johnstone, D. C. Owens, S. M. Lawrie, A. M. McIntosh, &amp; M. Sharpe (Eds.), Companion to Psychiatric Studies (Eighth Edition) (pp. 157–198). Churchill Livingstone. </w:t>
            </w:r>
            <w:ins w:id="88" w:author="Yohei Kato" w:date="2022-02-17T12:50:00Z">
              <w:r w:rsidR="00FF74CD">
                <w:rPr>
                  <w:sz w:val="20"/>
                  <w:szCs w:val="20"/>
                </w:rPr>
                <w:fldChar w:fldCharType="begin"/>
              </w:r>
              <w:r w:rsidR="00FF74CD">
                <w:rPr>
                  <w:sz w:val="20"/>
                  <w:szCs w:val="20"/>
                </w:rPr>
                <w:instrText xml:space="preserve"> HYPERLINK "</w:instrText>
              </w:r>
            </w:ins>
            <w:r w:rsidR="00FF74CD" w:rsidRPr="00403DFC">
              <w:rPr>
                <w:sz w:val="20"/>
                <w:szCs w:val="20"/>
              </w:rPr>
              <w:instrText>https://doi.org/10.1016/B978-0-7020-3137-3.00009-7</w:instrText>
            </w:r>
            <w:ins w:id="89" w:author="Yohei Kato" w:date="2022-02-17T12:50:00Z">
              <w:r w:rsidR="00FF74CD">
                <w:rPr>
                  <w:sz w:val="20"/>
                  <w:szCs w:val="20"/>
                </w:rPr>
                <w:instrText xml:space="preserve">" </w:instrText>
              </w:r>
              <w:r w:rsidR="00FF74CD">
                <w:rPr>
                  <w:sz w:val="20"/>
                  <w:szCs w:val="20"/>
                </w:rPr>
                <w:fldChar w:fldCharType="separate"/>
              </w:r>
            </w:ins>
            <w:r w:rsidR="00FF74CD" w:rsidRPr="009076F3">
              <w:rPr>
                <w:rStyle w:val="Hyperlink"/>
                <w:sz w:val="20"/>
                <w:szCs w:val="20"/>
              </w:rPr>
              <w:t>https://doi.org/10.1016/B978-0-7020-3137-3.00009-7</w:t>
            </w:r>
            <w:ins w:id="90" w:author="Yohei Kato" w:date="2022-02-17T12:50:00Z">
              <w:r w:rsidR="00FF74CD">
                <w:rPr>
                  <w:sz w:val="20"/>
                  <w:szCs w:val="20"/>
                </w:rPr>
                <w:fldChar w:fldCharType="end"/>
              </w:r>
            </w:ins>
            <w:r w:rsidR="003B2C39">
              <w:rPr>
                <w:sz w:val="20"/>
                <w:szCs w:val="20"/>
              </w:rPr>
              <w:t>.</w:t>
            </w:r>
          </w:p>
          <w:p w14:paraId="103C962D" w14:textId="448406A9" w:rsidR="00FF74CD" w:rsidRDefault="00FF74CD" w:rsidP="003B2C39">
            <w:pPr>
              <w:spacing w:line="276" w:lineRule="auto"/>
              <w:jc w:val="both"/>
              <w:rPr>
                <w:ins w:id="91" w:author="Yohei Kato" w:date="2022-02-17T12:55:00Z"/>
                <w:sz w:val="20"/>
                <w:szCs w:val="20"/>
              </w:rPr>
            </w:pPr>
          </w:p>
          <w:p w14:paraId="229A80BC" w14:textId="77777777" w:rsidR="00BC6130" w:rsidRDefault="00BC6130" w:rsidP="00BC6130">
            <w:pPr>
              <w:rPr>
                <w:ins w:id="92" w:author="Yohei Kato" w:date="2022-02-17T12:55:00Z"/>
              </w:rPr>
            </w:pPr>
            <w:proofErr w:type="spellStart"/>
            <w:ins w:id="93" w:author="Yohei Kato" w:date="2022-02-17T12:55:00Z">
              <w:r>
                <w:rPr>
                  <w:rFonts w:ascii="Arial" w:hAnsi="Arial" w:cs="Arial"/>
                  <w:color w:val="222222"/>
                  <w:sz w:val="20"/>
                  <w:szCs w:val="20"/>
                  <w:shd w:val="clear" w:color="auto" w:fill="FFFFFF"/>
                </w:rPr>
                <w:t>Ibes</w:t>
              </w:r>
              <w:proofErr w:type="spellEnd"/>
              <w:r>
                <w:rPr>
                  <w:rFonts w:ascii="Arial" w:hAnsi="Arial" w:cs="Arial"/>
                  <w:color w:val="222222"/>
                  <w:sz w:val="20"/>
                  <w:szCs w:val="20"/>
                  <w:shd w:val="clear" w:color="auto" w:fill="FFFFFF"/>
                </w:rPr>
                <w:t>, D. C. (2015). A multi-dimensional classification and equity analysis of an urban park system: A novel methodology and case study application.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Landscape and Urban Planning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137</w:t>
              </w:r>
              <w:r>
                <w:rPr>
                  <w:rFonts w:ascii="Arial" w:hAnsi="Arial" w:cs="Arial"/>
                  <w:color w:val="222222"/>
                  <w:sz w:val="20"/>
                  <w:szCs w:val="20"/>
                  <w:shd w:val="clear" w:color="auto" w:fill="FFFFFF"/>
                </w:rPr>
                <w:t>, 122-137.</w:t>
              </w:r>
            </w:ins>
          </w:p>
          <w:p w14:paraId="18004D86" w14:textId="77777777" w:rsidR="00BC6130" w:rsidRDefault="00BC6130" w:rsidP="003B2C39">
            <w:pPr>
              <w:spacing w:line="276" w:lineRule="auto"/>
              <w:jc w:val="both"/>
              <w:rPr>
                <w:ins w:id="94" w:author="Yohei Kato" w:date="2022-02-17T12:50:00Z"/>
                <w:sz w:val="20"/>
                <w:szCs w:val="20"/>
              </w:rPr>
            </w:pPr>
          </w:p>
          <w:p w14:paraId="2CD38514" w14:textId="7E44361E" w:rsidR="00923C2D" w:rsidRDefault="00923C2D">
            <w:pPr>
              <w:rPr>
                <w:ins w:id="95" w:author="Yohei Kato" w:date="2022-02-17T12:54:00Z"/>
              </w:rPr>
              <w:pPrChange w:id="96" w:author="Yohei Kato" w:date="2022-02-17T12:56:00Z">
                <w:pPr>
                  <w:spacing w:line="276" w:lineRule="auto"/>
                  <w:jc w:val="both"/>
                </w:pPr>
              </w:pPrChange>
            </w:pPr>
            <w:ins w:id="97" w:author="Yohei Kato" w:date="2022-02-17T12:54:00Z">
              <w:r>
                <w:rPr>
                  <w:rFonts w:ascii="Arial" w:hAnsi="Arial" w:cs="Arial"/>
                  <w:color w:val="222222"/>
                  <w:sz w:val="20"/>
                  <w:szCs w:val="20"/>
                  <w:shd w:val="clear" w:color="auto" w:fill="FFFFFF"/>
                </w:rPr>
                <w:t xml:space="preserve">Song, Y., &amp; </w:t>
              </w:r>
              <w:proofErr w:type="spellStart"/>
              <w:r>
                <w:rPr>
                  <w:rFonts w:ascii="Arial" w:hAnsi="Arial" w:cs="Arial"/>
                  <w:color w:val="222222"/>
                  <w:sz w:val="20"/>
                  <w:szCs w:val="20"/>
                  <w:shd w:val="clear" w:color="auto" w:fill="FFFFFF"/>
                </w:rPr>
                <w:t>Knaap</w:t>
              </w:r>
              <w:proofErr w:type="spellEnd"/>
              <w:r>
                <w:rPr>
                  <w:rFonts w:ascii="Arial" w:hAnsi="Arial" w:cs="Arial"/>
                  <w:color w:val="222222"/>
                  <w:sz w:val="20"/>
                  <w:szCs w:val="20"/>
                  <w:shd w:val="clear" w:color="auto" w:fill="FFFFFF"/>
                </w:rPr>
                <w:t>, G. J. (2007). Quantitative classification of neighbourhoods: The neighbourhoods of new single-family homes in the Portland Metropolitan Area.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Urban Design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12</w:t>
              </w:r>
              <w:r>
                <w:rPr>
                  <w:rFonts w:ascii="Arial" w:hAnsi="Arial" w:cs="Arial"/>
                  <w:color w:val="222222"/>
                  <w:sz w:val="20"/>
                  <w:szCs w:val="20"/>
                  <w:shd w:val="clear" w:color="auto" w:fill="FFFFFF"/>
                </w:rPr>
                <w:t>(1), 1-24.</w:t>
              </w:r>
            </w:ins>
          </w:p>
          <w:p w14:paraId="1A85460E" w14:textId="57F6A98E" w:rsidR="00923C2D" w:rsidRPr="003A18EE" w:rsidRDefault="00923C2D" w:rsidP="003B2C39">
            <w:pPr>
              <w:spacing w:line="276" w:lineRule="auto"/>
              <w:jc w:val="both"/>
            </w:pPr>
          </w:p>
        </w:tc>
        <w:tc>
          <w:tcPr>
            <w:tcW w:w="2268" w:type="dxa"/>
          </w:tcPr>
          <w:p w14:paraId="4793A92D" w14:textId="12BD2FFE" w:rsidR="00CB0568" w:rsidRDefault="00CB0568" w:rsidP="007603D4">
            <w:pPr>
              <w:spacing w:line="276" w:lineRule="auto"/>
            </w:pPr>
            <w:r>
              <w:lastRenderedPageBreak/>
              <w:t xml:space="preserve">Data Analysis section. </w:t>
            </w:r>
          </w:p>
          <w:p w14:paraId="05DD3DDD" w14:textId="77777777" w:rsidR="0088306F" w:rsidRPr="001562BD" w:rsidRDefault="0088306F" w:rsidP="0088306F">
            <w:pPr>
              <w:spacing w:line="276" w:lineRule="auto"/>
            </w:pPr>
          </w:p>
        </w:tc>
      </w:tr>
      <w:tr w:rsidR="0088306F" w14:paraId="598E33E7" w14:textId="77777777" w:rsidTr="00722A08">
        <w:tc>
          <w:tcPr>
            <w:tcW w:w="5382" w:type="dxa"/>
          </w:tcPr>
          <w:p w14:paraId="3665FB2F" w14:textId="1E3EDF4C" w:rsidR="0088306F" w:rsidRDefault="0088306F" w:rsidP="0088306F">
            <w:pPr>
              <w:spacing w:line="276" w:lineRule="auto"/>
              <w:rPr>
                <w:b/>
                <w:bCs/>
                <w:color w:val="222222"/>
                <w:shd w:val="clear" w:color="auto" w:fill="FFFFFF"/>
              </w:rPr>
            </w:pPr>
            <w:commentRangeStart w:id="98"/>
            <w:commentRangeStart w:id="99"/>
            <w:r w:rsidRPr="00783A61">
              <w:rPr>
                <w:b/>
                <w:bCs/>
                <w:color w:val="222222"/>
                <w:highlight w:val="yellow"/>
                <w:shd w:val="clear" w:color="auto" w:fill="FFFFFF"/>
              </w:rPr>
              <w:t xml:space="preserve">#49 </w:t>
            </w:r>
            <w:r w:rsidRPr="00783A61">
              <w:rPr>
                <w:rFonts w:ascii="Arial" w:hAnsi="Arial" w:cs="Arial"/>
                <w:color w:val="222222"/>
                <w:highlight w:val="yellow"/>
                <w:shd w:val="clear" w:color="auto" w:fill="FFFFFF"/>
              </w:rPr>
              <w:t>Pg. 19, line 54 - you talk about facilitators but don't mention them in any of the tables/ figures. Where are the facilitators in your sample.</w:t>
            </w:r>
            <w:commentRangeEnd w:id="98"/>
            <w:r w:rsidR="002C3520">
              <w:rPr>
                <w:rStyle w:val="CommentReference"/>
              </w:rPr>
              <w:commentReference w:id="98"/>
            </w:r>
            <w:commentRangeEnd w:id="99"/>
            <w:r w:rsidR="00325442">
              <w:rPr>
                <w:rStyle w:val="CommentReference"/>
                <w:rFonts w:asciiTheme="minorHAnsi" w:eastAsiaTheme="minorHAnsi" w:hAnsiTheme="minorHAnsi" w:cstheme="minorBidi"/>
                <w:lang w:val="en-GB" w:eastAsia="en-US"/>
              </w:rPr>
              <w:commentReference w:id="99"/>
            </w:r>
          </w:p>
        </w:tc>
        <w:tc>
          <w:tcPr>
            <w:tcW w:w="7513" w:type="dxa"/>
          </w:tcPr>
          <w:p w14:paraId="65981801" w14:textId="75659690" w:rsidR="00CA3B5C" w:rsidRPr="00F40402" w:rsidRDefault="00892B82" w:rsidP="0088306F">
            <w:pPr>
              <w:spacing w:line="276" w:lineRule="auto"/>
              <w:jc w:val="both"/>
              <w:rPr>
                <w:ins w:id="100" w:author="Yohei Kato" w:date="2022-02-17T14:10:00Z"/>
              </w:rPr>
            </w:pPr>
            <w:ins w:id="101" w:author="Yohei Kato" w:date="2022-02-17T14:14:00Z">
              <w:r w:rsidRPr="00F40402">
                <w:rPr>
                  <w:rPrChange w:id="102" w:author="Yohei Kato" w:date="2022-02-17T14:21:00Z">
                    <w:rPr>
                      <w:rFonts w:ascii="Arial" w:hAnsi="Arial" w:cs="Arial"/>
                    </w:rPr>
                  </w:rPrChange>
                </w:rPr>
                <w:t xml:space="preserve">GUI facilitators are long-time members of the organisation, that include all the GUI core members, and some of the long-term participants. </w:t>
              </w:r>
            </w:ins>
          </w:p>
          <w:p w14:paraId="60753C92" w14:textId="0C343BDD" w:rsidR="00B1027F" w:rsidRDefault="00831334" w:rsidP="0091761F">
            <w:pPr>
              <w:spacing w:line="276" w:lineRule="auto"/>
              <w:jc w:val="both"/>
            </w:pPr>
            <w:ins w:id="103" w:author="Yohei Kato" w:date="2022-02-17T14:22:00Z">
              <w:r>
                <w:t xml:space="preserve">Focus group discussions covered both types of facilitators, but </w:t>
              </w:r>
            </w:ins>
            <w:ins w:id="104" w:author="Yohei Kato" w:date="2022-02-17T14:27:00Z">
              <w:r w:rsidR="00F933B7">
                <w:t xml:space="preserve">the </w:t>
              </w:r>
            </w:ins>
            <w:ins w:id="105" w:author="Yohei Kato" w:date="2022-02-17T14:22:00Z">
              <w:r>
                <w:t>survey only included facilitators</w:t>
              </w:r>
            </w:ins>
            <w:ins w:id="106" w:author="Yohei Kato" w:date="2022-02-17T14:27:00Z">
              <w:r w:rsidR="00A57D5E">
                <w:t xml:space="preserve"> who are not GUI core members</w:t>
              </w:r>
            </w:ins>
            <w:ins w:id="107" w:author="Yohei Kato" w:date="2022-02-17T14:22:00Z">
              <w:r>
                <w:t xml:space="preserve">. However, </w:t>
              </w:r>
              <w:r w:rsidR="00AF5671">
                <w:t xml:space="preserve">we cannot differentiate </w:t>
              </w:r>
            </w:ins>
            <w:ins w:id="108" w:author="Yohei Kato" w:date="2022-02-17T14:23:00Z">
              <w:r w:rsidR="00AF5671">
                <w:t>how many of the survey participants are the facilitators since we did not ask in the survey questionnaire</w:t>
              </w:r>
              <w:r w:rsidR="0091761F">
                <w:t xml:space="preserve"> to avoid potential confusio</w:t>
              </w:r>
            </w:ins>
            <w:ins w:id="109" w:author="Yohei Kato" w:date="2022-02-17T14:24:00Z">
              <w:r w:rsidR="0091761F">
                <w:t xml:space="preserve">n among the participants </w:t>
              </w:r>
            </w:ins>
            <w:del w:id="110" w:author="Yohei Kato" w:date="2022-02-17T14:24:00Z">
              <w:r w:rsidR="0080333A" w:rsidDel="0091761F">
                <w:delText xml:space="preserve">This information was not included in the survey as it could cause confusion in the </w:delText>
              </w:r>
              <w:r w:rsidR="00E75E9F" w:rsidDel="0091761F">
                <w:delText xml:space="preserve">participants </w:delText>
              </w:r>
            </w:del>
            <w:r w:rsidR="00E75E9F">
              <w:t xml:space="preserve">who might not be familiar with the </w:t>
            </w:r>
            <w:r w:rsidR="009F598C">
              <w:t>term</w:t>
            </w:r>
            <w:ins w:id="111" w:author="Yohei Kato" w:date="2022-02-17T14:24:00Z">
              <w:r w:rsidR="0091761F">
                <w:t>,</w:t>
              </w:r>
            </w:ins>
            <w:r w:rsidR="009F598C">
              <w:t xml:space="preserve"> facilitators</w:t>
            </w:r>
            <w:r w:rsidR="00E75E9F">
              <w:t>.</w:t>
            </w:r>
          </w:p>
          <w:p w14:paraId="45C082A2" w14:textId="18A23B8F" w:rsidR="009F598C" w:rsidDel="00D8693B" w:rsidRDefault="00B1027F" w:rsidP="0088306F">
            <w:pPr>
              <w:spacing w:line="276" w:lineRule="auto"/>
              <w:jc w:val="both"/>
              <w:rPr>
                <w:del w:id="112" w:author="Yohei Kato" w:date="2022-02-17T14:29:00Z"/>
              </w:rPr>
            </w:pPr>
            <w:r>
              <w:t>In our survey sample,</w:t>
            </w:r>
            <w:ins w:id="113" w:author="Yohei Kato" w:date="2022-02-17T14:28:00Z">
              <w:r w:rsidR="007153A2">
                <w:t xml:space="preserve"> based on their duration of engagement, frequency, and the number of programs attended,</w:t>
              </w:r>
            </w:ins>
            <w:r>
              <w:t xml:space="preserve"> </w:t>
            </w:r>
            <w:ins w:id="114" w:author="Yohei Kato" w:date="2022-02-17T14:09:00Z">
              <w:r w:rsidR="00617438">
                <w:t xml:space="preserve">some participants from group 2, </w:t>
              </w:r>
            </w:ins>
            <w:r>
              <w:t xml:space="preserve">groups </w:t>
            </w:r>
            <w:r w:rsidR="00B55B3C">
              <w:t xml:space="preserve">3, </w:t>
            </w:r>
            <w:r w:rsidR="00B55B3C">
              <w:lastRenderedPageBreak/>
              <w:t xml:space="preserve">and 4 </w:t>
            </w:r>
            <w:del w:id="115" w:author="Yohei Kato" w:date="2022-02-17T14:29:00Z">
              <w:r w:rsidR="00CE276A" w:rsidDel="00D8693B">
                <w:delText>were part of the group of volunteers that also</w:delText>
              </w:r>
            </w:del>
            <w:ins w:id="116" w:author="Yohei Kato" w:date="2022-02-17T14:29:00Z">
              <w:r w:rsidR="00D8693B">
                <w:t>would</w:t>
              </w:r>
            </w:ins>
            <w:r w:rsidR="00CE276A">
              <w:t xml:space="preserve"> </w:t>
            </w:r>
            <w:ins w:id="117" w:author="Yohei Kato" w:date="2022-02-17T14:29:00Z">
              <w:r w:rsidR="00D8693B">
                <w:t xml:space="preserve">probably </w:t>
              </w:r>
            </w:ins>
            <w:r w:rsidR="00B72F6F">
              <w:t xml:space="preserve">have played roles in facilitation. </w:t>
            </w:r>
          </w:p>
          <w:p w14:paraId="432DFD78" w14:textId="01F488DC" w:rsidR="0088306F" w:rsidRDefault="00B2485B" w:rsidP="0088306F">
            <w:pPr>
              <w:spacing w:line="276" w:lineRule="auto"/>
              <w:jc w:val="both"/>
              <w:rPr>
                <w:ins w:id="118" w:author="Yohei Kato" w:date="2022-02-17T14:25:00Z"/>
              </w:rPr>
            </w:pPr>
            <w:ins w:id="119" w:author="Yohei Kato" w:date="2022-02-17T14:25:00Z">
              <w:r>
                <w:t xml:space="preserve">For better clarity, we have included the table below. </w:t>
              </w:r>
            </w:ins>
          </w:p>
          <w:p w14:paraId="1D330923" w14:textId="540F18C0" w:rsidR="00B2485B" w:rsidRDefault="00B2485B" w:rsidP="0088306F">
            <w:pPr>
              <w:spacing w:line="276" w:lineRule="auto"/>
              <w:jc w:val="both"/>
              <w:rPr>
                <w:ins w:id="120" w:author="Yohei Kato" w:date="2022-02-17T14:25:00Z"/>
              </w:rPr>
            </w:pPr>
          </w:p>
          <w:p w14:paraId="6B9B2880" w14:textId="77777777" w:rsidR="00B2485B" w:rsidRDefault="00B2485B" w:rsidP="0088306F">
            <w:pPr>
              <w:spacing w:line="276" w:lineRule="auto"/>
              <w:jc w:val="both"/>
              <w:rPr>
                <w:ins w:id="121" w:author="Yohei Kato" w:date="2022-02-17T14:17:00Z"/>
              </w:rPr>
            </w:pPr>
          </w:p>
          <w:tbl>
            <w:tblPr>
              <w:tblStyle w:val="TableGrid"/>
              <w:tblW w:w="0" w:type="auto"/>
              <w:tblLayout w:type="fixed"/>
              <w:tblLook w:val="04A0" w:firstRow="1" w:lastRow="0" w:firstColumn="1" w:lastColumn="0" w:noHBand="0" w:noVBand="1"/>
              <w:tblPrChange w:id="122" w:author="Yohei Kato" w:date="2022-02-17T14:26:00Z">
                <w:tblPr>
                  <w:tblStyle w:val="TableGrid"/>
                  <w:tblW w:w="0" w:type="auto"/>
                  <w:tblLayout w:type="fixed"/>
                  <w:tblLook w:val="04A0" w:firstRow="1" w:lastRow="0" w:firstColumn="1" w:lastColumn="0" w:noHBand="0" w:noVBand="1"/>
                </w:tblPr>
              </w:tblPrChange>
            </w:tblPr>
            <w:tblGrid>
              <w:gridCol w:w="1869"/>
              <w:gridCol w:w="2835"/>
              <w:gridCol w:w="1134"/>
              <w:gridCol w:w="993"/>
              <w:tblGridChange w:id="123">
                <w:tblGrid>
                  <w:gridCol w:w="1869"/>
                  <w:gridCol w:w="560"/>
                  <w:gridCol w:w="2275"/>
                  <w:gridCol w:w="154"/>
                  <w:gridCol w:w="555"/>
                  <w:gridCol w:w="284"/>
                  <w:gridCol w:w="271"/>
                  <w:gridCol w:w="579"/>
                </w:tblGrid>
              </w:tblGridChange>
            </w:tblGrid>
            <w:tr w:rsidR="00F40402" w14:paraId="27B3F686" w14:textId="46ED25A5" w:rsidTr="00DD04AD">
              <w:trPr>
                <w:ins w:id="124" w:author="Yohei Kato" w:date="2022-02-17T14:19:00Z"/>
                <w:trPrChange w:id="125" w:author="Yohei Kato" w:date="2022-02-17T14:26:00Z">
                  <w:trPr>
                    <w:gridAfter w:val="0"/>
                  </w:trPr>
                </w:trPrChange>
              </w:trPr>
              <w:tc>
                <w:tcPr>
                  <w:tcW w:w="1869" w:type="dxa"/>
                  <w:vAlign w:val="center"/>
                  <w:tcPrChange w:id="126" w:author="Yohei Kato" w:date="2022-02-17T14:26:00Z">
                    <w:tcPr>
                      <w:tcW w:w="2429" w:type="dxa"/>
                      <w:gridSpan w:val="2"/>
                      <w:vAlign w:val="center"/>
                    </w:tcPr>
                  </w:tcPrChange>
                </w:tcPr>
                <w:p w14:paraId="2CE32815" w14:textId="77777777" w:rsidR="00F40402" w:rsidRPr="00F40402" w:rsidRDefault="00F40402">
                  <w:pPr>
                    <w:spacing w:line="276" w:lineRule="auto"/>
                    <w:rPr>
                      <w:ins w:id="127" w:author="Yohei Kato" w:date="2022-02-17T14:19:00Z"/>
                      <w:sz w:val="20"/>
                      <w:szCs w:val="20"/>
                      <w:rPrChange w:id="128" w:author="Yohei Kato" w:date="2022-02-17T14:19:00Z">
                        <w:rPr>
                          <w:ins w:id="129" w:author="Yohei Kato" w:date="2022-02-17T14:19:00Z"/>
                        </w:rPr>
                      </w:rPrChange>
                    </w:rPr>
                    <w:pPrChange w:id="130" w:author="Yohei Kato" w:date="2022-02-17T14:21:00Z">
                      <w:pPr>
                        <w:spacing w:line="276" w:lineRule="auto"/>
                        <w:jc w:val="both"/>
                      </w:pPr>
                    </w:pPrChange>
                  </w:pPr>
                </w:p>
              </w:tc>
              <w:tc>
                <w:tcPr>
                  <w:tcW w:w="2835" w:type="dxa"/>
                  <w:vAlign w:val="center"/>
                  <w:tcPrChange w:id="131" w:author="Yohei Kato" w:date="2022-02-17T14:26:00Z">
                    <w:tcPr>
                      <w:tcW w:w="2429" w:type="dxa"/>
                      <w:gridSpan w:val="2"/>
                      <w:vAlign w:val="center"/>
                    </w:tcPr>
                  </w:tcPrChange>
                </w:tcPr>
                <w:p w14:paraId="218573FD" w14:textId="77777777" w:rsidR="00F40402" w:rsidRPr="00F40402" w:rsidRDefault="00F40402">
                  <w:pPr>
                    <w:spacing w:line="276" w:lineRule="auto"/>
                    <w:rPr>
                      <w:ins w:id="132" w:author="Yohei Kato" w:date="2022-02-17T14:19:00Z"/>
                      <w:sz w:val="20"/>
                      <w:szCs w:val="20"/>
                      <w:rPrChange w:id="133" w:author="Yohei Kato" w:date="2022-02-17T14:19:00Z">
                        <w:rPr>
                          <w:ins w:id="134" w:author="Yohei Kato" w:date="2022-02-17T14:19:00Z"/>
                        </w:rPr>
                      </w:rPrChange>
                    </w:rPr>
                    <w:pPrChange w:id="135" w:author="Yohei Kato" w:date="2022-02-17T14:21:00Z">
                      <w:pPr>
                        <w:spacing w:line="276" w:lineRule="auto"/>
                        <w:jc w:val="both"/>
                      </w:pPr>
                    </w:pPrChange>
                  </w:pPr>
                </w:p>
              </w:tc>
              <w:tc>
                <w:tcPr>
                  <w:tcW w:w="1134" w:type="dxa"/>
                  <w:tcPrChange w:id="136" w:author="Yohei Kato" w:date="2022-02-17T14:26:00Z">
                    <w:tcPr>
                      <w:tcW w:w="555" w:type="dxa"/>
                    </w:tcPr>
                  </w:tcPrChange>
                </w:tcPr>
                <w:p w14:paraId="17BF79E5" w14:textId="77777777" w:rsidR="00F40402" w:rsidRPr="00F40402" w:rsidRDefault="00F40402">
                  <w:pPr>
                    <w:spacing w:line="276" w:lineRule="auto"/>
                    <w:rPr>
                      <w:ins w:id="137" w:author="Yohei Kato" w:date="2022-02-17T14:19:00Z"/>
                      <w:sz w:val="20"/>
                      <w:szCs w:val="20"/>
                      <w:rPrChange w:id="138" w:author="Yohei Kato" w:date="2022-02-17T14:19:00Z">
                        <w:rPr>
                          <w:ins w:id="139" w:author="Yohei Kato" w:date="2022-02-17T14:19:00Z"/>
                        </w:rPr>
                      </w:rPrChange>
                    </w:rPr>
                    <w:pPrChange w:id="140" w:author="Yohei Kato" w:date="2022-02-17T14:21:00Z">
                      <w:pPr>
                        <w:spacing w:line="276" w:lineRule="auto"/>
                        <w:jc w:val="both"/>
                      </w:pPr>
                    </w:pPrChange>
                  </w:pPr>
                </w:p>
              </w:tc>
              <w:tc>
                <w:tcPr>
                  <w:tcW w:w="993" w:type="dxa"/>
                  <w:tcPrChange w:id="141" w:author="Yohei Kato" w:date="2022-02-17T14:26:00Z">
                    <w:tcPr>
                      <w:tcW w:w="555" w:type="dxa"/>
                      <w:gridSpan w:val="2"/>
                    </w:tcPr>
                  </w:tcPrChange>
                </w:tcPr>
                <w:p w14:paraId="12CA14AB" w14:textId="77777777" w:rsidR="00F40402" w:rsidRPr="00F40402" w:rsidRDefault="00F40402" w:rsidP="00F40402">
                  <w:pPr>
                    <w:spacing w:line="276" w:lineRule="auto"/>
                    <w:jc w:val="both"/>
                    <w:rPr>
                      <w:ins w:id="142" w:author="Yohei Kato" w:date="2022-02-17T14:20:00Z"/>
                      <w:sz w:val="20"/>
                      <w:szCs w:val="20"/>
                    </w:rPr>
                  </w:pPr>
                </w:p>
              </w:tc>
            </w:tr>
            <w:tr w:rsidR="00F40402" w14:paraId="70339ACE" w14:textId="6D87A2E9" w:rsidTr="00DD04AD">
              <w:trPr>
                <w:ins w:id="143" w:author="Yohei Kato" w:date="2022-02-17T14:19:00Z"/>
                <w:trPrChange w:id="144" w:author="Yohei Kato" w:date="2022-02-17T14:26:00Z">
                  <w:trPr>
                    <w:gridAfter w:val="0"/>
                  </w:trPr>
                </w:trPrChange>
              </w:trPr>
              <w:tc>
                <w:tcPr>
                  <w:tcW w:w="1869" w:type="dxa"/>
                  <w:vAlign w:val="center"/>
                  <w:tcPrChange w:id="145" w:author="Yohei Kato" w:date="2022-02-17T14:26:00Z">
                    <w:tcPr>
                      <w:tcW w:w="2429" w:type="dxa"/>
                      <w:gridSpan w:val="2"/>
                      <w:vAlign w:val="center"/>
                    </w:tcPr>
                  </w:tcPrChange>
                </w:tcPr>
                <w:p w14:paraId="3E052C3A" w14:textId="517EADB4" w:rsidR="00F40402" w:rsidRPr="00F40402" w:rsidRDefault="00F40402">
                  <w:pPr>
                    <w:spacing w:line="276" w:lineRule="auto"/>
                    <w:rPr>
                      <w:ins w:id="146" w:author="Yohei Kato" w:date="2022-02-17T14:19:00Z"/>
                      <w:sz w:val="20"/>
                      <w:szCs w:val="20"/>
                      <w:rPrChange w:id="147" w:author="Yohei Kato" w:date="2022-02-17T14:19:00Z">
                        <w:rPr>
                          <w:ins w:id="148" w:author="Yohei Kato" w:date="2022-02-17T14:19:00Z"/>
                        </w:rPr>
                      </w:rPrChange>
                    </w:rPr>
                    <w:pPrChange w:id="149" w:author="Yohei Kato" w:date="2022-02-17T14:21:00Z">
                      <w:pPr>
                        <w:spacing w:line="276" w:lineRule="auto"/>
                        <w:jc w:val="both"/>
                      </w:pPr>
                    </w:pPrChange>
                  </w:pPr>
                  <w:ins w:id="150" w:author="Yohei Kato" w:date="2022-02-17T14:19:00Z">
                    <w:r w:rsidRPr="00F40402">
                      <w:rPr>
                        <w:b/>
                        <w:bCs/>
                        <w:sz w:val="20"/>
                        <w:szCs w:val="20"/>
                        <w:rPrChange w:id="151" w:author="Yohei Kato" w:date="2022-02-17T14:19:00Z">
                          <w:rPr>
                            <w:b/>
                            <w:bCs/>
                          </w:rPr>
                        </w:rPrChange>
                      </w:rPr>
                      <w:t>Stakeholders</w:t>
                    </w:r>
                  </w:ins>
                </w:p>
              </w:tc>
              <w:tc>
                <w:tcPr>
                  <w:tcW w:w="2835" w:type="dxa"/>
                  <w:vAlign w:val="center"/>
                  <w:tcPrChange w:id="152" w:author="Yohei Kato" w:date="2022-02-17T14:26:00Z">
                    <w:tcPr>
                      <w:tcW w:w="2429" w:type="dxa"/>
                      <w:gridSpan w:val="2"/>
                      <w:vAlign w:val="center"/>
                    </w:tcPr>
                  </w:tcPrChange>
                </w:tcPr>
                <w:p w14:paraId="677E73BA" w14:textId="17F416B2" w:rsidR="00F40402" w:rsidRPr="00F40402" w:rsidRDefault="00F40402">
                  <w:pPr>
                    <w:spacing w:line="276" w:lineRule="auto"/>
                    <w:rPr>
                      <w:ins w:id="153" w:author="Yohei Kato" w:date="2022-02-17T14:19:00Z"/>
                      <w:sz w:val="20"/>
                      <w:szCs w:val="20"/>
                      <w:rPrChange w:id="154" w:author="Yohei Kato" w:date="2022-02-17T14:19:00Z">
                        <w:rPr>
                          <w:ins w:id="155" w:author="Yohei Kato" w:date="2022-02-17T14:19:00Z"/>
                        </w:rPr>
                      </w:rPrChange>
                    </w:rPr>
                    <w:pPrChange w:id="156" w:author="Yohei Kato" w:date="2022-02-17T14:21:00Z">
                      <w:pPr>
                        <w:spacing w:line="276" w:lineRule="auto"/>
                        <w:jc w:val="both"/>
                      </w:pPr>
                    </w:pPrChange>
                  </w:pPr>
                  <w:ins w:id="157" w:author="Yohei Kato" w:date="2022-02-17T14:19:00Z">
                    <w:r w:rsidRPr="00F40402">
                      <w:rPr>
                        <w:b/>
                        <w:bCs/>
                        <w:sz w:val="20"/>
                        <w:szCs w:val="20"/>
                        <w:rPrChange w:id="158" w:author="Yohei Kato" w:date="2022-02-17T14:19:00Z">
                          <w:rPr>
                            <w:b/>
                            <w:bCs/>
                          </w:rPr>
                        </w:rPrChange>
                      </w:rPr>
                      <w:t>Roles at GUI</w:t>
                    </w:r>
                  </w:ins>
                </w:p>
              </w:tc>
              <w:tc>
                <w:tcPr>
                  <w:tcW w:w="1134" w:type="dxa"/>
                  <w:vAlign w:val="center"/>
                  <w:tcPrChange w:id="159" w:author="Yohei Kato" w:date="2022-02-17T14:26:00Z">
                    <w:tcPr>
                      <w:tcW w:w="555" w:type="dxa"/>
                    </w:tcPr>
                  </w:tcPrChange>
                </w:tcPr>
                <w:p w14:paraId="792A8B6C" w14:textId="4D9F1894" w:rsidR="00F40402" w:rsidRPr="00F40402" w:rsidRDefault="00F40402">
                  <w:pPr>
                    <w:spacing w:line="276" w:lineRule="auto"/>
                    <w:rPr>
                      <w:ins w:id="160" w:author="Yohei Kato" w:date="2022-02-17T14:19:00Z"/>
                      <w:sz w:val="20"/>
                      <w:szCs w:val="20"/>
                      <w:rPrChange w:id="161" w:author="Yohei Kato" w:date="2022-02-17T14:20:00Z">
                        <w:rPr>
                          <w:ins w:id="162" w:author="Yohei Kato" w:date="2022-02-17T14:19:00Z"/>
                        </w:rPr>
                      </w:rPrChange>
                    </w:rPr>
                    <w:pPrChange w:id="163" w:author="Yohei Kato" w:date="2022-02-17T14:21:00Z">
                      <w:pPr>
                        <w:spacing w:line="276" w:lineRule="auto"/>
                        <w:jc w:val="both"/>
                      </w:pPr>
                    </w:pPrChange>
                  </w:pPr>
                  <w:ins w:id="164" w:author="Yohei Kato" w:date="2022-02-17T14:20:00Z">
                    <w:r w:rsidRPr="00F40402">
                      <w:rPr>
                        <w:b/>
                        <w:bCs/>
                        <w:sz w:val="20"/>
                        <w:szCs w:val="20"/>
                        <w:rPrChange w:id="165" w:author="Yohei Kato" w:date="2022-02-17T14:20:00Z">
                          <w:rPr>
                            <w:b/>
                            <w:bCs/>
                          </w:rPr>
                        </w:rPrChange>
                      </w:rPr>
                      <w:t xml:space="preserve">Focus Group </w:t>
                    </w:r>
                  </w:ins>
                </w:p>
              </w:tc>
              <w:tc>
                <w:tcPr>
                  <w:tcW w:w="993" w:type="dxa"/>
                  <w:tcPrChange w:id="166" w:author="Yohei Kato" w:date="2022-02-17T14:26:00Z">
                    <w:tcPr>
                      <w:tcW w:w="555" w:type="dxa"/>
                      <w:gridSpan w:val="2"/>
                    </w:tcPr>
                  </w:tcPrChange>
                </w:tcPr>
                <w:p w14:paraId="0781A6BB" w14:textId="638D5140" w:rsidR="00F40402" w:rsidRPr="00B2485B" w:rsidRDefault="00B2485B" w:rsidP="00F40402">
                  <w:pPr>
                    <w:spacing w:line="276" w:lineRule="auto"/>
                    <w:jc w:val="both"/>
                    <w:rPr>
                      <w:ins w:id="167" w:author="Yohei Kato" w:date="2022-02-17T14:20:00Z"/>
                      <w:b/>
                      <w:bCs/>
                      <w:sz w:val="20"/>
                      <w:szCs w:val="20"/>
                      <w:rPrChange w:id="168" w:author="Yohei Kato" w:date="2022-02-17T14:25:00Z">
                        <w:rPr>
                          <w:ins w:id="169" w:author="Yohei Kato" w:date="2022-02-17T14:20:00Z"/>
                          <w:sz w:val="20"/>
                          <w:szCs w:val="20"/>
                        </w:rPr>
                      </w:rPrChange>
                    </w:rPr>
                  </w:pPr>
                  <w:ins w:id="170" w:author="Yohei Kato" w:date="2022-02-17T14:25:00Z">
                    <w:r w:rsidRPr="00B2485B">
                      <w:rPr>
                        <w:b/>
                        <w:bCs/>
                        <w:sz w:val="20"/>
                        <w:szCs w:val="20"/>
                        <w:rPrChange w:id="171" w:author="Yohei Kato" w:date="2022-02-17T14:25:00Z">
                          <w:rPr>
                            <w:sz w:val="20"/>
                            <w:szCs w:val="20"/>
                          </w:rPr>
                        </w:rPrChange>
                      </w:rPr>
                      <w:t>Survey</w:t>
                    </w:r>
                  </w:ins>
                </w:p>
              </w:tc>
            </w:tr>
            <w:tr w:rsidR="00F40402" w14:paraId="34AB178E" w14:textId="13E5FE92" w:rsidTr="00DD04AD">
              <w:trPr>
                <w:ins w:id="172" w:author="Yohei Kato" w:date="2022-02-17T14:19:00Z"/>
                <w:trPrChange w:id="173" w:author="Yohei Kato" w:date="2022-02-17T14:26:00Z">
                  <w:trPr>
                    <w:gridAfter w:val="0"/>
                  </w:trPr>
                </w:trPrChange>
              </w:trPr>
              <w:tc>
                <w:tcPr>
                  <w:tcW w:w="1869" w:type="dxa"/>
                  <w:vAlign w:val="center"/>
                  <w:tcPrChange w:id="174" w:author="Yohei Kato" w:date="2022-02-17T14:26:00Z">
                    <w:tcPr>
                      <w:tcW w:w="2429" w:type="dxa"/>
                      <w:gridSpan w:val="2"/>
                      <w:vAlign w:val="center"/>
                    </w:tcPr>
                  </w:tcPrChange>
                </w:tcPr>
                <w:p w14:paraId="06C6B252" w14:textId="03DAC20A" w:rsidR="00F40402" w:rsidRPr="00F40402" w:rsidRDefault="00F40402">
                  <w:pPr>
                    <w:spacing w:line="276" w:lineRule="auto"/>
                    <w:rPr>
                      <w:ins w:id="175" w:author="Yohei Kato" w:date="2022-02-17T14:19:00Z"/>
                      <w:sz w:val="20"/>
                      <w:szCs w:val="20"/>
                      <w:rPrChange w:id="176" w:author="Yohei Kato" w:date="2022-02-17T14:19:00Z">
                        <w:rPr>
                          <w:ins w:id="177" w:author="Yohei Kato" w:date="2022-02-17T14:19:00Z"/>
                        </w:rPr>
                      </w:rPrChange>
                    </w:rPr>
                    <w:pPrChange w:id="178" w:author="Yohei Kato" w:date="2022-02-17T14:21:00Z">
                      <w:pPr>
                        <w:spacing w:line="276" w:lineRule="auto"/>
                        <w:jc w:val="both"/>
                      </w:pPr>
                    </w:pPrChange>
                  </w:pPr>
                  <w:ins w:id="179" w:author="Yohei Kato" w:date="2022-02-17T14:19:00Z">
                    <w:r w:rsidRPr="00F40402">
                      <w:rPr>
                        <w:sz w:val="20"/>
                        <w:szCs w:val="20"/>
                        <w:rPrChange w:id="180" w:author="Yohei Kato" w:date="2022-02-17T14:19:00Z">
                          <w:rPr/>
                        </w:rPrChange>
                      </w:rPr>
                      <w:t>GUI Core members</w:t>
                    </w:r>
                  </w:ins>
                </w:p>
              </w:tc>
              <w:tc>
                <w:tcPr>
                  <w:tcW w:w="2835" w:type="dxa"/>
                  <w:vAlign w:val="center"/>
                  <w:tcPrChange w:id="181" w:author="Yohei Kato" w:date="2022-02-17T14:26:00Z">
                    <w:tcPr>
                      <w:tcW w:w="2429" w:type="dxa"/>
                      <w:gridSpan w:val="2"/>
                      <w:vAlign w:val="center"/>
                    </w:tcPr>
                  </w:tcPrChange>
                </w:tcPr>
                <w:p w14:paraId="0A177B4A" w14:textId="77777777" w:rsidR="00F40402" w:rsidRPr="00F40402" w:rsidRDefault="00F40402" w:rsidP="00F40402">
                  <w:pPr>
                    <w:divId w:val="502821344"/>
                    <w:rPr>
                      <w:ins w:id="182" w:author="Yohei Kato" w:date="2022-02-17T14:19:00Z"/>
                      <w:sz w:val="20"/>
                      <w:szCs w:val="20"/>
                      <w:rPrChange w:id="183" w:author="Yohei Kato" w:date="2022-02-17T14:19:00Z">
                        <w:rPr>
                          <w:ins w:id="184" w:author="Yohei Kato" w:date="2022-02-17T14:19:00Z"/>
                        </w:rPr>
                      </w:rPrChange>
                    </w:rPr>
                  </w:pPr>
                  <w:ins w:id="185" w:author="Yohei Kato" w:date="2022-02-17T14:19:00Z">
                    <w:r w:rsidRPr="00F40402">
                      <w:rPr>
                        <w:sz w:val="20"/>
                        <w:szCs w:val="20"/>
                        <w:rPrChange w:id="186" w:author="Yohei Kato" w:date="2022-02-17T14:19:00Z">
                          <w:rPr/>
                        </w:rPrChange>
                      </w:rPr>
                      <w:t xml:space="preserve">- Various roles at organization  </w:t>
                    </w:r>
                  </w:ins>
                </w:p>
                <w:p w14:paraId="41E18A71" w14:textId="77777777" w:rsidR="00F40402" w:rsidRPr="00F40402" w:rsidRDefault="00F40402" w:rsidP="00F40402">
                  <w:pPr>
                    <w:divId w:val="1300841290"/>
                    <w:rPr>
                      <w:ins w:id="187" w:author="Yohei Kato" w:date="2022-02-17T14:19:00Z"/>
                      <w:sz w:val="20"/>
                      <w:szCs w:val="20"/>
                      <w:rPrChange w:id="188" w:author="Yohei Kato" w:date="2022-02-17T14:19:00Z">
                        <w:rPr>
                          <w:ins w:id="189" w:author="Yohei Kato" w:date="2022-02-17T14:19:00Z"/>
                        </w:rPr>
                      </w:rPrChange>
                    </w:rPr>
                  </w:pPr>
                  <w:ins w:id="190" w:author="Yohei Kato" w:date="2022-02-17T14:19:00Z">
                    <w:r w:rsidRPr="00F40402">
                      <w:rPr>
                        <w:sz w:val="20"/>
                        <w:szCs w:val="20"/>
                        <w:rPrChange w:id="191" w:author="Yohei Kato" w:date="2022-02-17T14:19:00Z">
                          <w:rPr/>
                        </w:rPrChange>
                      </w:rPr>
                      <w:t xml:space="preserve">  (admin, finance, program </w:t>
                    </w:r>
                  </w:ins>
                </w:p>
                <w:p w14:paraId="0488F29D" w14:textId="77777777" w:rsidR="00F40402" w:rsidRPr="00F40402" w:rsidRDefault="00F40402" w:rsidP="00F40402">
                  <w:pPr>
                    <w:divId w:val="174850788"/>
                    <w:rPr>
                      <w:ins w:id="192" w:author="Yohei Kato" w:date="2022-02-17T14:19:00Z"/>
                      <w:sz w:val="20"/>
                      <w:szCs w:val="20"/>
                      <w:rPrChange w:id="193" w:author="Yohei Kato" w:date="2022-02-17T14:19:00Z">
                        <w:rPr>
                          <w:ins w:id="194" w:author="Yohei Kato" w:date="2022-02-17T14:19:00Z"/>
                        </w:rPr>
                      </w:rPrChange>
                    </w:rPr>
                  </w:pPr>
                  <w:ins w:id="195" w:author="Yohei Kato" w:date="2022-02-17T14:19:00Z">
                    <w:r w:rsidRPr="00F40402">
                      <w:rPr>
                        <w:sz w:val="20"/>
                        <w:szCs w:val="20"/>
                        <w:rPrChange w:id="196" w:author="Yohei Kato" w:date="2022-02-17T14:19:00Z">
                          <w:rPr/>
                        </w:rPrChange>
                      </w:rPr>
                      <w:t xml:space="preserve">  development etc) </w:t>
                    </w:r>
                  </w:ins>
                </w:p>
                <w:p w14:paraId="0FB3B368" w14:textId="14D0112F" w:rsidR="00F40402" w:rsidRPr="00F40402" w:rsidRDefault="00F40402">
                  <w:pPr>
                    <w:spacing w:line="276" w:lineRule="auto"/>
                    <w:rPr>
                      <w:ins w:id="197" w:author="Yohei Kato" w:date="2022-02-17T14:19:00Z"/>
                      <w:sz w:val="20"/>
                      <w:szCs w:val="20"/>
                      <w:rPrChange w:id="198" w:author="Yohei Kato" w:date="2022-02-17T14:19:00Z">
                        <w:rPr>
                          <w:ins w:id="199" w:author="Yohei Kato" w:date="2022-02-17T14:19:00Z"/>
                        </w:rPr>
                      </w:rPrChange>
                    </w:rPr>
                    <w:pPrChange w:id="200" w:author="Yohei Kato" w:date="2022-02-17T14:21:00Z">
                      <w:pPr>
                        <w:spacing w:line="276" w:lineRule="auto"/>
                        <w:jc w:val="both"/>
                      </w:pPr>
                    </w:pPrChange>
                  </w:pPr>
                  <w:ins w:id="201" w:author="Yohei Kato" w:date="2022-02-17T14:19:00Z">
                    <w:r w:rsidRPr="00F40402">
                      <w:rPr>
                        <w:sz w:val="20"/>
                        <w:szCs w:val="20"/>
                        <w:rPrChange w:id="202" w:author="Yohei Kato" w:date="2022-02-17T14:19:00Z">
                          <w:rPr/>
                        </w:rPrChange>
                      </w:rPr>
                      <w:t>- Facilitators</w:t>
                    </w:r>
                  </w:ins>
                </w:p>
              </w:tc>
              <w:tc>
                <w:tcPr>
                  <w:tcW w:w="1134" w:type="dxa"/>
                  <w:vAlign w:val="center"/>
                  <w:tcPrChange w:id="203" w:author="Yohei Kato" w:date="2022-02-17T14:26:00Z">
                    <w:tcPr>
                      <w:tcW w:w="555" w:type="dxa"/>
                    </w:tcPr>
                  </w:tcPrChange>
                </w:tcPr>
                <w:p w14:paraId="7BF6586C" w14:textId="2834DE09" w:rsidR="00F40402" w:rsidRPr="00F40402" w:rsidRDefault="00F40402">
                  <w:pPr>
                    <w:spacing w:line="276" w:lineRule="auto"/>
                    <w:rPr>
                      <w:ins w:id="204" w:author="Yohei Kato" w:date="2022-02-17T14:19:00Z"/>
                      <w:sz w:val="20"/>
                      <w:szCs w:val="20"/>
                      <w:rPrChange w:id="205" w:author="Yohei Kato" w:date="2022-02-17T14:20:00Z">
                        <w:rPr>
                          <w:ins w:id="206" w:author="Yohei Kato" w:date="2022-02-17T14:19:00Z"/>
                        </w:rPr>
                      </w:rPrChange>
                    </w:rPr>
                    <w:pPrChange w:id="207" w:author="Yohei Kato" w:date="2022-02-17T14:21:00Z">
                      <w:pPr>
                        <w:spacing w:line="276" w:lineRule="auto"/>
                        <w:jc w:val="both"/>
                      </w:pPr>
                    </w:pPrChange>
                  </w:pPr>
                  <w:ins w:id="208" w:author="Yohei Kato" w:date="2022-02-17T14:20:00Z">
                    <w:r w:rsidRPr="00F40402">
                      <w:rPr>
                        <w:sz w:val="20"/>
                        <w:szCs w:val="20"/>
                        <w:rPrChange w:id="209" w:author="Yohei Kato" w:date="2022-02-17T14:20:00Z">
                          <w:rPr/>
                        </w:rPrChange>
                      </w:rPr>
                      <w:t>Yes (n=12)</w:t>
                    </w:r>
                  </w:ins>
                </w:p>
              </w:tc>
              <w:tc>
                <w:tcPr>
                  <w:tcW w:w="993" w:type="dxa"/>
                  <w:vAlign w:val="center"/>
                  <w:tcPrChange w:id="210" w:author="Yohei Kato" w:date="2022-02-17T14:26:00Z">
                    <w:tcPr>
                      <w:tcW w:w="555" w:type="dxa"/>
                      <w:gridSpan w:val="2"/>
                    </w:tcPr>
                  </w:tcPrChange>
                </w:tcPr>
                <w:p w14:paraId="7963E813" w14:textId="7BA68C03" w:rsidR="00F40402" w:rsidRPr="00F40402" w:rsidRDefault="00B2485B">
                  <w:pPr>
                    <w:spacing w:line="276" w:lineRule="auto"/>
                    <w:rPr>
                      <w:ins w:id="211" w:author="Yohei Kato" w:date="2022-02-17T14:20:00Z"/>
                      <w:sz w:val="20"/>
                      <w:szCs w:val="20"/>
                    </w:rPr>
                    <w:pPrChange w:id="212" w:author="Yohei Kato" w:date="2022-02-17T14:26:00Z">
                      <w:pPr>
                        <w:spacing w:line="276" w:lineRule="auto"/>
                        <w:jc w:val="both"/>
                      </w:pPr>
                    </w:pPrChange>
                  </w:pPr>
                  <w:ins w:id="213" w:author="Yohei Kato" w:date="2022-02-17T14:25:00Z">
                    <w:r w:rsidRPr="006C2115">
                      <w:rPr>
                        <w:sz w:val="20"/>
                        <w:szCs w:val="20"/>
                      </w:rPr>
                      <w:t>No</w:t>
                    </w:r>
                  </w:ins>
                </w:p>
              </w:tc>
            </w:tr>
            <w:tr w:rsidR="00B2485B" w14:paraId="2907871D" w14:textId="08CB1438" w:rsidTr="00DD04AD">
              <w:trPr>
                <w:ins w:id="214" w:author="Yohei Kato" w:date="2022-02-17T14:19:00Z"/>
              </w:trPr>
              <w:tc>
                <w:tcPr>
                  <w:tcW w:w="1869" w:type="dxa"/>
                  <w:vAlign w:val="center"/>
                  <w:tcPrChange w:id="215" w:author="Yohei Kato" w:date="2022-02-17T14:26:00Z">
                    <w:tcPr>
                      <w:tcW w:w="1869" w:type="dxa"/>
                      <w:vAlign w:val="center"/>
                    </w:tcPr>
                  </w:tcPrChange>
                </w:tcPr>
                <w:p w14:paraId="22B360DA" w14:textId="7A529F78" w:rsidR="00B2485B" w:rsidRPr="00F40402" w:rsidRDefault="00B2485B">
                  <w:pPr>
                    <w:spacing w:line="276" w:lineRule="auto"/>
                    <w:rPr>
                      <w:ins w:id="216" w:author="Yohei Kato" w:date="2022-02-17T14:19:00Z"/>
                      <w:sz w:val="20"/>
                      <w:szCs w:val="20"/>
                      <w:rPrChange w:id="217" w:author="Yohei Kato" w:date="2022-02-17T14:19:00Z">
                        <w:rPr>
                          <w:ins w:id="218" w:author="Yohei Kato" w:date="2022-02-17T14:19:00Z"/>
                        </w:rPr>
                      </w:rPrChange>
                    </w:rPr>
                    <w:pPrChange w:id="219" w:author="Yohei Kato" w:date="2022-02-17T14:21:00Z">
                      <w:pPr>
                        <w:spacing w:line="276" w:lineRule="auto"/>
                        <w:jc w:val="both"/>
                      </w:pPr>
                    </w:pPrChange>
                  </w:pPr>
                  <w:ins w:id="220" w:author="Yohei Kato" w:date="2022-02-17T14:19:00Z">
                    <w:r w:rsidRPr="00F40402">
                      <w:rPr>
                        <w:sz w:val="20"/>
                        <w:szCs w:val="20"/>
                        <w:rPrChange w:id="221" w:author="Yohei Kato" w:date="2022-02-17T14:19:00Z">
                          <w:rPr/>
                        </w:rPrChange>
                      </w:rPr>
                      <w:t>Long-term GUI participants/ Volunteers</w:t>
                    </w:r>
                  </w:ins>
                </w:p>
              </w:tc>
              <w:tc>
                <w:tcPr>
                  <w:tcW w:w="2835" w:type="dxa"/>
                  <w:vAlign w:val="center"/>
                  <w:tcPrChange w:id="222" w:author="Yohei Kato" w:date="2022-02-17T14:26:00Z">
                    <w:tcPr>
                      <w:tcW w:w="2835" w:type="dxa"/>
                      <w:gridSpan w:val="2"/>
                      <w:vAlign w:val="center"/>
                    </w:tcPr>
                  </w:tcPrChange>
                </w:tcPr>
                <w:p w14:paraId="0D2FE8A2" w14:textId="77777777" w:rsidR="00B2485B" w:rsidRPr="00F40402" w:rsidRDefault="00B2485B" w:rsidP="00F40402">
                  <w:pPr>
                    <w:divId w:val="232082809"/>
                    <w:rPr>
                      <w:ins w:id="223" w:author="Yohei Kato" w:date="2022-02-17T14:19:00Z"/>
                      <w:sz w:val="20"/>
                      <w:szCs w:val="20"/>
                      <w:rPrChange w:id="224" w:author="Yohei Kato" w:date="2022-02-17T14:19:00Z">
                        <w:rPr>
                          <w:ins w:id="225" w:author="Yohei Kato" w:date="2022-02-17T14:19:00Z"/>
                        </w:rPr>
                      </w:rPrChange>
                    </w:rPr>
                  </w:pPr>
                  <w:ins w:id="226" w:author="Yohei Kato" w:date="2022-02-17T14:19:00Z">
                    <w:r w:rsidRPr="00F40402">
                      <w:rPr>
                        <w:sz w:val="20"/>
                        <w:szCs w:val="20"/>
                        <w:rPrChange w:id="227" w:author="Yohei Kato" w:date="2022-02-17T14:19:00Z">
                          <w:rPr/>
                        </w:rPrChange>
                      </w:rPr>
                      <w:t>- Participants of the programs offered at GUI</w:t>
                    </w:r>
                  </w:ins>
                </w:p>
                <w:p w14:paraId="01FC36F1" w14:textId="77777777" w:rsidR="00B2485B" w:rsidRPr="00F40402" w:rsidRDefault="00B2485B" w:rsidP="00F40402">
                  <w:pPr>
                    <w:divId w:val="1051733217"/>
                    <w:rPr>
                      <w:ins w:id="228" w:author="Yohei Kato" w:date="2022-02-17T14:19:00Z"/>
                      <w:sz w:val="20"/>
                      <w:szCs w:val="20"/>
                      <w:rPrChange w:id="229" w:author="Yohei Kato" w:date="2022-02-17T14:19:00Z">
                        <w:rPr>
                          <w:ins w:id="230" w:author="Yohei Kato" w:date="2022-02-17T14:19:00Z"/>
                        </w:rPr>
                      </w:rPrChange>
                    </w:rPr>
                  </w:pPr>
                </w:p>
                <w:p w14:paraId="569762DC" w14:textId="43D475D8" w:rsidR="00B2485B" w:rsidRPr="00F40402" w:rsidRDefault="00B2485B">
                  <w:pPr>
                    <w:spacing w:line="276" w:lineRule="auto"/>
                    <w:rPr>
                      <w:ins w:id="231" w:author="Yohei Kato" w:date="2022-02-17T14:19:00Z"/>
                      <w:sz w:val="20"/>
                      <w:szCs w:val="20"/>
                      <w:rPrChange w:id="232" w:author="Yohei Kato" w:date="2022-02-17T14:19:00Z">
                        <w:rPr>
                          <w:ins w:id="233" w:author="Yohei Kato" w:date="2022-02-17T14:19:00Z"/>
                        </w:rPr>
                      </w:rPrChange>
                    </w:rPr>
                    <w:pPrChange w:id="234" w:author="Yohei Kato" w:date="2022-02-17T14:21:00Z">
                      <w:pPr>
                        <w:spacing w:line="276" w:lineRule="auto"/>
                        <w:jc w:val="both"/>
                      </w:pPr>
                    </w:pPrChange>
                  </w:pPr>
                  <w:ins w:id="235" w:author="Yohei Kato" w:date="2022-02-17T14:19:00Z">
                    <w:r w:rsidRPr="00F40402">
                      <w:rPr>
                        <w:sz w:val="20"/>
                        <w:szCs w:val="20"/>
                        <w:rPrChange w:id="236" w:author="Yohei Kato" w:date="2022-02-17T14:19:00Z">
                          <w:rPr/>
                        </w:rPrChange>
                      </w:rPr>
                      <w:t>*Some long-term members act as a facilitator</w:t>
                    </w:r>
                  </w:ins>
                </w:p>
              </w:tc>
              <w:tc>
                <w:tcPr>
                  <w:tcW w:w="1134" w:type="dxa"/>
                  <w:vAlign w:val="center"/>
                  <w:tcPrChange w:id="237" w:author="Yohei Kato" w:date="2022-02-17T14:26:00Z">
                    <w:tcPr>
                      <w:tcW w:w="993" w:type="dxa"/>
                      <w:gridSpan w:val="3"/>
                      <w:vAlign w:val="center"/>
                    </w:tcPr>
                  </w:tcPrChange>
                </w:tcPr>
                <w:p w14:paraId="0F36BCDD" w14:textId="77777777" w:rsidR="00B2485B" w:rsidRPr="00F40402" w:rsidRDefault="00B2485B" w:rsidP="00F40402">
                  <w:pPr>
                    <w:divId w:val="1420056665"/>
                    <w:rPr>
                      <w:ins w:id="238" w:author="Yohei Kato" w:date="2022-02-17T14:20:00Z"/>
                      <w:sz w:val="20"/>
                      <w:szCs w:val="20"/>
                      <w:rPrChange w:id="239" w:author="Yohei Kato" w:date="2022-02-17T14:20:00Z">
                        <w:rPr>
                          <w:ins w:id="240" w:author="Yohei Kato" w:date="2022-02-17T14:20:00Z"/>
                        </w:rPr>
                      </w:rPrChange>
                    </w:rPr>
                  </w:pPr>
                  <w:ins w:id="241" w:author="Yohei Kato" w:date="2022-02-17T14:20:00Z">
                    <w:r w:rsidRPr="00F40402">
                      <w:rPr>
                        <w:sz w:val="20"/>
                        <w:szCs w:val="20"/>
                        <w:rPrChange w:id="242" w:author="Yohei Kato" w:date="2022-02-17T14:20:00Z">
                          <w:rPr/>
                        </w:rPrChange>
                      </w:rPr>
                      <w:t>Yes (n=24)</w:t>
                    </w:r>
                  </w:ins>
                </w:p>
                <w:p w14:paraId="08B87FB2" w14:textId="77777777" w:rsidR="00B2485B" w:rsidRPr="00F40402" w:rsidRDefault="00B2485B">
                  <w:pPr>
                    <w:spacing w:line="276" w:lineRule="auto"/>
                    <w:rPr>
                      <w:ins w:id="243" w:author="Yohei Kato" w:date="2022-02-17T14:19:00Z"/>
                      <w:sz w:val="20"/>
                      <w:szCs w:val="20"/>
                      <w:rPrChange w:id="244" w:author="Yohei Kato" w:date="2022-02-17T14:20:00Z">
                        <w:rPr>
                          <w:ins w:id="245" w:author="Yohei Kato" w:date="2022-02-17T14:19:00Z"/>
                        </w:rPr>
                      </w:rPrChange>
                    </w:rPr>
                    <w:pPrChange w:id="246" w:author="Yohei Kato" w:date="2022-02-17T14:21:00Z">
                      <w:pPr>
                        <w:spacing w:line="276" w:lineRule="auto"/>
                        <w:jc w:val="both"/>
                      </w:pPr>
                    </w:pPrChange>
                  </w:pPr>
                </w:p>
              </w:tc>
              <w:tc>
                <w:tcPr>
                  <w:tcW w:w="993" w:type="dxa"/>
                  <w:vMerge w:val="restart"/>
                  <w:vAlign w:val="center"/>
                  <w:tcPrChange w:id="247" w:author="Yohei Kato" w:date="2022-02-17T14:26:00Z">
                    <w:tcPr>
                      <w:tcW w:w="850" w:type="dxa"/>
                      <w:gridSpan w:val="2"/>
                      <w:vMerge w:val="restart"/>
                      <w:vAlign w:val="center"/>
                    </w:tcPr>
                  </w:tcPrChange>
                </w:tcPr>
                <w:p w14:paraId="71D370CC" w14:textId="64BC6FD9" w:rsidR="00B2485B" w:rsidRPr="00F40402" w:rsidRDefault="00B2485B">
                  <w:pPr>
                    <w:spacing w:line="276" w:lineRule="auto"/>
                    <w:rPr>
                      <w:ins w:id="248" w:author="Yohei Kato" w:date="2022-02-17T14:20:00Z"/>
                      <w:sz w:val="20"/>
                      <w:szCs w:val="20"/>
                    </w:rPr>
                    <w:pPrChange w:id="249" w:author="Yohei Kato" w:date="2022-02-17T14:26:00Z">
                      <w:pPr>
                        <w:spacing w:line="276" w:lineRule="auto"/>
                        <w:jc w:val="both"/>
                      </w:pPr>
                    </w:pPrChange>
                  </w:pPr>
                  <w:ins w:id="250" w:author="Yohei Kato" w:date="2022-02-17T14:26:00Z">
                    <w:r>
                      <w:rPr>
                        <w:sz w:val="20"/>
                        <w:szCs w:val="20"/>
                      </w:rPr>
                      <w:t>Yes (n=104)</w:t>
                    </w:r>
                  </w:ins>
                </w:p>
              </w:tc>
            </w:tr>
            <w:tr w:rsidR="00B2485B" w14:paraId="5B0671B8" w14:textId="579B34C0" w:rsidTr="00DD04AD">
              <w:trPr>
                <w:ins w:id="251" w:author="Yohei Kato" w:date="2022-02-17T14:19:00Z"/>
              </w:trPr>
              <w:tc>
                <w:tcPr>
                  <w:tcW w:w="1869" w:type="dxa"/>
                  <w:vAlign w:val="center"/>
                  <w:tcPrChange w:id="252" w:author="Yohei Kato" w:date="2022-02-17T14:26:00Z">
                    <w:tcPr>
                      <w:tcW w:w="1869" w:type="dxa"/>
                      <w:vAlign w:val="center"/>
                    </w:tcPr>
                  </w:tcPrChange>
                </w:tcPr>
                <w:p w14:paraId="20D726E6" w14:textId="4EBCB461" w:rsidR="00B2485B" w:rsidRPr="00F40402" w:rsidRDefault="00B2485B">
                  <w:pPr>
                    <w:spacing w:line="276" w:lineRule="auto"/>
                    <w:rPr>
                      <w:ins w:id="253" w:author="Yohei Kato" w:date="2022-02-17T14:19:00Z"/>
                      <w:sz w:val="20"/>
                      <w:szCs w:val="20"/>
                      <w:rPrChange w:id="254" w:author="Yohei Kato" w:date="2022-02-17T14:19:00Z">
                        <w:rPr>
                          <w:ins w:id="255" w:author="Yohei Kato" w:date="2022-02-17T14:19:00Z"/>
                        </w:rPr>
                      </w:rPrChange>
                    </w:rPr>
                    <w:pPrChange w:id="256" w:author="Yohei Kato" w:date="2022-02-17T14:21:00Z">
                      <w:pPr>
                        <w:spacing w:line="276" w:lineRule="auto"/>
                        <w:jc w:val="both"/>
                      </w:pPr>
                    </w:pPrChange>
                  </w:pPr>
                  <w:ins w:id="257" w:author="Yohei Kato" w:date="2022-02-17T14:19:00Z">
                    <w:r w:rsidRPr="00F40402">
                      <w:rPr>
                        <w:sz w:val="20"/>
                        <w:szCs w:val="20"/>
                        <w:rPrChange w:id="258" w:author="Yohei Kato" w:date="2022-02-17T14:19:00Z">
                          <w:rPr/>
                        </w:rPrChange>
                      </w:rPr>
                      <w:t>Short-term GUI participants/ Volunteers</w:t>
                    </w:r>
                  </w:ins>
                </w:p>
              </w:tc>
              <w:tc>
                <w:tcPr>
                  <w:tcW w:w="2835" w:type="dxa"/>
                  <w:vAlign w:val="center"/>
                  <w:tcPrChange w:id="259" w:author="Yohei Kato" w:date="2022-02-17T14:26:00Z">
                    <w:tcPr>
                      <w:tcW w:w="2835" w:type="dxa"/>
                      <w:gridSpan w:val="2"/>
                      <w:vAlign w:val="center"/>
                    </w:tcPr>
                  </w:tcPrChange>
                </w:tcPr>
                <w:p w14:paraId="78FC0457" w14:textId="48B9C573" w:rsidR="00B2485B" w:rsidRPr="00F40402" w:rsidRDefault="00B2485B">
                  <w:pPr>
                    <w:spacing w:line="276" w:lineRule="auto"/>
                    <w:rPr>
                      <w:ins w:id="260" w:author="Yohei Kato" w:date="2022-02-17T14:19:00Z"/>
                      <w:sz w:val="20"/>
                      <w:szCs w:val="20"/>
                      <w:rPrChange w:id="261" w:author="Yohei Kato" w:date="2022-02-17T14:19:00Z">
                        <w:rPr>
                          <w:ins w:id="262" w:author="Yohei Kato" w:date="2022-02-17T14:19:00Z"/>
                        </w:rPr>
                      </w:rPrChange>
                    </w:rPr>
                    <w:pPrChange w:id="263" w:author="Yohei Kato" w:date="2022-02-17T14:21:00Z">
                      <w:pPr>
                        <w:spacing w:line="276" w:lineRule="auto"/>
                        <w:jc w:val="both"/>
                      </w:pPr>
                    </w:pPrChange>
                  </w:pPr>
                  <w:ins w:id="264" w:author="Yohei Kato" w:date="2022-02-17T14:19:00Z">
                    <w:r w:rsidRPr="00F40402">
                      <w:rPr>
                        <w:sz w:val="20"/>
                        <w:szCs w:val="20"/>
                        <w:rPrChange w:id="265" w:author="Yohei Kato" w:date="2022-02-17T14:19:00Z">
                          <w:rPr/>
                        </w:rPrChange>
                      </w:rPr>
                      <w:t>Participants of the programs offered at GUI</w:t>
                    </w:r>
                  </w:ins>
                </w:p>
              </w:tc>
              <w:tc>
                <w:tcPr>
                  <w:tcW w:w="1134" w:type="dxa"/>
                  <w:vAlign w:val="center"/>
                  <w:tcPrChange w:id="266" w:author="Yohei Kato" w:date="2022-02-17T14:26:00Z">
                    <w:tcPr>
                      <w:tcW w:w="993" w:type="dxa"/>
                      <w:gridSpan w:val="3"/>
                      <w:vAlign w:val="center"/>
                    </w:tcPr>
                  </w:tcPrChange>
                </w:tcPr>
                <w:p w14:paraId="773F860C" w14:textId="41F8299A" w:rsidR="00B2485B" w:rsidRPr="00F40402" w:rsidRDefault="00B2485B">
                  <w:pPr>
                    <w:spacing w:line="276" w:lineRule="auto"/>
                    <w:rPr>
                      <w:ins w:id="267" w:author="Yohei Kato" w:date="2022-02-17T14:19:00Z"/>
                      <w:sz w:val="20"/>
                      <w:szCs w:val="20"/>
                      <w:rPrChange w:id="268" w:author="Yohei Kato" w:date="2022-02-17T14:20:00Z">
                        <w:rPr>
                          <w:ins w:id="269" w:author="Yohei Kato" w:date="2022-02-17T14:19:00Z"/>
                        </w:rPr>
                      </w:rPrChange>
                    </w:rPr>
                    <w:pPrChange w:id="270" w:author="Yohei Kato" w:date="2022-02-17T14:21:00Z">
                      <w:pPr>
                        <w:spacing w:line="276" w:lineRule="auto"/>
                        <w:jc w:val="both"/>
                      </w:pPr>
                    </w:pPrChange>
                  </w:pPr>
                  <w:ins w:id="271" w:author="Yohei Kato" w:date="2022-02-17T14:20:00Z">
                    <w:r w:rsidRPr="00F40402">
                      <w:rPr>
                        <w:sz w:val="20"/>
                        <w:szCs w:val="20"/>
                        <w:rPrChange w:id="272" w:author="Yohei Kato" w:date="2022-02-17T14:20:00Z">
                          <w:rPr/>
                        </w:rPrChange>
                      </w:rPr>
                      <w:t>No</w:t>
                    </w:r>
                  </w:ins>
                </w:p>
              </w:tc>
              <w:tc>
                <w:tcPr>
                  <w:tcW w:w="993" w:type="dxa"/>
                  <w:vMerge/>
                  <w:vAlign w:val="center"/>
                  <w:tcPrChange w:id="273" w:author="Yohei Kato" w:date="2022-02-17T14:26:00Z">
                    <w:tcPr>
                      <w:tcW w:w="850" w:type="dxa"/>
                      <w:gridSpan w:val="2"/>
                      <w:vMerge/>
                      <w:vAlign w:val="center"/>
                    </w:tcPr>
                  </w:tcPrChange>
                </w:tcPr>
                <w:p w14:paraId="7843804A" w14:textId="77777777" w:rsidR="00B2485B" w:rsidRPr="00F40402" w:rsidRDefault="00B2485B">
                  <w:pPr>
                    <w:spacing w:line="276" w:lineRule="auto"/>
                    <w:rPr>
                      <w:ins w:id="274" w:author="Yohei Kato" w:date="2022-02-17T14:20:00Z"/>
                      <w:sz w:val="20"/>
                      <w:szCs w:val="20"/>
                    </w:rPr>
                    <w:pPrChange w:id="275" w:author="Yohei Kato" w:date="2022-02-17T14:26:00Z">
                      <w:pPr>
                        <w:spacing w:line="276" w:lineRule="auto"/>
                        <w:jc w:val="both"/>
                      </w:pPr>
                    </w:pPrChange>
                  </w:pPr>
                </w:p>
              </w:tc>
            </w:tr>
          </w:tbl>
          <w:p w14:paraId="01621BEF" w14:textId="2FBA850E" w:rsidR="00F40402" w:rsidRPr="003A18EE" w:rsidRDefault="00F40402" w:rsidP="0088306F">
            <w:pPr>
              <w:spacing w:line="276" w:lineRule="auto"/>
              <w:jc w:val="both"/>
            </w:pPr>
          </w:p>
        </w:tc>
        <w:tc>
          <w:tcPr>
            <w:tcW w:w="2268" w:type="dxa"/>
          </w:tcPr>
          <w:p w14:paraId="2BD65BD8" w14:textId="422051D6" w:rsidR="0088306F" w:rsidRPr="001562BD" w:rsidRDefault="00F17964" w:rsidP="0088306F">
            <w:pPr>
              <w:spacing w:line="276" w:lineRule="auto"/>
            </w:pPr>
            <w:r>
              <w:lastRenderedPageBreak/>
              <w:t xml:space="preserve">See Results section: </w:t>
            </w:r>
            <w:r w:rsidRPr="00F17964">
              <w:t>Duration of engagement, number of programmes and frequency</w:t>
            </w:r>
            <w:r>
              <w:t>.</w:t>
            </w:r>
          </w:p>
        </w:tc>
      </w:tr>
      <w:tr w:rsidR="0088306F" w14:paraId="6B1F0A13" w14:textId="77777777" w:rsidTr="00722A08">
        <w:tc>
          <w:tcPr>
            <w:tcW w:w="5382" w:type="dxa"/>
          </w:tcPr>
          <w:p w14:paraId="3238B6B2" w14:textId="6F2F8E11" w:rsidR="0088306F" w:rsidRDefault="0088306F" w:rsidP="0088306F">
            <w:pPr>
              <w:spacing w:line="276" w:lineRule="auto"/>
              <w:rPr>
                <w:b/>
                <w:bCs/>
                <w:color w:val="222222"/>
                <w:shd w:val="clear" w:color="auto" w:fill="FFFFFF"/>
              </w:rPr>
            </w:pPr>
            <w:r w:rsidRPr="00B8011F">
              <w:rPr>
                <w:b/>
                <w:bCs/>
                <w:shd w:val="clear" w:color="auto" w:fill="FFFFFF"/>
              </w:rPr>
              <w:t>#68</w:t>
            </w:r>
            <w:r w:rsidRPr="00DE7074">
              <w:rPr>
                <w:b/>
                <w:bCs/>
                <w:shd w:val="clear" w:color="auto" w:fill="FFFFFF"/>
              </w:rPr>
              <w:t xml:space="preserve"> </w:t>
            </w:r>
            <w:r w:rsidRPr="00DE7074">
              <w:rPr>
                <w:shd w:val="clear" w:color="auto" w:fill="FFFFFF"/>
              </w:rPr>
              <w:t>I do think the authors could, given the type of research, provide additional explanation related to how impartiality and detachment from personal bias was ensured. The authors acknowledged the use of independent researchers to compare and validate the results; however, in a more general sense, I think it is important that the authors articulate how the discussions took place to ensure participants were not led to a particular answer.</w:t>
            </w:r>
          </w:p>
        </w:tc>
        <w:tc>
          <w:tcPr>
            <w:tcW w:w="7513" w:type="dxa"/>
          </w:tcPr>
          <w:p w14:paraId="30429978" w14:textId="59A4A27B" w:rsidR="0088306F" w:rsidRDefault="00DE7074" w:rsidP="0088306F">
            <w:pPr>
              <w:spacing w:line="276" w:lineRule="auto"/>
              <w:jc w:val="both"/>
            </w:pPr>
            <w:r>
              <w:rPr>
                <w:shd w:val="clear" w:color="auto" w:fill="FFFFFF"/>
              </w:rPr>
              <w:t>T</w:t>
            </w:r>
            <w:r w:rsidRPr="00B116BA">
              <w:rPr>
                <w:shd w:val="clear" w:color="auto" w:fill="FFFFFF"/>
              </w:rPr>
              <w:t>hank</w:t>
            </w:r>
            <w:r>
              <w:rPr>
                <w:shd w:val="clear" w:color="auto" w:fill="FFFFFF"/>
              </w:rPr>
              <w:t>s to</w:t>
            </w:r>
            <w:r w:rsidRPr="00B116BA">
              <w:rPr>
                <w:shd w:val="clear" w:color="auto" w:fill="FFFFFF"/>
              </w:rPr>
              <w:t xml:space="preserve"> the reviewer for raising our awareness </w:t>
            </w:r>
            <w:r>
              <w:t>on this</w:t>
            </w:r>
            <w:r w:rsidR="00B8011F">
              <w:t xml:space="preserve"> important point. We</w:t>
            </w:r>
            <w:r w:rsidR="00F12669">
              <w:t xml:space="preserve"> included further information of how the discussion groups took place and the measures set in place to avoid interviewer bias (see Method</w:t>
            </w:r>
            <w:r w:rsidR="00C260E3">
              <w:t xml:space="preserve"> section ‘Focus Groups’:</w:t>
            </w:r>
          </w:p>
          <w:p w14:paraId="4019AB64" w14:textId="77777777" w:rsidR="00C260E3" w:rsidRDefault="00C260E3" w:rsidP="0088306F">
            <w:pPr>
              <w:spacing w:line="276" w:lineRule="auto"/>
              <w:jc w:val="both"/>
            </w:pPr>
          </w:p>
          <w:p w14:paraId="44C5979E" w14:textId="765D4805" w:rsidR="00C660E9" w:rsidRPr="001A6485" w:rsidRDefault="001A6485" w:rsidP="002C3520">
            <w:pPr>
              <w:spacing w:line="276" w:lineRule="auto"/>
              <w:ind w:left="427" w:right="357"/>
              <w:jc w:val="both"/>
              <w:rPr>
                <w:i/>
                <w:iCs/>
              </w:rPr>
            </w:pPr>
            <w:r w:rsidRPr="001A6485">
              <w:rPr>
                <w:i/>
                <w:iCs/>
              </w:rPr>
              <w:t xml:space="preserve">The participants, moderator, and assistant were seated around a rectangular table facing each other to enhance communication and rapport (Krueger and Casey, 2000). The beginning of each session was dedicated to build rapport to create a comfortable environment. Individuals were asked to introduce themselves and share her time of engagement with GUI. The questions were presented in a form of fluid discussion introducing basic information about the topic to </w:t>
            </w:r>
            <w:r w:rsidRPr="001A6485">
              <w:rPr>
                <w:i/>
                <w:iCs/>
              </w:rPr>
              <w:lastRenderedPageBreak/>
              <w:t>help eliciting different answers that were taken in a more in-depth discussion. The moderator retained a relaxed and candid attitude to maintain human connection. In FGD there is always a risk of introducing interviewer bias, to mitigate this the moderator gave enough time to participants to reflect on their answers. The questions and probs were conducted to enact in-depth analysis instead of misleading participants into specific answers.</w:t>
            </w:r>
          </w:p>
        </w:tc>
        <w:tc>
          <w:tcPr>
            <w:tcW w:w="2268" w:type="dxa"/>
          </w:tcPr>
          <w:p w14:paraId="6B565C47" w14:textId="077822C1" w:rsidR="0088306F" w:rsidRPr="001562BD" w:rsidRDefault="001A6485" w:rsidP="0088306F">
            <w:pPr>
              <w:spacing w:line="276" w:lineRule="auto"/>
            </w:pPr>
            <w:r>
              <w:lastRenderedPageBreak/>
              <w:t>Method section: Focus Groups.</w:t>
            </w:r>
          </w:p>
        </w:tc>
      </w:tr>
      <w:tr w:rsidR="0088306F" w14:paraId="2E7C144E" w14:textId="77777777" w:rsidTr="00722A08">
        <w:tc>
          <w:tcPr>
            <w:tcW w:w="5382" w:type="dxa"/>
          </w:tcPr>
          <w:p w14:paraId="5E23EA9F" w14:textId="172A078B" w:rsidR="0088306F" w:rsidRDefault="0088306F" w:rsidP="0088306F">
            <w:pPr>
              <w:spacing w:line="276" w:lineRule="auto"/>
              <w:rPr>
                <w:b/>
                <w:bCs/>
                <w:color w:val="222222"/>
                <w:shd w:val="clear" w:color="auto" w:fill="FFFFFF"/>
              </w:rPr>
            </w:pPr>
            <w:r>
              <w:rPr>
                <w:b/>
                <w:bCs/>
                <w:color w:val="222222"/>
                <w:shd w:val="clear" w:color="auto" w:fill="FFFFFF"/>
              </w:rPr>
              <w:t xml:space="preserve">#71 </w:t>
            </w:r>
            <w:r w:rsidRPr="005A5AFD">
              <w:rPr>
                <w:color w:val="222222"/>
                <w:shd w:val="clear" w:color="auto" w:fill="FFFFFF"/>
              </w:rPr>
              <w:t>The research goals I thought are well defined and researched using a robust and comprehensive method. The use of seven focus groups was thorough</w:t>
            </w:r>
            <w:r w:rsidRPr="00B20885">
              <w:rPr>
                <w:color w:val="222222"/>
                <w:shd w:val="clear" w:color="auto" w:fill="FFFFFF"/>
              </w:rPr>
              <w:t xml:space="preserve">; however, there is a disproportionate number of female respondents versus male respondents for the survey. I do not believe that would </w:t>
            </w:r>
            <w:proofErr w:type="spellStart"/>
            <w:r w:rsidRPr="00B20885">
              <w:rPr>
                <w:color w:val="222222"/>
                <w:shd w:val="clear" w:color="auto" w:fill="FFFFFF"/>
              </w:rPr>
              <w:t>effect</w:t>
            </w:r>
            <w:proofErr w:type="spellEnd"/>
            <w:r w:rsidRPr="00B20885">
              <w:rPr>
                <w:color w:val="222222"/>
                <w:shd w:val="clear" w:color="auto" w:fill="FFFFFF"/>
              </w:rPr>
              <w:t xml:space="preserve"> the results, but the authors may want to dedicate a couple of sentences to acknowledge and address it.</w:t>
            </w:r>
          </w:p>
        </w:tc>
        <w:tc>
          <w:tcPr>
            <w:tcW w:w="7513" w:type="dxa"/>
          </w:tcPr>
          <w:p w14:paraId="22ECB2AD" w14:textId="1FCFE588" w:rsidR="0088306F" w:rsidRPr="003A18EE" w:rsidRDefault="00F52B0C" w:rsidP="0088306F">
            <w:pPr>
              <w:spacing w:line="276" w:lineRule="auto"/>
              <w:jc w:val="both"/>
            </w:pPr>
            <w:r>
              <w:t>There was a</w:t>
            </w:r>
            <w:r w:rsidRPr="00F52B0C">
              <w:t xml:space="preserve"> significant difference in gender in the sample size that included 75 female and 28 male respondents. </w:t>
            </w:r>
            <w:r>
              <w:t>We concord with the reviewer that this</w:t>
            </w:r>
            <w:r w:rsidR="00C07DD9">
              <w:t xml:space="preserve"> would not </w:t>
            </w:r>
            <w:r w:rsidR="00431551">
              <w:t>affect</w:t>
            </w:r>
            <w:r w:rsidR="00C07DD9">
              <w:t xml:space="preserve"> the results and </w:t>
            </w:r>
            <w:r w:rsidR="00BD4B84">
              <w:t xml:space="preserve">it was </w:t>
            </w:r>
            <w:r w:rsidR="00C07DD9">
              <w:t>confirmed by a</w:t>
            </w:r>
            <w:r w:rsidRPr="00F52B0C">
              <w:t xml:space="preserve"> median test </w:t>
            </w:r>
            <w:r w:rsidR="00C07DD9">
              <w:t>that did not find</w:t>
            </w:r>
            <w:r w:rsidRPr="00F52B0C">
              <w:t xml:space="preserve"> statistically significant differences between the two groups according to all the variables measured. </w:t>
            </w:r>
            <w:r w:rsidR="00C07DD9">
              <w:t xml:space="preserve">The only statistically significant difference was found </w:t>
            </w:r>
            <w:r w:rsidRPr="00F52B0C">
              <w:t>in the variable self-efficacy p=0.041</w:t>
            </w:r>
            <w:r w:rsidR="004401A4">
              <w:t xml:space="preserve">. This has been acknowledged in the manuscript. </w:t>
            </w:r>
          </w:p>
        </w:tc>
        <w:tc>
          <w:tcPr>
            <w:tcW w:w="2268" w:type="dxa"/>
          </w:tcPr>
          <w:p w14:paraId="6D8F5350" w14:textId="6840EEE0" w:rsidR="0088306F" w:rsidRPr="001562BD" w:rsidRDefault="00431551" w:rsidP="0088306F">
            <w:pPr>
              <w:spacing w:line="276" w:lineRule="auto"/>
            </w:pPr>
            <w:r>
              <w:t xml:space="preserve">See ‘Online surveys’ section. </w:t>
            </w:r>
          </w:p>
        </w:tc>
      </w:tr>
      <w:tr w:rsidR="0088306F" w14:paraId="2933B53F" w14:textId="77777777" w:rsidTr="00722A08">
        <w:tc>
          <w:tcPr>
            <w:tcW w:w="5382" w:type="dxa"/>
            <w:shd w:val="clear" w:color="auto" w:fill="DEEAF6" w:themeFill="accent5" w:themeFillTint="33"/>
          </w:tcPr>
          <w:p w14:paraId="7991204C" w14:textId="3E5C4002" w:rsidR="0088306F" w:rsidRPr="003C5649" w:rsidRDefault="0088306F" w:rsidP="0088306F">
            <w:pPr>
              <w:spacing w:line="276" w:lineRule="auto"/>
              <w:rPr>
                <w:b/>
                <w:bCs/>
                <w:color w:val="222222"/>
                <w:shd w:val="clear" w:color="auto" w:fill="FFFFFF"/>
              </w:rPr>
            </w:pPr>
            <w:r>
              <w:rPr>
                <w:b/>
                <w:bCs/>
                <w:color w:val="222222"/>
                <w:shd w:val="clear" w:color="auto" w:fill="FFFFFF"/>
              </w:rPr>
              <w:t>5GS</w:t>
            </w:r>
          </w:p>
        </w:tc>
        <w:tc>
          <w:tcPr>
            <w:tcW w:w="7513" w:type="dxa"/>
            <w:shd w:val="clear" w:color="auto" w:fill="DEEAF6" w:themeFill="accent5" w:themeFillTint="33"/>
          </w:tcPr>
          <w:p w14:paraId="4F910250" w14:textId="77777777" w:rsidR="0088306F" w:rsidRPr="003A18EE" w:rsidRDefault="0088306F" w:rsidP="0088306F">
            <w:pPr>
              <w:spacing w:line="276" w:lineRule="auto"/>
              <w:jc w:val="both"/>
            </w:pPr>
          </w:p>
        </w:tc>
        <w:tc>
          <w:tcPr>
            <w:tcW w:w="2268" w:type="dxa"/>
            <w:shd w:val="clear" w:color="auto" w:fill="DEEAF6" w:themeFill="accent5" w:themeFillTint="33"/>
          </w:tcPr>
          <w:p w14:paraId="091296E6" w14:textId="77777777" w:rsidR="0088306F" w:rsidRPr="001562BD" w:rsidRDefault="0088306F" w:rsidP="0088306F">
            <w:pPr>
              <w:spacing w:line="276" w:lineRule="auto"/>
            </w:pPr>
          </w:p>
        </w:tc>
      </w:tr>
      <w:tr w:rsidR="0088306F" w14:paraId="25E30839" w14:textId="77777777" w:rsidTr="00722A08">
        <w:tc>
          <w:tcPr>
            <w:tcW w:w="5382" w:type="dxa"/>
          </w:tcPr>
          <w:p w14:paraId="31E29D35" w14:textId="741050C2" w:rsidR="0088306F" w:rsidRPr="003C5649" w:rsidRDefault="0088306F" w:rsidP="0088306F">
            <w:pPr>
              <w:spacing w:line="276" w:lineRule="auto"/>
              <w:rPr>
                <w:b/>
                <w:bCs/>
                <w:color w:val="222222"/>
                <w:shd w:val="clear" w:color="auto" w:fill="FFFFFF"/>
              </w:rPr>
            </w:pPr>
            <w:commentRangeStart w:id="276"/>
            <w:r w:rsidRPr="00877EB9">
              <w:rPr>
                <w:b/>
                <w:bCs/>
                <w:color w:val="222222"/>
                <w:highlight w:val="yellow"/>
                <w:shd w:val="clear" w:color="auto" w:fill="FFFFFF"/>
              </w:rPr>
              <w:t>#5</w:t>
            </w:r>
            <w:r w:rsidRPr="00877EB9">
              <w:rPr>
                <w:color w:val="222222"/>
                <w:highlight w:val="yellow"/>
                <w:shd w:val="clear" w:color="auto" w:fill="FFFFFF"/>
              </w:rPr>
              <w:t xml:space="preserve"> It is unclear how the "5Gs" relate to psychological/social wellbeing impacts of nature-placemaking.</w:t>
            </w:r>
            <w:commentRangeEnd w:id="276"/>
            <w:r w:rsidR="00DD5649">
              <w:rPr>
                <w:rStyle w:val="CommentReference"/>
              </w:rPr>
              <w:commentReference w:id="276"/>
            </w:r>
          </w:p>
        </w:tc>
        <w:tc>
          <w:tcPr>
            <w:tcW w:w="7513" w:type="dxa"/>
          </w:tcPr>
          <w:p w14:paraId="5DB5D67D" w14:textId="702BDE9A" w:rsidR="0088306F" w:rsidRPr="00225C7A" w:rsidRDefault="00874B8E" w:rsidP="009C3024">
            <w:pPr>
              <w:spacing w:line="276" w:lineRule="auto"/>
              <w:jc w:val="both"/>
              <w:rPr>
                <w:highlight w:val="yellow"/>
              </w:rPr>
            </w:pPr>
            <w:r w:rsidRPr="00F42A3F">
              <w:t xml:space="preserve">While our study is exploring the components that might influence </w:t>
            </w:r>
            <w:del w:id="277" w:author="Yohei Kato" w:date="2022-02-17T14:32:00Z">
              <w:r w:rsidRPr="00F42A3F" w:rsidDel="008665F6">
                <w:delText xml:space="preserve">an </w:delText>
              </w:r>
              <w:r w:rsidR="00EB2324" w:rsidRPr="00F42A3F" w:rsidDel="008665F6">
                <w:delText>enhanced</w:delText>
              </w:r>
            </w:del>
            <w:del w:id="278" w:author="Yohei Kato" w:date="2022-02-17T14:31:00Z">
              <w:r w:rsidRPr="00F42A3F" w:rsidDel="008665F6">
                <w:delText xml:space="preserve"> of</w:delText>
              </w:r>
            </w:del>
            <w:del w:id="279" w:author="Yohei Kato" w:date="2022-02-17T14:32:00Z">
              <w:r w:rsidRPr="00F42A3F" w:rsidDel="008665F6">
                <w:delText xml:space="preserve"> </w:delText>
              </w:r>
            </w:del>
            <w:r w:rsidRPr="00F42A3F">
              <w:t xml:space="preserve">psychological wellbeing </w:t>
            </w:r>
            <w:r w:rsidR="00D34B4E" w:rsidRPr="00F42A3F">
              <w:t>in people participati</w:t>
            </w:r>
            <w:r w:rsidR="0057448B">
              <w:t>ng</w:t>
            </w:r>
            <w:r w:rsidR="00D34B4E" w:rsidRPr="00F42A3F">
              <w:t xml:space="preserve"> in NPM activities </w:t>
            </w:r>
            <w:r w:rsidR="007A69C7">
              <w:t>at</w:t>
            </w:r>
            <w:r w:rsidR="00D34B4E" w:rsidRPr="00F42A3F">
              <w:t xml:space="preserve"> GUI</w:t>
            </w:r>
            <w:r w:rsidR="007A69C7">
              <w:t>,</w:t>
            </w:r>
            <w:r w:rsidR="00D34B4E" w:rsidRPr="00F42A3F">
              <w:t xml:space="preserve"> we are not conclusively claiming that t</w:t>
            </w:r>
            <w:r w:rsidR="00DA52CA" w:rsidRPr="00F42A3F">
              <w:t xml:space="preserve">he 5Gs </w:t>
            </w:r>
            <w:r w:rsidR="00D34B4E" w:rsidRPr="00F42A3F">
              <w:t>have a direct impact on the health and wellbeing though this could be explored further. Instead, we are acknowledging th</w:t>
            </w:r>
            <w:r w:rsidR="005B4FBC">
              <w:t>at since the</w:t>
            </w:r>
            <w:r w:rsidR="00D34B4E" w:rsidRPr="00F42A3F">
              <w:t xml:space="preserve"> </w:t>
            </w:r>
            <w:r w:rsidR="00EB2324" w:rsidRPr="00F42A3F">
              <w:t>5G</w:t>
            </w:r>
            <w:ins w:id="280" w:author="Yohei Kato" w:date="2022-02-17T14:32:00Z">
              <w:r w:rsidR="008665F6">
                <w:t>s</w:t>
              </w:r>
            </w:ins>
            <w:del w:id="281" w:author="Yohei Kato" w:date="2022-02-17T14:32:00Z">
              <w:r w:rsidR="00EB2324" w:rsidRPr="00F42A3F" w:rsidDel="008665F6">
                <w:delText>S</w:delText>
              </w:r>
            </w:del>
            <w:r w:rsidR="00EB2324" w:rsidRPr="00F42A3F">
              <w:t xml:space="preserve"> </w:t>
            </w:r>
            <w:r w:rsidR="005B4FBC">
              <w:t>constitutes a</w:t>
            </w:r>
            <w:r w:rsidR="00EB2324" w:rsidRPr="00F42A3F">
              <w:t xml:space="preserve"> </w:t>
            </w:r>
            <w:r w:rsidR="00D34B4E" w:rsidRPr="00F42A3F">
              <w:t xml:space="preserve">pedagogical framework </w:t>
            </w:r>
            <w:r w:rsidR="00FC743C">
              <w:t>used</w:t>
            </w:r>
            <w:r w:rsidR="00EB2324" w:rsidRPr="00F42A3F">
              <w:t xml:space="preserve"> </w:t>
            </w:r>
            <w:r w:rsidR="007A69C7">
              <w:t xml:space="preserve">to </w:t>
            </w:r>
            <w:r w:rsidR="00EB2324" w:rsidRPr="00F42A3F">
              <w:t>guide the NPM programmes</w:t>
            </w:r>
            <w:r w:rsidR="005B4FBC">
              <w:t xml:space="preserve"> it could potentially have an impact in the way people connect </w:t>
            </w:r>
            <w:r w:rsidR="00EF454F">
              <w:t xml:space="preserve">with the natural environment. </w:t>
            </w:r>
            <w:r w:rsidR="00CD50AF">
              <w:t>Possibly</w:t>
            </w:r>
            <w:r w:rsidR="00EF454F">
              <w:t xml:space="preserve"> these values could also guide individuals in their pursue of </w:t>
            </w:r>
            <w:r w:rsidR="005E6234">
              <w:t xml:space="preserve">creating a sense of community and appreciating the natural environment. </w:t>
            </w:r>
            <w:r w:rsidR="00EB2324" w:rsidRPr="00F42A3F">
              <w:t xml:space="preserve"> </w:t>
            </w:r>
          </w:p>
        </w:tc>
        <w:tc>
          <w:tcPr>
            <w:tcW w:w="2268" w:type="dxa"/>
          </w:tcPr>
          <w:p w14:paraId="23F26A41" w14:textId="77777777" w:rsidR="0088306F" w:rsidRPr="001562BD" w:rsidRDefault="0088306F" w:rsidP="0088306F">
            <w:pPr>
              <w:spacing w:line="276" w:lineRule="auto"/>
            </w:pPr>
          </w:p>
        </w:tc>
      </w:tr>
      <w:tr w:rsidR="0088306F" w14:paraId="61E81019" w14:textId="77777777" w:rsidTr="00722A08">
        <w:tc>
          <w:tcPr>
            <w:tcW w:w="5382" w:type="dxa"/>
          </w:tcPr>
          <w:p w14:paraId="10419370" w14:textId="1101598C" w:rsidR="0088306F" w:rsidRPr="003C5649" w:rsidRDefault="0088306F" w:rsidP="0088306F">
            <w:pPr>
              <w:spacing w:line="276" w:lineRule="auto"/>
              <w:rPr>
                <w:b/>
                <w:bCs/>
                <w:color w:val="222222"/>
                <w:shd w:val="clear" w:color="auto" w:fill="FFFFFF"/>
              </w:rPr>
            </w:pPr>
            <w:r w:rsidRPr="00F75E9A">
              <w:rPr>
                <w:b/>
                <w:bCs/>
                <w:color w:val="222222"/>
                <w:shd w:val="clear" w:color="auto" w:fill="FFFFFF"/>
              </w:rPr>
              <w:lastRenderedPageBreak/>
              <w:t>#27</w:t>
            </w:r>
            <w:r>
              <w:rPr>
                <w:color w:val="222222"/>
                <w:shd w:val="clear" w:color="auto" w:fill="FFFFFF"/>
              </w:rPr>
              <w:t xml:space="preserve"> </w:t>
            </w:r>
            <w:r w:rsidRPr="00F75E9A">
              <w:rPr>
                <w:color w:val="222222"/>
                <w:shd w:val="clear" w:color="auto" w:fill="FFFFFF"/>
              </w:rPr>
              <w:t>You need to explain why the 5Gs are so important and how they are imparted to volunteers/ participants.</w:t>
            </w:r>
          </w:p>
        </w:tc>
        <w:tc>
          <w:tcPr>
            <w:tcW w:w="7513" w:type="dxa"/>
          </w:tcPr>
          <w:p w14:paraId="3EC1DF91" w14:textId="3A018779" w:rsidR="0088306F" w:rsidRPr="003A18EE" w:rsidRDefault="0088306F" w:rsidP="0088306F">
            <w:pPr>
              <w:spacing w:line="276" w:lineRule="auto"/>
              <w:jc w:val="both"/>
            </w:pPr>
            <w:r>
              <w:t xml:space="preserve">The importance of the 5Gs and how they are imparted to volunteers have been explained and included in the methods section.  </w:t>
            </w:r>
          </w:p>
        </w:tc>
        <w:tc>
          <w:tcPr>
            <w:tcW w:w="2268" w:type="dxa"/>
          </w:tcPr>
          <w:p w14:paraId="2EAA9A24" w14:textId="39569E71" w:rsidR="0088306F" w:rsidRPr="001562BD" w:rsidRDefault="0088306F" w:rsidP="0088306F">
            <w:pPr>
              <w:spacing w:line="276" w:lineRule="auto"/>
            </w:pPr>
            <w:r>
              <w:t>Methods section.</w:t>
            </w:r>
          </w:p>
        </w:tc>
      </w:tr>
      <w:tr w:rsidR="0088306F" w14:paraId="1A230736" w14:textId="77777777" w:rsidTr="00722A08">
        <w:tc>
          <w:tcPr>
            <w:tcW w:w="5382" w:type="dxa"/>
            <w:shd w:val="clear" w:color="auto" w:fill="BDD6EE" w:themeFill="accent5" w:themeFillTint="66"/>
          </w:tcPr>
          <w:p w14:paraId="56B411CB" w14:textId="367BC4EE" w:rsidR="0088306F" w:rsidRPr="003C5649" w:rsidRDefault="0088306F" w:rsidP="0088306F">
            <w:pPr>
              <w:spacing w:line="276" w:lineRule="auto"/>
              <w:rPr>
                <w:b/>
                <w:bCs/>
                <w:color w:val="222222"/>
                <w:shd w:val="clear" w:color="auto" w:fill="FFFFFF"/>
              </w:rPr>
            </w:pPr>
            <w:r>
              <w:rPr>
                <w:b/>
                <w:bCs/>
                <w:color w:val="222222"/>
                <w:shd w:val="clear" w:color="auto" w:fill="FFFFFF"/>
              </w:rPr>
              <w:t>Discussion</w:t>
            </w:r>
          </w:p>
        </w:tc>
        <w:tc>
          <w:tcPr>
            <w:tcW w:w="7513" w:type="dxa"/>
            <w:shd w:val="clear" w:color="auto" w:fill="BDD6EE" w:themeFill="accent5" w:themeFillTint="66"/>
          </w:tcPr>
          <w:p w14:paraId="551B8EFB" w14:textId="77777777" w:rsidR="0088306F" w:rsidRPr="003A18EE" w:rsidRDefault="0088306F" w:rsidP="0088306F">
            <w:pPr>
              <w:spacing w:line="276" w:lineRule="auto"/>
              <w:jc w:val="both"/>
            </w:pPr>
          </w:p>
        </w:tc>
        <w:tc>
          <w:tcPr>
            <w:tcW w:w="2268" w:type="dxa"/>
            <w:shd w:val="clear" w:color="auto" w:fill="BDD6EE" w:themeFill="accent5" w:themeFillTint="66"/>
          </w:tcPr>
          <w:p w14:paraId="1D492527" w14:textId="77777777" w:rsidR="0088306F" w:rsidRPr="001562BD" w:rsidRDefault="0088306F" w:rsidP="0088306F">
            <w:pPr>
              <w:spacing w:line="276" w:lineRule="auto"/>
            </w:pPr>
          </w:p>
        </w:tc>
      </w:tr>
      <w:tr w:rsidR="0088306F" w14:paraId="54E00A51" w14:textId="77777777" w:rsidTr="00722A08">
        <w:tc>
          <w:tcPr>
            <w:tcW w:w="5382" w:type="dxa"/>
            <w:shd w:val="clear" w:color="auto" w:fill="auto"/>
          </w:tcPr>
          <w:p w14:paraId="7E13DD8D" w14:textId="31F8BAB1" w:rsidR="0088306F" w:rsidRDefault="0088306F" w:rsidP="0088306F">
            <w:pPr>
              <w:spacing w:line="276" w:lineRule="auto"/>
              <w:rPr>
                <w:b/>
                <w:bCs/>
                <w:color w:val="222222"/>
                <w:shd w:val="clear" w:color="auto" w:fill="FFFFFF"/>
              </w:rPr>
            </w:pPr>
            <w:r w:rsidRPr="007B7D63">
              <w:rPr>
                <w:b/>
                <w:bCs/>
                <w:shd w:val="clear" w:color="auto" w:fill="FFFFFF"/>
              </w:rPr>
              <w:t xml:space="preserve">#50 </w:t>
            </w:r>
            <w:r w:rsidRPr="007B7D63">
              <w:rPr>
                <w:shd w:val="clear" w:color="auto" w:fill="FFFFFF"/>
              </w:rPr>
              <w:t>I don't understand the statement on lines 58-60: 'people interacting in GUI NPM activities undergo a self-reflective process' - who exactly does this? If they are facilitators, is this part of their training? What training do facilitators have to undergo?</w:t>
            </w:r>
          </w:p>
        </w:tc>
        <w:tc>
          <w:tcPr>
            <w:tcW w:w="7513" w:type="dxa"/>
            <w:shd w:val="clear" w:color="auto" w:fill="auto"/>
          </w:tcPr>
          <w:p w14:paraId="658F8DD8" w14:textId="6A4CFD3C" w:rsidR="0088306F" w:rsidRDefault="0088306F" w:rsidP="0088306F">
            <w:pPr>
              <w:spacing w:line="276" w:lineRule="auto"/>
              <w:jc w:val="both"/>
            </w:pPr>
            <w:r>
              <w:t xml:space="preserve">We have included the method section ‘facilitation process’ and we have provided explanation on how the NPM programmes are conducted. </w:t>
            </w:r>
          </w:p>
          <w:p w14:paraId="5B275C0A" w14:textId="1BAA15B4" w:rsidR="0088306F" w:rsidRPr="003A18EE" w:rsidRDefault="0088306F" w:rsidP="009C3024">
            <w:pPr>
              <w:spacing w:line="276" w:lineRule="auto"/>
              <w:jc w:val="both"/>
            </w:pPr>
            <w:r>
              <w:t xml:space="preserve">Additionally, we have explained that facilitators do not undergo a specific training, but it is their long-term participation in NPM programmes what helps them to form their own facilitation style, nevertheless, they follow underlying guiding activities which are: </w:t>
            </w:r>
            <w:r w:rsidRPr="005D6EF0">
              <w:t>1) introduction; 2) presence with oneself; 3) immersion in the activity; 4) self-reflexion; and 5) community sharing</w:t>
            </w:r>
            <w:r>
              <w:t>.</w:t>
            </w:r>
          </w:p>
        </w:tc>
        <w:tc>
          <w:tcPr>
            <w:tcW w:w="2268" w:type="dxa"/>
            <w:shd w:val="clear" w:color="auto" w:fill="auto"/>
          </w:tcPr>
          <w:p w14:paraId="1002C22E" w14:textId="7C11FF91" w:rsidR="0088306F" w:rsidRPr="001562BD" w:rsidRDefault="0088306F" w:rsidP="0088306F">
            <w:pPr>
              <w:spacing w:line="276" w:lineRule="auto"/>
            </w:pPr>
            <w:r>
              <w:t>Methods section.</w:t>
            </w:r>
          </w:p>
        </w:tc>
      </w:tr>
      <w:tr w:rsidR="0088306F" w14:paraId="7E4AA618" w14:textId="77777777" w:rsidTr="00722A08">
        <w:tc>
          <w:tcPr>
            <w:tcW w:w="5382" w:type="dxa"/>
          </w:tcPr>
          <w:p w14:paraId="31E488AE" w14:textId="6D942A96" w:rsidR="0088306F" w:rsidRPr="003C5649" w:rsidRDefault="0088306F" w:rsidP="0088306F">
            <w:pPr>
              <w:spacing w:line="276" w:lineRule="auto"/>
              <w:rPr>
                <w:b/>
                <w:bCs/>
                <w:color w:val="222222"/>
                <w:shd w:val="clear" w:color="auto" w:fill="FFFFFF"/>
              </w:rPr>
            </w:pPr>
            <w:r>
              <w:rPr>
                <w:b/>
                <w:bCs/>
                <w:color w:val="222222"/>
                <w:shd w:val="clear" w:color="auto" w:fill="FFFFFF"/>
              </w:rPr>
              <w:t xml:space="preserve">#51 </w:t>
            </w:r>
            <w:r w:rsidRPr="00D34D98">
              <w:rPr>
                <w:color w:val="222222"/>
                <w:shd w:val="clear" w:color="auto" w:fill="FFFFFF"/>
              </w:rPr>
              <w:t>Figure 7 is misleading. Why is C where it is on the diagram? Are you suggesting that there are minimum attendance rates? Should there be a D in the diagram because you had 4 groups?</w:t>
            </w:r>
          </w:p>
        </w:tc>
        <w:tc>
          <w:tcPr>
            <w:tcW w:w="7513" w:type="dxa"/>
          </w:tcPr>
          <w:p w14:paraId="3ABCAF69" w14:textId="29C61D23" w:rsidR="0088306F" w:rsidRPr="009C3024" w:rsidRDefault="00653E2F" w:rsidP="0088306F">
            <w:pPr>
              <w:spacing w:line="276" w:lineRule="auto"/>
              <w:jc w:val="both"/>
            </w:pPr>
            <w:r w:rsidRPr="009C3024">
              <w:t>Neither the</w:t>
            </w:r>
            <w:r w:rsidR="004C3804" w:rsidRPr="009C3024">
              <w:t xml:space="preserve"> diagram </w:t>
            </w:r>
            <w:r w:rsidRPr="009C3024">
              <w:t>nor the discussion is</w:t>
            </w:r>
            <w:r w:rsidR="004C3804" w:rsidRPr="009C3024">
              <w:t xml:space="preserve"> suggest</w:t>
            </w:r>
            <w:r w:rsidRPr="009C3024">
              <w:t>ing</w:t>
            </w:r>
            <w:r w:rsidR="004C3804" w:rsidRPr="009C3024">
              <w:t xml:space="preserve"> that there should be a minimum of attendance rates</w:t>
            </w:r>
            <w:r w:rsidR="00C30013" w:rsidRPr="009C3024">
              <w:t>.</w:t>
            </w:r>
            <w:r w:rsidR="004C3804" w:rsidRPr="009C3024">
              <w:t xml:space="preserve"> </w:t>
            </w:r>
            <w:r w:rsidR="00C30013" w:rsidRPr="009C3024">
              <w:t xml:space="preserve">Instead, Figure </w:t>
            </w:r>
            <w:r w:rsidR="00494ED6" w:rsidRPr="009C3024">
              <w:t xml:space="preserve">7 after corrections Figure </w:t>
            </w:r>
            <w:r w:rsidR="00C30013" w:rsidRPr="009C3024">
              <w:t>9</w:t>
            </w:r>
            <w:r w:rsidR="004C3804" w:rsidRPr="009C3024">
              <w:t xml:space="preserve"> is </w:t>
            </w:r>
            <w:r w:rsidR="00CB2842" w:rsidRPr="009C3024">
              <w:t xml:space="preserve">depicting the </w:t>
            </w:r>
            <w:r w:rsidR="00C73868" w:rsidRPr="009C3024">
              <w:t xml:space="preserve">NPM process at GUI as found in the </w:t>
            </w:r>
            <w:r w:rsidR="00286B9C" w:rsidRPr="009C3024">
              <w:t xml:space="preserve">data </w:t>
            </w:r>
            <w:r w:rsidR="00F72381" w:rsidRPr="009C3024">
              <w:t xml:space="preserve">analysed. </w:t>
            </w:r>
          </w:p>
          <w:p w14:paraId="275C55BA" w14:textId="381C9732" w:rsidR="00210425" w:rsidRPr="003A18EE" w:rsidRDefault="00745229" w:rsidP="009C3024">
            <w:pPr>
              <w:spacing w:line="276" w:lineRule="auto"/>
              <w:jc w:val="both"/>
            </w:pPr>
            <w:r w:rsidRPr="009C3024">
              <w:t xml:space="preserve">The diagram is showing how the process of NPM unfolds in GUI </w:t>
            </w:r>
            <w:r w:rsidR="0043479A" w:rsidRPr="009C3024">
              <w:t>in relationship with the role of facilitators</w:t>
            </w:r>
            <w:r w:rsidR="00996B85" w:rsidRPr="009C3024">
              <w:t xml:space="preserve">. This </w:t>
            </w:r>
            <w:r w:rsidR="00DC63AA" w:rsidRPr="009C3024">
              <w:t xml:space="preserve">information </w:t>
            </w:r>
            <w:r w:rsidR="00996B85" w:rsidRPr="009C3024">
              <w:t xml:space="preserve">was abstracted </w:t>
            </w:r>
            <w:r w:rsidR="00DC63AA" w:rsidRPr="009C3024">
              <w:t xml:space="preserve">from the </w:t>
            </w:r>
            <w:r w:rsidR="00996B85" w:rsidRPr="009C3024">
              <w:t xml:space="preserve">triangulation of </w:t>
            </w:r>
            <w:r w:rsidR="00D00E95" w:rsidRPr="009C3024">
              <w:t xml:space="preserve">both </w:t>
            </w:r>
            <w:r w:rsidR="00996B85" w:rsidRPr="009C3024">
              <w:t xml:space="preserve">the </w:t>
            </w:r>
            <w:r w:rsidR="00D00E95" w:rsidRPr="009C3024">
              <w:t>qualitative and quantitative</w:t>
            </w:r>
            <w:r w:rsidR="00996B85" w:rsidRPr="009C3024">
              <w:t xml:space="preserve"> results</w:t>
            </w:r>
            <w:r w:rsidR="00A356BE" w:rsidRPr="009C3024">
              <w:t>. Different steps were identified</w:t>
            </w:r>
            <w:r w:rsidR="00C15F29" w:rsidRPr="009C3024">
              <w:t>.</w:t>
            </w:r>
            <w:r w:rsidR="00D16D5E" w:rsidRPr="009C3024">
              <w:t xml:space="preserve"> </w:t>
            </w:r>
            <w:r w:rsidR="005C5FC1" w:rsidRPr="009C3024">
              <w:t xml:space="preserve"> </w:t>
            </w:r>
            <w:r w:rsidR="00C15F29" w:rsidRPr="009C3024">
              <w:t>F</w:t>
            </w:r>
            <w:r w:rsidR="005C5FC1" w:rsidRPr="009C3024">
              <w:t xml:space="preserve">or </w:t>
            </w:r>
            <w:r w:rsidR="00D00E95" w:rsidRPr="009C3024">
              <w:t>instance,</w:t>
            </w:r>
            <w:r w:rsidR="00A356BE" w:rsidRPr="009C3024">
              <w:t xml:space="preserve"> a) </w:t>
            </w:r>
            <w:r w:rsidR="000D6DF0" w:rsidRPr="009C3024">
              <w:t>Constant guidance and input of facilitators transferring the 5Gs mentality</w:t>
            </w:r>
            <w:r w:rsidR="00F0083F" w:rsidRPr="009C3024">
              <w:t xml:space="preserve">; </w:t>
            </w:r>
            <w:r w:rsidR="00A356BE" w:rsidRPr="009C3024">
              <w:t xml:space="preserve">b) </w:t>
            </w:r>
            <w:r w:rsidR="00F0083F" w:rsidRPr="009C3024">
              <w:t>Continuous interaction with facilitators 5G mentality internalised; and c)</w:t>
            </w:r>
            <w:r w:rsidR="00010386" w:rsidRPr="009C3024">
              <w:t xml:space="preserve">. In each </w:t>
            </w:r>
            <w:r w:rsidR="00C15F29" w:rsidRPr="009C3024">
              <w:t xml:space="preserve">step </w:t>
            </w:r>
            <w:r w:rsidR="00D00E95" w:rsidRPr="009C3024">
              <w:t xml:space="preserve">there was a </w:t>
            </w:r>
            <w:r w:rsidR="00865C2D" w:rsidRPr="009C3024">
              <w:t xml:space="preserve">psychological marker </w:t>
            </w:r>
            <w:r w:rsidR="00BC112C" w:rsidRPr="009C3024">
              <w:t xml:space="preserve">observed </w:t>
            </w:r>
            <w:r w:rsidR="00865C2D" w:rsidRPr="009C3024">
              <w:t>(</w:t>
            </w:r>
            <w:r w:rsidR="00C20D67" w:rsidRPr="009C3024">
              <w:t>i.e.</w:t>
            </w:r>
            <w:r w:rsidR="00865C2D" w:rsidRPr="009C3024">
              <w:t xml:space="preserve">, a) social cohesion; b) </w:t>
            </w:r>
            <w:r w:rsidR="00C20D67" w:rsidRPr="009C3024">
              <w:t xml:space="preserve">intrinsic motivation).  </w:t>
            </w:r>
            <w:r w:rsidR="00BC112C" w:rsidRPr="009C3024">
              <w:t xml:space="preserve">It is important to clarify that the diagram </w:t>
            </w:r>
            <w:r w:rsidR="00D02F64" w:rsidRPr="009C3024">
              <w:t xml:space="preserve">is showing the overall process instead of the four groups </w:t>
            </w:r>
            <w:r w:rsidR="00210425" w:rsidRPr="009C3024">
              <w:t xml:space="preserve">identified in the quantitative analysis. </w:t>
            </w:r>
          </w:p>
        </w:tc>
        <w:tc>
          <w:tcPr>
            <w:tcW w:w="2268" w:type="dxa"/>
          </w:tcPr>
          <w:p w14:paraId="1C51843C" w14:textId="77777777" w:rsidR="0088306F" w:rsidRPr="001562BD" w:rsidRDefault="0088306F" w:rsidP="0088306F">
            <w:pPr>
              <w:spacing w:line="276" w:lineRule="auto"/>
            </w:pPr>
          </w:p>
        </w:tc>
      </w:tr>
      <w:tr w:rsidR="0088306F" w14:paraId="5BD9B757" w14:textId="77777777" w:rsidTr="00722A08">
        <w:tc>
          <w:tcPr>
            <w:tcW w:w="5382" w:type="dxa"/>
          </w:tcPr>
          <w:p w14:paraId="59181891" w14:textId="770B54B0" w:rsidR="0088306F" w:rsidRPr="003C5649" w:rsidRDefault="0088306F" w:rsidP="0088306F">
            <w:pPr>
              <w:spacing w:line="276" w:lineRule="auto"/>
              <w:rPr>
                <w:b/>
                <w:bCs/>
                <w:color w:val="222222"/>
                <w:shd w:val="clear" w:color="auto" w:fill="FFFFFF"/>
              </w:rPr>
            </w:pPr>
            <w:r>
              <w:rPr>
                <w:b/>
                <w:bCs/>
                <w:color w:val="222222"/>
                <w:shd w:val="clear" w:color="auto" w:fill="FFFFFF"/>
              </w:rPr>
              <w:t xml:space="preserve">#52 </w:t>
            </w:r>
            <w:r w:rsidRPr="00D34D98">
              <w:rPr>
                <w:color w:val="222222"/>
                <w:shd w:val="clear" w:color="auto" w:fill="FFFFFF"/>
              </w:rPr>
              <w:t xml:space="preserve">Pg. 20, lines 48-50: you do not mention in the analysis that new participants 'seek in-depth knowledge about environmental sustainability </w:t>
            </w:r>
            <w:r w:rsidRPr="00D34D98">
              <w:rPr>
                <w:color w:val="222222"/>
                <w:shd w:val="clear" w:color="auto" w:fill="FFFFFF"/>
              </w:rPr>
              <w:lastRenderedPageBreak/>
              <w:t>through direct interaction with nature' - where has this finding come from?</w:t>
            </w:r>
          </w:p>
        </w:tc>
        <w:tc>
          <w:tcPr>
            <w:tcW w:w="7513" w:type="dxa"/>
          </w:tcPr>
          <w:p w14:paraId="0C7365FE" w14:textId="72E9411F" w:rsidR="0088306F" w:rsidRPr="003A18EE" w:rsidRDefault="00BD0DE3" w:rsidP="0088306F">
            <w:pPr>
              <w:spacing w:line="276" w:lineRule="auto"/>
              <w:jc w:val="both"/>
            </w:pPr>
            <w:r w:rsidRPr="00AD2C9E">
              <w:lastRenderedPageBreak/>
              <w:t xml:space="preserve">Please refer to case study section where this information has been included. </w:t>
            </w:r>
          </w:p>
        </w:tc>
        <w:tc>
          <w:tcPr>
            <w:tcW w:w="2268" w:type="dxa"/>
          </w:tcPr>
          <w:p w14:paraId="421C89A8" w14:textId="77777777" w:rsidR="0088306F" w:rsidRPr="001562BD" w:rsidRDefault="0088306F" w:rsidP="0088306F">
            <w:pPr>
              <w:spacing w:line="276" w:lineRule="auto"/>
            </w:pPr>
          </w:p>
        </w:tc>
      </w:tr>
      <w:tr w:rsidR="0088306F" w14:paraId="7963F5A6" w14:textId="77777777" w:rsidTr="00722A08">
        <w:tc>
          <w:tcPr>
            <w:tcW w:w="5382" w:type="dxa"/>
          </w:tcPr>
          <w:p w14:paraId="4A5B5F1E" w14:textId="0529FDF0" w:rsidR="0088306F" w:rsidRPr="003C5649" w:rsidRDefault="0088306F" w:rsidP="0088306F">
            <w:pPr>
              <w:spacing w:line="276" w:lineRule="auto"/>
              <w:rPr>
                <w:b/>
                <w:bCs/>
                <w:color w:val="222222"/>
                <w:shd w:val="clear" w:color="auto" w:fill="FFFFFF"/>
              </w:rPr>
            </w:pPr>
            <w:r>
              <w:rPr>
                <w:b/>
                <w:bCs/>
                <w:color w:val="222222"/>
                <w:shd w:val="clear" w:color="auto" w:fill="FFFFFF"/>
              </w:rPr>
              <w:t xml:space="preserve">#53 </w:t>
            </w:r>
            <w:r w:rsidRPr="00D34D98">
              <w:rPr>
                <w:color w:val="222222"/>
                <w:shd w:val="clear" w:color="auto" w:fill="FFFFFF"/>
              </w:rPr>
              <w:t>Pg. 21. Lines 1 - you need to provide more explanation of the statement 'volunteers are encouraged to reflect on the GUI principles': this information should be provided in the GUI case study section (alongside how the 5Gs are communicated to volunteers/ part of the facilitator training?). And this links to information you tell us on line 43 that 'ultimately the volunteers of this group become the facilitators and guides for those in Group 1'. This should be made much clearer earlier on in the paper. At the moment, it is not at all clear who is facilitating whom.</w:t>
            </w:r>
          </w:p>
        </w:tc>
        <w:tc>
          <w:tcPr>
            <w:tcW w:w="7513" w:type="dxa"/>
          </w:tcPr>
          <w:p w14:paraId="5A9B762F" w14:textId="69CE2BBC" w:rsidR="0088306F" w:rsidRDefault="0088306F" w:rsidP="0088306F">
            <w:pPr>
              <w:spacing w:line="276" w:lineRule="auto"/>
              <w:jc w:val="both"/>
            </w:pPr>
            <w:r>
              <w:t xml:space="preserve">See answer to comment 50 and Methods section: Facilitation process. In this section we have provided further information of how the 5Gs are communicated during the NPM programmes. Additionally, we had clarified that long-term volunteers might become NPM facilitators. </w:t>
            </w:r>
          </w:p>
          <w:p w14:paraId="2E5CEBEC" w14:textId="3D2A0555" w:rsidR="0088306F" w:rsidRPr="003A18EE" w:rsidRDefault="0088306F" w:rsidP="0088306F">
            <w:pPr>
              <w:spacing w:line="276" w:lineRule="auto"/>
              <w:jc w:val="both"/>
            </w:pPr>
          </w:p>
        </w:tc>
        <w:tc>
          <w:tcPr>
            <w:tcW w:w="2268" w:type="dxa"/>
          </w:tcPr>
          <w:p w14:paraId="3DD39766" w14:textId="0D133499" w:rsidR="0088306F" w:rsidRPr="001562BD" w:rsidRDefault="0088306F" w:rsidP="0088306F">
            <w:pPr>
              <w:spacing w:line="276" w:lineRule="auto"/>
            </w:pPr>
            <w:r>
              <w:t>Methods section.</w:t>
            </w:r>
          </w:p>
        </w:tc>
      </w:tr>
      <w:tr w:rsidR="0088306F" w14:paraId="44212F37" w14:textId="77777777" w:rsidTr="00722A08">
        <w:tc>
          <w:tcPr>
            <w:tcW w:w="5382" w:type="dxa"/>
          </w:tcPr>
          <w:p w14:paraId="0AD3DA18" w14:textId="4A1A7B79" w:rsidR="0088306F" w:rsidRPr="003C5649" w:rsidRDefault="0088306F" w:rsidP="0088306F">
            <w:pPr>
              <w:spacing w:line="276" w:lineRule="auto"/>
              <w:rPr>
                <w:b/>
                <w:bCs/>
                <w:color w:val="222222"/>
                <w:shd w:val="clear" w:color="auto" w:fill="FFFFFF"/>
              </w:rPr>
            </w:pPr>
            <w:r>
              <w:rPr>
                <w:b/>
                <w:bCs/>
                <w:color w:val="222222"/>
                <w:shd w:val="clear" w:color="auto" w:fill="FFFFFF"/>
              </w:rPr>
              <w:t xml:space="preserve">#54 </w:t>
            </w:r>
            <w:r w:rsidRPr="00D34D98">
              <w:rPr>
                <w:color w:val="222222"/>
                <w:shd w:val="clear" w:color="auto" w:fill="FFFFFF"/>
              </w:rPr>
              <w:t>Pg. 21. Line 9 - you talk about 'transference of the GUI values' which is making me nervous. Are you really claiming that all volunteers had none of these values before joining GUI? How can you separate their own values from GUI values? To claim transference is a bold statement.</w:t>
            </w:r>
          </w:p>
        </w:tc>
        <w:tc>
          <w:tcPr>
            <w:tcW w:w="7513" w:type="dxa"/>
          </w:tcPr>
          <w:p w14:paraId="7C6276B3" w14:textId="3199F828" w:rsidR="0088306F" w:rsidRPr="003A18EE" w:rsidRDefault="00627D34" w:rsidP="0088306F">
            <w:pPr>
              <w:spacing w:line="276" w:lineRule="auto"/>
              <w:jc w:val="both"/>
            </w:pPr>
            <w:r>
              <w:t xml:space="preserve">By no means we are claiming that volunteers did not posses these values before GUI. However, since the 5Gs are </w:t>
            </w:r>
            <w:r w:rsidR="00E041E7">
              <w:t xml:space="preserve">very specific to the NPM activities performed at GUI the volunteers are exposed to </w:t>
            </w:r>
            <w:r w:rsidR="004E7CDB">
              <w:t xml:space="preserve">an alternative way of connecting to nature and to a community. </w:t>
            </w:r>
            <w:r w:rsidR="00C90124">
              <w:t xml:space="preserve">We have adjusted our statement to avoid confusion. </w:t>
            </w:r>
          </w:p>
        </w:tc>
        <w:tc>
          <w:tcPr>
            <w:tcW w:w="2268" w:type="dxa"/>
          </w:tcPr>
          <w:p w14:paraId="6870A2C4" w14:textId="77777777" w:rsidR="0088306F" w:rsidRPr="001562BD" w:rsidRDefault="0088306F" w:rsidP="0088306F">
            <w:pPr>
              <w:spacing w:line="276" w:lineRule="auto"/>
            </w:pPr>
          </w:p>
        </w:tc>
      </w:tr>
      <w:tr w:rsidR="0088306F" w14:paraId="391A9A6C" w14:textId="77777777" w:rsidTr="00722A08">
        <w:tc>
          <w:tcPr>
            <w:tcW w:w="5382" w:type="dxa"/>
          </w:tcPr>
          <w:p w14:paraId="481D2E0B" w14:textId="0D3CFD52" w:rsidR="0088306F" w:rsidRPr="003C5649" w:rsidRDefault="0088306F" w:rsidP="0088306F">
            <w:pPr>
              <w:spacing w:line="276" w:lineRule="auto"/>
              <w:rPr>
                <w:b/>
                <w:bCs/>
                <w:color w:val="222222"/>
                <w:shd w:val="clear" w:color="auto" w:fill="FFFFFF"/>
              </w:rPr>
            </w:pPr>
            <w:r>
              <w:rPr>
                <w:b/>
                <w:bCs/>
                <w:color w:val="222222"/>
                <w:shd w:val="clear" w:color="auto" w:fill="FFFFFF"/>
              </w:rPr>
              <w:t xml:space="preserve">#55 </w:t>
            </w:r>
            <w:r w:rsidRPr="00D34D98">
              <w:rPr>
                <w:color w:val="222222"/>
                <w:shd w:val="clear" w:color="auto" w:fill="FFFFFF"/>
              </w:rPr>
              <w:t>Pg. 21. Lines 20 and 22 - where do 'sense of restoration' and 'self-awareness' appear in your analysis?</w:t>
            </w:r>
          </w:p>
        </w:tc>
        <w:tc>
          <w:tcPr>
            <w:tcW w:w="7513" w:type="dxa"/>
          </w:tcPr>
          <w:p w14:paraId="227C2667" w14:textId="5F5342B8" w:rsidR="005A3E47" w:rsidRPr="00E6402B" w:rsidRDefault="004A6142" w:rsidP="00AE23F0">
            <w:pPr>
              <w:spacing w:line="276" w:lineRule="auto"/>
              <w:jc w:val="both"/>
              <w:rPr>
                <w:color w:val="FF0000"/>
                <w:highlight w:val="yellow"/>
              </w:rPr>
            </w:pPr>
            <w:r w:rsidRPr="002230E2">
              <w:t xml:space="preserve">In the qualitative findings we have included </w:t>
            </w:r>
            <w:r w:rsidR="002230E2" w:rsidRPr="002230E2">
              <w:t>information</w:t>
            </w:r>
            <w:r w:rsidRPr="002230E2">
              <w:t xml:space="preserve"> related to sense or restoration and self-awareness</w:t>
            </w:r>
            <w:r w:rsidR="008A0E7A" w:rsidRPr="002230E2">
              <w:t xml:space="preserve"> (see subheading: Restoration and Self-</w:t>
            </w:r>
            <w:r w:rsidR="002230E2" w:rsidRPr="002230E2">
              <w:t>awareness</w:t>
            </w:r>
            <w:r w:rsidR="008A0E7A" w:rsidRPr="002230E2">
              <w:t xml:space="preserve"> through </w:t>
            </w:r>
            <w:r w:rsidR="00B107BD" w:rsidRPr="002230E2">
              <w:t xml:space="preserve">nature connection). In our discussion we have elaborated on this finding in the section: Transferring intangible values through hands of experience. </w:t>
            </w:r>
          </w:p>
        </w:tc>
        <w:tc>
          <w:tcPr>
            <w:tcW w:w="2268" w:type="dxa"/>
          </w:tcPr>
          <w:p w14:paraId="0FD9FF0F" w14:textId="77777777" w:rsidR="0088306F" w:rsidRPr="001562BD" w:rsidRDefault="0088306F" w:rsidP="0088306F">
            <w:pPr>
              <w:spacing w:line="276" w:lineRule="auto"/>
            </w:pPr>
          </w:p>
        </w:tc>
      </w:tr>
      <w:tr w:rsidR="0088306F" w14:paraId="6B2D8A53" w14:textId="77777777" w:rsidTr="00722A08">
        <w:tc>
          <w:tcPr>
            <w:tcW w:w="5382" w:type="dxa"/>
          </w:tcPr>
          <w:p w14:paraId="4CA2EF02" w14:textId="6760AB48" w:rsidR="0088306F" w:rsidRPr="003C5649" w:rsidRDefault="0088306F" w:rsidP="0088306F">
            <w:pPr>
              <w:spacing w:line="276" w:lineRule="auto"/>
              <w:rPr>
                <w:b/>
                <w:bCs/>
                <w:color w:val="222222"/>
                <w:shd w:val="clear" w:color="auto" w:fill="FFFFFF"/>
              </w:rPr>
            </w:pPr>
            <w:r>
              <w:rPr>
                <w:b/>
                <w:bCs/>
                <w:color w:val="222222"/>
                <w:shd w:val="clear" w:color="auto" w:fill="FFFFFF"/>
              </w:rPr>
              <w:t xml:space="preserve">#56 </w:t>
            </w:r>
            <w:r w:rsidRPr="00D34D98">
              <w:rPr>
                <w:color w:val="222222"/>
                <w:shd w:val="clear" w:color="auto" w:fill="FFFFFF"/>
              </w:rPr>
              <w:t>Pg. 21. Line 52 - you talk about an 'alternative path' - alternative to what?</w:t>
            </w:r>
          </w:p>
        </w:tc>
        <w:tc>
          <w:tcPr>
            <w:tcW w:w="7513" w:type="dxa"/>
          </w:tcPr>
          <w:p w14:paraId="060BBB62" w14:textId="77777777" w:rsidR="0088306F" w:rsidRDefault="005F6874" w:rsidP="0088306F">
            <w:pPr>
              <w:spacing w:line="276" w:lineRule="auto"/>
              <w:jc w:val="both"/>
            </w:pPr>
            <w:r w:rsidRPr="007A21ED">
              <w:t xml:space="preserve">By this we are alluding to the alternative </w:t>
            </w:r>
            <w:r w:rsidR="007A21ED" w:rsidRPr="007A21ED">
              <w:t xml:space="preserve">path towards environmental education that promotes direct contact and self-discovery with nature, instead of the current educative system that </w:t>
            </w:r>
            <w:r w:rsidR="002338B6">
              <w:t>based on</w:t>
            </w:r>
            <w:r w:rsidR="00AC6A23" w:rsidRPr="007A21ED">
              <w:t xml:space="preserve"> utilitarian perspectives </w:t>
            </w:r>
            <w:r w:rsidR="00AC6A23" w:rsidRPr="007A21ED">
              <w:lastRenderedPageBreak/>
              <w:t>of the nonhuman environment (</w:t>
            </w:r>
            <w:r w:rsidR="00AC6A23" w:rsidRPr="007A21ED">
              <w:rPr>
                <w:color w:val="0000FF"/>
              </w:rPr>
              <w:t>Neo &amp; Schneider-</w:t>
            </w:r>
            <w:proofErr w:type="spellStart"/>
            <w:r w:rsidR="00AC6A23" w:rsidRPr="007A21ED">
              <w:rPr>
                <w:color w:val="0000FF"/>
              </w:rPr>
              <w:t>Mayerson</w:t>
            </w:r>
            <w:proofErr w:type="spellEnd"/>
            <w:r w:rsidR="00AC6A23" w:rsidRPr="007A21ED">
              <w:rPr>
                <w:color w:val="0000FF"/>
              </w:rPr>
              <w:t>, 2021</w:t>
            </w:r>
            <w:r w:rsidR="00AC6A23" w:rsidRPr="007A21ED">
              <w:t>)</w:t>
            </w:r>
            <w:r w:rsidR="007A21ED" w:rsidRPr="007A21ED">
              <w:t xml:space="preserve"> and offers limited opportunities to students to directly learn by interacting with the natural environment. </w:t>
            </w:r>
            <w:r w:rsidR="007A21ED">
              <w:t xml:space="preserve">This has been clarified in the manuscript. </w:t>
            </w:r>
          </w:p>
          <w:p w14:paraId="0489C1AC" w14:textId="77777777" w:rsidR="005E2C37" w:rsidRDefault="005E2C37" w:rsidP="0088306F">
            <w:pPr>
              <w:spacing w:line="276" w:lineRule="auto"/>
              <w:jc w:val="both"/>
            </w:pPr>
          </w:p>
          <w:p w14:paraId="21B80E66" w14:textId="0C7CBDA8" w:rsidR="005E2C37" w:rsidRPr="005E2C37" w:rsidRDefault="005E2C37" w:rsidP="0088306F">
            <w:pPr>
              <w:spacing w:line="276" w:lineRule="auto"/>
              <w:jc w:val="both"/>
              <w:rPr>
                <w:sz w:val="20"/>
                <w:szCs w:val="20"/>
              </w:rPr>
            </w:pPr>
            <w:r w:rsidRPr="005E2C37">
              <w:rPr>
                <w:sz w:val="20"/>
                <w:szCs w:val="20"/>
              </w:rPr>
              <w:t>Neo, X., &amp; Schneider-</w:t>
            </w:r>
            <w:proofErr w:type="spellStart"/>
            <w:r w:rsidRPr="005E2C37">
              <w:rPr>
                <w:sz w:val="20"/>
                <w:szCs w:val="20"/>
              </w:rPr>
              <w:t>Mayerson</w:t>
            </w:r>
            <w:proofErr w:type="spellEnd"/>
            <w:r w:rsidRPr="005E2C37">
              <w:rPr>
                <w:sz w:val="20"/>
                <w:szCs w:val="20"/>
              </w:rPr>
              <w:t>, M. (2021). Nature, disappeared: Anti-environmental values in Singapore’s history textbooks, 1984–2015. Environmental Education Research, 0(0), 1–18. https://doi.org/10.1080/13504622.2021.1968350.</w:t>
            </w:r>
          </w:p>
        </w:tc>
        <w:tc>
          <w:tcPr>
            <w:tcW w:w="2268" w:type="dxa"/>
          </w:tcPr>
          <w:p w14:paraId="2D0D1D66" w14:textId="6F198B18" w:rsidR="0088306F" w:rsidRPr="001562BD" w:rsidRDefault="007A21ED" w:rsidP="0088306F">
            <w:pPr>
              <w:spacing w:line="276" w:lineRule="auto"/>
            </w:pPr>
            <w:r>
              <w:lastRenderedPageBreak/>
              <w:t xml:space="preserve">Conclusions section first paragraph. </w:t>
            </w:r>
          </w:p>
        </w:tc>
      </w:tr>
      <w:tr w:rsidR="0088306F" w14:paraId="4B8263BF" w14:textId="77777777" w:rsidTr="00722A08">
        <w:tc>
          <w:tcPr>
            <w:tcW w:w="5382" w:type="dxa"/>
          </w:tcPr>
          <w:p w14:paraId="109FC27A" w14:textId="643962E3" w:rsidR="0088306F" w:rsidRDefault="0088306F" w:rsidP="0088306F">
            <w:pPr>
              <w:spacing w:line="276" w:lineRule="auto"/>
              <w:rPr>
                <w:b/>
                <w:bCs/>
                <w:color w:val="222222"/>
                <w:shd w:val="clear" w:color="auto" w:fill="FFFFFF"/>
              </w:rPr>
            </w:pPr>
            <w:r w:rsidRPr="002748F0">
              <w:rPr>
                <w:b/>
                <w:bCs/>
                <w:shd w:val="clear" w:color="auto" w:fill="FFFFFF"/>
              </w:rPr>
              <w:t xml:space="preserve">#57 </w:t>
            </w:r>
            <w:r w:rsidRPr="002748F0">
              <w:rPr>
                <w:shd w:val="clear" w:color="auto" w:fill="FFFFFF"/>
              </w:rPr>
              <w:t>Pg. 22. Line 1 - what do you mean by 'appreciation of the natural environment offers new perspectives already recognised in some of the components envisioned in future knowledge systems'? This does not make sense.</w:t>
            </w:r>
          </w:p>
        </w:tc>
        <w:tc>
          <w:tcPr>
            <w:tcW w:w="7513" w:type="dxa"/>
          </w:tcPr>
          <w:p w14:paraId="5BF46DC7" w14:textId="2EAAB91D" w:rsidR="000065A6" w:rsidRPr="002748F0" w:rsidRDefault="000065A6" w:rsidP="0088306F">
            <w:pPr>
              <w:spacing w:line="276" w:lineRule="auto"/>
              <w:jc w:val="both"/>
            </w:pPr>
            <w:r w:rsidRPr="002748F0">
              <w:t xml:space="preserve">We have </w:t>
            </w:r>
            <w:r w:rsidR="005E04A2" w:rsidRPr="002748F0">
              <w:t>removed this sentence from the manuscript and adjusted</w:t>
            </w:r>
            <w:r w:rsidRPr="002748F0">
              <w:t xml:space="preserve"> th</w:t>
            </w:r>
            <w:r w:rsidR="002748F0" w:rsidRPr="002748F0">
              <w:t>e</w:t>
            </w:r>
            <w:r w:rsidR="004655D5" w:rsidRPr="002748F0">
              <w:t xml:space="preserve"> section</w:t>
            </w:r>
            <w:r w:rsidR="002748F0" w:rsidRPr="002748F0">
              <w:t xml:space="preserve">: Nature connection and psychological restoration. </w:t>
            </w:r>
          </w:p>
        </w:tc>
        <w:tc>
          <w:tcPr>
            <w:tcW w:w="2268" w:type="dxa"/>
          </w:tcPr>
          <w:p w14:paraId="4B24529E" w14:textId="7BBD77D2" w:rsidR="0088306F" w:rsidRPr="001562BD" w:rsidRDefault="002748F0" w:rsidP="0088306F">
            <w:pPr>
              <w:spacing w:line="276" w:lineRule="auto"/>
            </w:pPr>
            <w:r>
              <w:t>Discussion section</w:t>
            </w:r>
          </w:p>
        </w:tc>
      </w:tr>
      <w:tr w:rsidR="0088306F" w14:paraId="0B139E42" w14:textId="77777777" w:rsidTr="00722A08">
        <w:tc>
          <w:tcPr>
            <w:tcW w:w="5382" w:type="dxa"/>
          </w:tcPr>
          <w:p w14:paraId="597512A2" w14:textId="0B4BFD4B" w:rsidR="0088306F" w:rsidRPr="003C5649" w:rsidRDefault="0088306F" w:rsidP="0088306F">
            <w:pPr>
              <w:spacing w:line="276" w:lineRule="auto"/>
              <w:rPr>
                <w:b/>
                <w:bCs/>
                <w:color w:val="222222"/>
                <w:shd w:val="clear" w:color="auto" w:fill="FFFFFF"/>
              </w:rPr>
            </w:pPr>
            <w:r w:rsidRPr="004742B2">
              <w:rPr>
                <w:b/>
                <w:bCs/>
                <w:color w:val="222222"/>
                <w:shd w:val="clear" w:color="auto" w:fill="FFFFFF"/>
              </w:rPr>
              <w:t>#</w:t>
            </w:r>
            <w:r w:rsidRPr="004742B2">
              <w:rPr>
                <w:b/>
                <w:bCs/>
                <w:shd w:val="clear" w:color="auto" w:fill="FFFFFF"/>
              </w:rPr>
              <w:t xml:space="preserve">58 </w:t>
            </w:r>
            <w:r w:rsidRPr="004742B2">
              <w:rPr>
                <w:shd w:val="clear" w:color="auto" w:fill="FFFFFF"/>
              </w:rPr>
              <w:t>Pg. 22 Line 18 - did you ask people about making decisions and overcoming difficulties in the research to be able to make this statement?</w:t>
            </w:r>
          </w:p>
        </w:tc>
        <w:tc>
          <w:tcPr>
            <w:tcW w:w="7513" w:type="dxa"/>
          </w:tcPr>
          <w:p w14:paraId="5007A84B" w14:textId="360FCCF7" w:rsidR="001C6C9B" w:rsidRPr="007E5265" w:rsidRDefault="001C6C9B" w:rsidP="0088306F">
            <w:pPr>
              <w:spacing w:line="276" w:lineRule="auto"/>
              <w:jc w:val="both"/>
            </w:pPr>
            <w:r w:rsidRPr="007E5265">
              <w:t xml:space="preserve">In the FGD participants expressed often to have achieved a high level of </w:t>
            </w:r>
            <w:r w:rsidR="00871362" w:rsidRPr="007E5265">
              <w:t>confidence helping them to make better decisions and overcome difficulties. These were some of the responses:</w:t>
            </w:r>
          </w:p>
          <w:p w14:paraId="463E77C0" w14:textId="7034E1BB" w:rsidR="00261672" w:rsidRPr="007E5265" w:rsidRDefault="006179D5" w:rsidP="0088306F">
            <w:pPr>
              <w:spacing w:line="276" w:lineRule="auto"/>
              <w:jc w:val="both"/>
            </w:pPr>
            <w:r w:rsidRPr="007E5265">
              <w:rPr>
                <w:i/>
                <w:iCs/>
              </w:rPr>
              <w:t>“</w:t>
            </w:r>
            <w:r w:rsidR="001D7FF8" w:rsidRPr="007E5265">
              <w:rPr>
                <w:i/>
                <w:iCs/>
              </w:rPr>
              <w:t>I</w:t>
            </w:r>
            <w:r w:rsidR="00261672" w:rsidRPr="007E5265">
              <w:rPr>
                <w:i/>
                <w:iCs/>
              </w:rPr>
              <w:t>t kind of trained up my confidence as well to be a leader, in some ways. Pushing me out of my comfort zone to do things that I normally wouldn’t volunteer to do</w:t>
            </w:r>
            <w:r w:rsidRPr="007E5265">
              <w:rPr>
                <w:i/>
                <w:iCs/>
              </w:rPr>
              <w:t>, to be resourceful when facing difficulties”</w:t>
            </w:r>
            <w:r w:rsidR="00261672" w:rsidRPr="007E5265">
              <w:t xml:space="preserve"> (FGD </w:t>
            </w:r>
            <w:r w:rsidR="00882B16" w:rsidRPr="007E5265">
              <w:t>5).</w:t>
            </w:r>
          </w:p>
          <w:p w14:paraId="3C1EF5DC" w14:textId="7BCFB0F0" w:rsidR="00882B16" w:rsidRPr="007E5265" w:rsidRDefault="007E5265" w:rsidP="0088306F">
            <w:pPr>
              <w:spacing w:line="276" w:lineRule="auto"/>
              <w:jc w:val="both"/>
            </w:pPr>
            <w:r w:rsidRPr="007E5265">
              <w:rPr>
                <w:i/>
                <w:iCs/>
              </w:rPr>
              <w:t>“</w:t>
            </w:r>
            <w:r w:rsidR="00882B16" w:rsidRPr="007E5265">
              <w:rPr>
                <w:i/>
                <w:iCs/>
              </w:rPr>
              <w:t xml:space="preserve">I was lost after graduating from poly and was insecure about it. I had confidence issues in the </w:t>
            </w:r>
            <w:r w:rsidR="006179D5" w:rsidRPr="007E5265">
              <w:rPr>
                <w:i/>
                <w:iCs/>
              </w:rPr>
              <w:t>past,</w:t>
            </w:r>
            <w:r w:rsidR="00882B16" w:rsidRPr="007E5265">
              <w:rPr>
                <w:i/>
                <w:iCs/>
              </w:rPr>
              <w:t xml:space="preserve"> but things started to change since </w:t>
            </w:r>
            <w:r w:rsidR="006179D5" w:rsidRPr="007E5265">
              <w:rPr>
                <w:i/>
                <w:iCs/>
              </w:rPr>
              <w:t>I</w:t>
            </w:r>
            <w:r w:rsidR="00882B16" w:rsidRPr="007E5265">
              <w:rPr>
                <w:i/>
                <w:iCs/>
              </w:rPr>
              <w:t xml:space="preserve"> came here. From “</w:t>
            </w:r>
            <w:r w:rsidR="00AD69D0" w:rsidRPr="007E5265">
              <w:rPr>
                <w:i/>
                <w:iCs/>
              </w:rPr>
              <w:t xml:space="preserve">I </w:t>
            </w:r>
            <w:r w:rsidR="00882B16" w:rsidRPr="007E5265">
              <w:rPr>
                <w:i/>
                <w:iCs/>
              </w:rPr>
              <w:t>think</w:t>
            </w:r>
            <w:r w:rsidR="00AD69D0" w:rsidRPr="007E5265">
              <w:rPr>
                <w:i/>
                <w:iCs/>
              </w:rPr>
              <w:t xml:space="preserve"> I</w:t>
            </w:r>
            <w:r w:rsidR="00882B16" w:rsidRPr="007E5265">
              <w:rPr>
                <w:i/>
                <w:iCs/>
              </w:rPr>
              <w:t xml:space="preserve"> can do it” to “</w:t>
            </w:r>
            <w:r w:rsidR="00AD69D0" w:rsidRPr="007E5265">
              <w:rPr>
                <w:i/>
                <w:iCs/>
              </w:rPr>
              <w:t>I</w:t>
            </w:r>
            <w:r w:rsidR="00882B16" w:rsidRPr="007E5265">
              <w:rPr>
                <w:i/>
                <w:iCs/>
              </w:rPr>
              <w:t xml:space="preserve">’ll do it”, </w:t>
            </w:r>
            <w:r w:rsidR="00AD69D0" w:rsidRPr="007E5265">
              <w:rPr>
                <w:i/>
                <w:iCs/>
              </w:rPr>
              <w:t>I</w:t>
            </w:r>
            <w:r w:rsidR="00882B16" w:rsidRPr="007E5265">
              <w:rPr>
                <w:i/>
                <w:iCs/>
              </w:rPr>
              <w:t xml:space="preserve"> try my best to do things</w:t>
            </w:r>
            <w:r w:rsidRPr="007E5265">
              <w:t xml:space="preserve">” </w:t>
            </w:r>
            <w:r w:rsidR="008828A4" w:rsidRPr="007E5265">
              <w:t>(FGD 6).</w:t>
            </w:r>
          </w:p>
          <w:p w14:paraId="7E624BFE" w14:textId="5C3D1364" w:rsidR="00882B16" w:rsidRPr="007E5265" w:rsidRDefault="007E5265" w:rsidP="0088306F">
            <w:pPr>
              <w:spacing w:line="276" w:lineRule="auto"/>
              <w:jc w:val="both"/>
            </w:pPr>
            <w:r w:rsidRPr="007E5265">
              <w:rPr>
                <w:i/>
                <w:iCs/>
              </w:rPr>
              <w:t>“</w:t>
            </w:r>
            <w:r w:rsidR="00944F50" w:rsidRPr="007E5265">
              <w:rPr>
                <w:i/>
                <w:iCs/>
              </w:rPr>
              <w:t xml:space="preserve">So </w:t>
            </w:r>
            <w:r w:rsidRPr="007E5265">
              <w:rPr>
                <w:i/>
                <w:iCs/>
              </w:rPr>
              <w:t>actually,</w:t>
            </w:r>
            <w:r w:rsidR="00944F50" w:rsidRPr="007E5265">
              <w:rPr>
                <w:i/>
                <w:iCs/>
              </w:rPr>
              <w:t xml:space="preserve"> I pick up some skills, and then I'm able to, you know, do a little bit of drilling here and there. </w:t>
            </w:r>
            <w:r w:rsidR="00D54532" w:rsidRPr="007E5265">
              <w:rPr>
                <w:i/>
                <w:iCs/>
              </w:rPr>
              <w:t>So,</w:t>
            </w:r>
            <w:r w:rsidR="00944F50" w:rsidRPr="007E5265">
              <w:rPr>
                <w:i/>
                <w:iCs/>
              </w:rPr>
              <w:t xml:space="preserve"> I think in that way it really helps me a lot also. </w:t>
            </w:r>
            <w:r w:rsidR="00D54532" w:rsidRPr="007E5265">
              <w:rPr>
                <w:i/>
                <w:iCs/>
              </w:rPr>
              <w:t>So,</w:t>
            </w:r>
            <w:r w:rsidR="00944F50" w:rsidRPr="007E5265">
              <w:rPr>
                <w:i/>
                <w:iCs/>
              </w:rPr>
              <w:t xml:space="preserve"> it's sort of like a handyman at home, yeah. And I'm able to also er, help my neighbours. My friends as well, I can give advice</w:t>
            </w:r>
            <w:r w:rsidR="00D54532" w:rsidRPr="007E5265">
              <w:rPr>
                <w:i/>
                <w:iCs/>
              </w:rPr>
              <w:t>. The mindset is to g</w:t>
            </w:r>
            <w:r w:rsidRPr="007E5265">
              <w:rPr>
                <w:i/>
                <w:iCs/>
              </w:rPr>
              <w:t>ive</w:t>
            </w:r>
            <w:r w:rsidR="00D54532" w:rsidRPr="007E5265">
              <w:rPr>
                <w:i/>
                <w:iCs/>
              </w:rPr>
              <w:t xml:space="preserve"> you confidence. To bring, not skill, mindset back and confident back</w:t>
            </w:r>
            <w:r w:rsidRPr="007E5265">
              <w:rPr>
                <w:i/>
                <w:iCs/>
              </w:rPr>
              <w:t>”</w:t>
            </w:r>
            <w:r w:rsidR="00D54532" w:rsidRPr="007E5265">
              <w:t xml:space="preserve"> (FGD 1). </w:t>
            </w:r>
          </w:p>
          <w:p w14:paraId="48BFEA25" w14:textId="111201E7" w:rsidR="0056303C" w:rsidRDefault="008F2FB4" w:rsidP="0088306F">
            <w:pPr>
              <w:spacing w:line="276" w:lineRule="auto"/>
              <w:jc w:val="both"/>
            </w:pPr>
            <w:r w:rsidRPr="008F2FB4">
              <w:rPr>
                <w:i/>
                <w:iCs/>
              </w:rPr>
              <w:lastRenderedPageBreak/>
              <w:t>“</w:t>
            </w:r>
            <w:r w:rsidR="0056303C" w:rsidRPr="008F2FB4">
              <w:rPr>
                <w:i/>
                <w:iCs/>
              </w:rPr>
              <w:t>intrinsic motivation I guess. It’s really something inside that drives you to do whatever that you’re doing and I think the people here, they really demonstrate that as well. And I think that alone gives you a lot of courage and a lot of power to do things</w:t>
            </w:r>
            <w:r w:rsidRPr="008F2FB4">
              <w:rPr>
                <w:i/>
                <w:iCs/>
              </w:rPr>
              <w:t>”</w:t>
            </w:r>
            <w:r w:rsidRPr="008F2FB4">
              <w:t xml:space="preserve"> (FGD 4).</w:t>
            </w:r>
          </w:p>
          <w:p w14:paraId="7B58ADD6" w14:textId="2F55D92D" w:rsidR="0088306F" w:rsidRPr="003A18EE" w:rsidRDefault="0037057E" w:rsidP="00115C59">
            <w:pPr>
              <w:spacing w:line="276" w:lineRule="auto"/>
              <w:jc w:val="both"/>
            </w:pPr>
            <w:r>
              <w:t xml:space="preserve">Additionally, the IMI scale </w:t>
            </w:r>
            <w:r w:rsidR="008453D5">
              <w:t xml:space="preserve">was included to measure volunteers </w:t>
            </w:r>
            <w:r w:rsidR="00DC07BA">
              <w:t>perceived improvement in making decisions and overcoming difficult situations. See our response to comment #</w:t>
            </w:r>
            <w:r w:rsidR="00115C59">
              <w:t xml:space="preserve">44. </w:t>
            </w:r>
          </w:p>
        </w:tc>
        <w:tc>
          <w:tcPr>
            <w:tcW w:w="2268" w:type="dxa"/>
          </w:tcPr>
          <w:p w14:paraId="1411D48B" w14:textId="77777777" w:rsidR="0088306F" w:rsidRPr="001562BD" w:rsidRDefault="0088306F" w:rsidP="0088306F">
            <w:pPr>
              <w:spacing w:line="276" w:lineRule="auto"/>
            </w:pPr>
          </w:p>
        </w:tc>
      </w:tr>
    </w:tbl>
    <w:p w14:paraId="30BDC307" w14:textId="77777777" w:rsidR="00423890" w:rsidRDefault="00423890"/>
    <w:sectPr w:rsidR="00423890" w:rsidSect="000824D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Yohei Kato" w:date="2022-02-17T10:50:00Z" w:initials="YK">
    <w:p w14:paraId="17B56741" w14:textId="7DC9CACF" w:rsidR="00F220B1" w:rsidRDefault="00F220B1">
      <w:pPr>
        <w:pStyle w:val="CommentText"/>
      </w:pPr>
      <w:r>
        <w:rPr>
          <w:rStyle w:val="CommentReference"/>
        </w:rPr>
        <w:annotationRef/>
      </w:r>
      <w:r>
        <w:t>Can we spell it out for clarity?</w:t>
      </w:r>
    </w:p>
  </w:comment>
  <w:comment w:id="12" w:author="diana marcela benjumea mejia" w:date="2022-02-15T10:47:00Z" w:initials="dmbm">
    <w:p w14:paraId="650229F6" w14:textId="68A60055" w:rsidR="009C3024" w:rsidRDefault="009C3024">
      <w:pPr>
        <w:pStyle w:val="CommentText"/>
      </w:pPr>
      <w:r>
        <w:rPr>
          <w:rStyle w:val="CommentReference"/>
        </w:rPr>
        <w:annotationRef/>
      </w:r>
      <w:r>
        <w:t xml:space="preserve">Yohei and </w:t>
      </w:r>
      <w:proofErr w:type="spellStart"/>
      <w:r>
        <w:t>Keng</w:t>
      </w:r>
      <w:proofErr w:type="spellEnd"/>
      <w:r>
        <w:t xml:space="preserve"> Hua, please help reviewing this response. Thanks!</w:t>
      </w:r>
    </w:p>
  </w:comment>
  <w:comment w:id="18" w:author="diana marcela benjumea mejia" w:date="2022-02-15T10:48:00Z" w:initials="dmbm">
    <w:p w14:paraId="6D00F5F9" w14:textId="77777777" w:rsidR="001A7DB9" w:rsidRDefault="001A7DB9" w:rsidP="001A7DB9">
      <w:pPr>
        <w:pStyle w:val="CommentText"/>
      </w:pPr>
      <w:r>
        <w:rPr>
          <w:rStyle w:val="CommentReference"/>
        </w:rPr>
        <w:annotationRef/>
      </w:r>
      <w:r>
        <w:rPr>
          <w:rStyle w:val="CommentReference"/>
        </w:rPr>
        <w:annotationRef/>
      </w:r>
      <w:r>
        <w:t xml:space="preserve">Yohei and </w:t>
      </w:r>
      <w:proofErr w:type="spellStart"/>
      <w:r>
        <w:t>Keng</w:t>
      </w:r>
      <w:proofErr w:type="spellEnd"/>
      <w:r>
        <w:t xml:space="preserve"> Hua, please help reviewing this response. Thanks!</w:t>
      </w:r>
    </w:p>
    <w:p w14:paraId="21B0C8DB" w14:textId="58E93A21" w:rsidR="001A7DB9" w:rsidRDefault="001A7DB9">
      <w:pPr>
        <w:pStyle w:val="CommentText"/>
      </w:pPr>
    </w:p>
  </w:comment>
  <w:comment w:id="61" w:author="Yohei Kato" w:date="2022-02-17T11:19:00Z" w:initials="YK">
    <w:p w14:paraId="392F8878" w14:textId="7DE6C108" w:rsidR="00510E38" w:rsidRDefault="00510E38">
      <w:pPr>
        <w:pStyle w:val="CommentText"/>
      </w:pPr>
      <w:r>
        <w:rPr>
          <w:rStyle w:val="CommentReference"/>
        </w:rPr>
        <w:annotationRef/>
      </w:r>
      <w:r>
        <w:t xml:space="preserve">If I remember correctly, </w:t>
      </w:r>
      <w:r w:rsidR="00810B42">
        <w:t xml:space="preserve">there were about 150-200 GUI members who might meet these criteria (I think Hui Ying said so). </w:t>
      </w:r>
      <w:r w:rsidR="00334D0B">
        <w:t xml:space="preserve">Or perhaps, the number of people subscribes the mailing list? </w:t>
      </w:r>
      <w:r w:rsidR="00810B42">
        <w:t xml:space="preserve">Can we </w:t>
      </w:r>
      <w:r w:rsidR="00334D0B">
        <w:t>use that as an approximate for the target sample size?</w:t>
      </w:r>
    </w:p>
  </w:comment>
  <w:comment w:id="98" w:author="diana marcela benjumea mejia" w:date="2022-02-15T10:49:00Z" w:initials="dmbm">
    <w:p w14:paraId="15CBC9E8" w14:textId="1071D964" w:rsidR="002C3520" w:rsidRDefault="002C3520" w:rsidP="002C3520">
      <w:pPr>
        <w:pStyle w:val="CommentText"/>
      </w:pPr>
      <w:r>
        <w:rPr>
          <w:rStyle w:val="CommentReference"/>
        </w:rPr>
        <w:annotationRef/>
      </w:r>
      <w:r>
        <w:rPr>
          <w:rStyle w:val="CommentReference"/>
        </w:rPr>
        <w:annotationRef/>
      </w:r>
      <w:r>
        <w:t>Yohei, please help reviewing this response. Thanks!</w:t>
      </w:r>
    </w:p>
    <w:p w14:paraId="3C28A6B9" w14:textId="460D89F2" w:rsidR="002C3520" w:rsidRDefault="002C3520">
      <w:pPr>
        <w:pStyle w:val="CommentText"/>
      </w:pPr>
    </w:p>
  </w:comment>
  <w:comment w:id="99" w:author="Yohei Kato" w:date="2022-02-17T14:30:00Z" w:initials="YK">
    <w:p w14:paraId="3507A536" w14:textId="1475A66E" w:rsidR="00325442" w:rsidRDefault="00325442">
      <w:pPr>
        <w:pStyle w:val="CommentText"/>
      </w:pPr>
      <w:r>
        <w:rPr>
          <w:rStyle w:val="CommentReference"/>
        </w:rPr>
        <w:annotationRef/>
      </w:r>
      <w:r>
        <w:t>This table can be included in the manuscript (maybe as appendix?)</w:t>
      </w:r>
    </w:p>
  </w:comment>
  <w:comment w:id="276" w:author="diana marcela benjumea mejia" w:date="2022-02-15T10:43:00Z" w:initials="dmbm">
    <w:p w14:paraId="00243591" w14:textId="3157339D" w:rsidR="00DD5649" w:rsidRDefault="00DD5649">
      <w:pPr>
        <w:pStyle w:val="CommentText"/>
      </w:pPr>
      <w:r>
        <w:rPr>
          <w:rStyle w:val="CommentReference"/>
        </w:rPr>
        <w:annotationRef/>
      </w:r>
      <w:r>
        <w:t xml:space="preserve">Dear Yohei and </w:t>
      </w:r>
      <w:proofErr w:type="spellStart"/>
      <w:r>
        <w:t>Keng</w:t>
      </w:r>
      <w:proofErr w:type="spellEnd"/>
      <w:r>
        <w:t xml:space="preserve"> Hua, please read through this response and kindly add </w:t>
      </w:r>
      <w:r w:rsidR="00494ED6">
        <w:t xml:space="preserve">onto it if necessary.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56741" w15:done="0"/>
  <w15:commentEx w15:paraId="650229F6" w15:done="0"/>
  <w15:commentEx w15:paraId="21B0C8DB" w15:done="0"/>
  <w15:commentEx w15:paraId="392F8878" w15:done="0"/>
  <w15:commentEx w15:paraId="3C28A6B9" w15:done="0"/>
  <w15:commentEx w15:paraId="3507A536" w15:paraIdParent="3C28A6B9" w15:done="0"/>
  <w15:commentEx w15:paraId="002435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A6FA" w16cex:dateUtc="2022-02-17T05:20:00Z"/>
  <w16cex:commentExtensible w16cex:durableId="25B62687" w16cex:dateUtc="2022-02-15T05:17:00Z"/>
  <w16cex:commentExtensible w16cex:durableId="25B626BE" w16cex:dateUtc="2022-02-15T05:18:00Z"/>
  <w16cex:commentExtensible w16cex:durableId="25B8ADC5" w16cex:dateUtc="2022-02-17T05:49:00Z"/>
  <w16cex:commentExtensible w16cex:durableId="25B626F7" w16cex:dateUtc="2022-02-15T05:19:00Z"/>
  <w16cex:commentExtensible w16cex:durableId="25B8DA9B" w16cex:dateUtc="2022-02-17T09:00:00Z"/>
  <w16cex:commentExtensible w16cex:durableId="25B62565" w16cex:dateUtc="2022-02-15T0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56741" w16cid:durableId="25B8A6FA"/>
  <w16cid:commentId w16cid:paraId="650229F6" w16cid:durableId="25B62687"/>
  <w16cid:commentId w16cid:paraId="21B0C8DB" w16cid:durableId="25B626BE"/>
  <w16cid:commentId w16cid:paraId="392F8878" w16cid:durableId="25B8ADC5"/>
  <w16cid:commentId w16cid:paraId="3C28A6B9" w16cid:durableId="25B626F7"/>
  <w16cid:commentId w16cid:paraId="3507A536" w16cid:durableId="25B8DA9B"/>
  <w16cid:commentId w16cid:paraId="00243591" w16cid:durableId="25B625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F210A"/>
    <w:multiLevelType w:val="hybridMultilevel"/>
    <w:tmpl w:val="298A05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marcela benjumea mejia">
    <w15:presenceInfo w15:providerId="Windows Live" w15:userId="e1ee9d9e7dbe1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A1"/>
    <w:rsid w:val="00001981"/>
    <w:rsid w:val="000030B6"/>
    <w:rsid w:val="00003E70"/>
    <w:rsid w:val="00004F5D"/>
    <w:rsid w:val="000065A6"/>
    <w:rsid w:val="000077B7"/>
    <w:rsid w:val="00010386"/>
    <w:rsid w:val="000142CF"/>
    <w:rsid w:val="00015501"/>
    <w:rsid w:val="0001724C"/>
    <w:rsid w:val="00017720"/>
    <w:rsid w:val="00020A8D"/>
    <w:rsid w:val="00020E60"/>
    <w:rsid w:val="000240F0"/>
    <w:rsid w:val="0002416D"/>
    <w:rsid w:val="00025F50"/>
    <w:rsid w:val="00026094"/>
    <w:rsid w:val="00026F15"/>
    <w:rsid w:val="00027310"/>
    <w:rsid w:val="00030EC9"/>
    <w:rsid w:val="000328B1"/>
    <w:rsid w:val="00034119"/>
    <w:rsid w:val="0003573E"/>
    <w:rsid w:val="00036E4F"/>
    <w:rsid w:val="0003752E"/>
    <w:rsid w:val="0004079A"/>
    <w:rsid w:val="0004330E"/>
    <w:rsid w:val="00043AA8"/>
    <w:rsid w:val="00045E28"/>
    <w:rsid w:val="00050808"/>
    <w:rsid w:val="00054030"/>
    <w:rsid w:val="00054710"/>
    <w:rsid w:val="00060E13"/>
    <w:rsid w:val="00065937"/>
    <w:rsid w:val="00066114"/>
    <w:rsid w:val="00067EE7"/>
    <w:rsid w:val="00071E9D"/>
    <w:rsid w:val="00075006"/>
    <w:rsid w:val="00075013"/>
    <w:rsid w:val="0007510B"/>
    <w:rsid w:val="00075A57"/>
    <w:rsid w:val="000806E5"/>
    <w:rsid w:val="00080B58"/>
    <w:rsid w:val="0008178C"/>
    <w:rsid w:val="000824D6"/>
    <w:rsid w:val="00082724"/>
    <w:rsid w:val="00084017"/>
    <w:rsid w:val="00086B4B"/>
    <w:rsid w:val="00090874"/>
    <w:rsid w:val="00090CF0"/>
    <w:rsid w:val="00091087"/>
    <w:rsid w:val="00093001"/>
    <w:rsid w:val="0009303B"/>
    <w:rsid w:val="000958DC"/>
    <w:rsid w:val="00095966"/>
    <w:rsid w:val="000A15AE"/>
    <w:rsid w:val="000A1B68"/>
    <w:rsid w:val="000A7B69"/>
    <w:rsid w:val="000A7E94"/>
    <w:rsid w:val="000B60D2"/>
    <w:rsid w:val="000C07DA"/>
    <w:rsid w:val="000C0FD7"/>
    <w:rsid w:val="000C3208"/>
    <w:rsid w:val="000C3418"/>
    <w:rsid w:val="000C52EB"/>
    <w:rsid w:val="000C56EA"/>
    <w:rsid w:val="000C741F"/>
    <w:rsid w:val="000C78A6"/>
    <w:rsid w:val="000D5F71"/>
    <w:rsid w:val="000D6D5E"/>
    <w:rsid w:val="000D6DF0"/>
    <w:rsid w:val="000E210B"/>
    <w:rsid w:val="000E5D5C"/>
    <w:rsid w:val="000E5F3B"/>
    <w:rsid w:val="000E5F69"/>
    <w:rsid w:val="000F0B24"/>
    <w:rsid w:val="000F243F"/>
    <w:rsid w:val="000F33FF"/>
    <w:rsid w:val="0010043C"/>
    <w:rsid w:val="0010180B"/>
    <w:rsid w:val="00101DFD"/>
    <w:rsid w:val="0011123B"/>
    <w:rsid w:val="00112002"/>
    <w:rsid w:val="00115C59"/>
    <w:rsid w:val="001166A8"/>
    <w:rsid w:val="00120A79"/>
    <w:rsid w:val="0012535A"/>
    <w:rsid w:val="00126529"/>
    <w:rsid w:val="00126F6B"/>
    <w:rsid w:val="00127620"/>
    <w:rsid w:val="00130599"/>
    <w:rsid w:val="0013138C"/>
    <w:rsid w:val="00133DE5"/>
    <w:rsid w:val="0013439E"/>
    <w:rsid w:val="00135564"/>
    <w:rsid w:val="001412B9"/>
    <w:rsid w:val="00141751"/>
    <w:rsid w:val="001418A7"/>
    <w:rsid w:val="00142869"/>
    <w:rsid w:val="00143445"/>
    <w:rsid w:val="0014477C"/>
    <w:rsid w:val="001465CC"/>
    <w:rsid w:val="00147E8A"/>
    <w:rsid w:val="00153CC5"/>
    <w:rsid w:val="00153D2B"/>
    <w:rsid w:val="0015429E"/>
    <w:rsid w:val="001562BD"/>
    <w:rsid w:val="00156B56"/>
    <w:rsid w:val="00157E96"/>
    <w:rsid w:val="00161278"/>
    <w:rsid w:val="00164FBA"/>
    <w:rsid w:val="00165CD1"/>
    <w:rsid w:val="001732E3"/>
    <w:rsid w:val="0017439F"/>
    <w:rsid w:val="00177A8A"/>
    <w:rsid w:val="00181DCF"/>
    <w:rsid w:val="001821E3"/>
    <w:rsid w:val="00185E2E"/>
    <w:rsid w:val="001909DA"/>
    <w:rsid w:val="00190E76"/>
    <w:rsid w:val="0019355D"/>
    <w:rsid w:val="00196067"/>
    <w:rsid w:val="001978A7"/>
    <w:rsid w:val="001A02C9"/>
    <w:rsid w:val="001A10A3"/>
    <w:rsid w:val="001A54B4"/>
    <w:rsid w:val="001A567C"/>
    <w:rsid w:val="001A61B1"/>
    <w:rsid w:val="001A6485"/>
    <w:rsid w:val="001A6CA9"/>
    <w:rsid w:val="001A7DB9"/>
    <w:rsid w:val="001B1774"/>
    <w:rsid w:val="001B52D5"/>
    <w:rsid w:val="001B582F"/>
    <w:rsid w:val="001B5B1F"/>
    <w:rsid w:val="001B7DDB"/>
    <w:rsid w:val="001C20F7"/>
    <w:rsid w:val="001C2201"/>
    <w:rsid w:val="001C2243"/>
    <w:rsid w:val="001C2B7B"/>
    <w:rsid w:val="001C2C99"/>
    <w:rsid w:val="001C4801"/>
    <w:rsid w:val="001C6C9B"/>
    <w:rsid w:val="001D0436"/>
    <w:rsid w:val="001D0D2D"/>
    <w:rsid w:val="001D1A4D"/>
    <w:rsid w:val="001D2132"/>
    <w:rsid w:val="001D309F"/>
    <w:rsid w:val="001D30FD"/>
    <w:rsid w:val="001D36C2"/>
    <w:rsid w:val="001D6D08"/>
    <w:rsid w:val="001D789C"/>
    <w:rsid w:val="001D7D1C"/>
    <w:rsid w:val="001D7FF8"/>
    <w:rsid w:val="001E555F"/>
    <w:rsid w:val="001E697F"/>
    <w:rsid w:val="001F00CD"/>
    <w:rsid w:val="001F1896"/>
    <w:rsid w:val="001F4F25"/>
    <w:rsid w:val="001F66F4"/>
    <w:rsid w:val="002035A8"/>
    <w:rsid w:val="0020413B"/>
    <w:rsid w:val="002061BE"/>
    <w:rsid w:val="00210425"/>
    <w:rsid w:val="002108DD"/>
    <w:rsid w:val="00213E8F"/>
    <w:rsid w:val="0022248F"/>
    <w:rsid w:val="002230E2"/>
    <w:rsid w:val="002239E9"/>
    <w:rsid w:val="00224027"/>
    <w:rsid w:val="0022497D"/>
    <w:rsid w:val="00224F61"/>
    <w:rsid w:val="00225C7A"/>
    <w:rsid w:val="00232BAA"/>
    <w:rsid w:val="00232D23"/>
    <w:rsid w:val="0023378D"/>
    <w:rsid w:val="002338B6"/>
    <w:rsid w:val="00234089"/>
    <w:rsid w:val="00234425"/>
    <w:rsid w:val="002353A0"/>
    <w:rsid w:val="00236C92"/>
    <w:rsid w:val="002417A3"/>
    <w:rsid w:val="00244AD5"/>
    <w:rsid w:val="00246368"/>
    <w:rsid w:val="00247C6C"/>
    <w:rsid w:val="002559B4"/>
    <w:rsid w:val="00261672"/>
    <w:rsid w:val="002622AD"/>
    <w:rsid w:val="00265B05"/>
    <w:rsid w:val="00266EC7"/>
    <w:rsid w:val="002676BB"/>
    <w:rsid w:val="00272DBA"/>
    <w:rsid w:val="002748F0"/>
    <w:rsid w:val="002757DA"/>
    <w:rsid w:val="002761A2"/>
    <w:rsid w:val="0028341C"/>
    <w:rsid w:val="00283FEA"/>
    <w:rsid w:val="00284C9E"/>
    <w:rsid w:val="00285DE3"/>
    <w:rsid w:val="00286B9C"/>
    <w:rsid w:val="002876A2"/>
    <w:rsid w:val="00287D05"/>
    <w:rsid w:val="002951EF"/>
    <w:rsid w:val="002962ED"/>
    <w:rsid w:val="0029690D"/>
    <w:rsid w:val="002A1A8F"/>
    <w:rsid w:val="002A497D"/>
    <w:rsid w:val="002A5288"/>
    <w:rsid w:val="002A6326"/>
    <w:rsid w:val="002A7077"/>
    <w:rsid w:val="002A7AAC"/>
    <w:rsid w:val="002B3B8D"/>
    <w:rsid w:val="002B5DE3"/>
    <w:rsid w:val="002B6CC5"/>
    <w:rsid w:val="002B6D0C"/>
    <w:rsid w:val="002B7804"/>
    <w:rsid w:val="002C29AA"/>
    <w:rsid w:val="002C34E9"/>
    <w:rsid w:val="002C3520"/>
    <w:rsid w:val="002C5DA3"/>
    <w:rsid w:val="002C6009"/>
    <w:rsid w:val="002C60E3"/>
    <w:rsid w:val="002D048A"/>
    <w:rsid w:val="002D462A"/>
    <w:rsid w:val="002D4A32"/>
    <w:rsid w:val="002D70AF"/>
    <w:rsid w:val="002E1D2E"/>
    <w:rsid w:val="002E26C3"/>
    <w:rsid w:val="002E5F22"/>
    <w:rsid w:val="002E7673"/>
    <w:rsid w:val="002F1472"/>
    <w:rsid w:val="002F169B"/>
    <w:rsid w:val="00300601"/>
    <w:rsid w:val="00300A05"/>
    <w:rsid w:val="003032D6"/>
    <w:rsid w:val="00304495"/>
    <w:rsid w:val="00306B14"/>
    <w:rsid w:val="0031005B"/>
    <w:rsid w:val="00312026"/>
    <w:rsid w:val="0031745B"/>
    <w:rsid w:val="00323042"/>
    <w:rsid w:val="00324145"/>
    <w:rsid w:val="00325442"/>
    <w:rsid w:val="00325703"/>
    <w:rsid w:val="00326183"/>
    <w:rsid w:val="003307A0"/>
    <w:rsid w:val="00334D0B"/>
    <w:rsid w:val="00335C67"/>
    <w:rsid w:val="003365A4"/>
    <w:rsid w:val="00336E35"/>
    <w:rsid w:val="00337A45"/>
    <w:rsid w:val="00340C38"/>
    <w:rsid w:val="003418AF"/>
    <w:rsid w:val="00343028"/>
    <w:rsid w:val="0034403E"/>
    <w:rsid w:val="0034574B"/>
    <w:rsid w:val="00351415"/>
    <w:rsid w:val="003544FD"/>
    <w:rsid w:val="003553F9"/>
    <w:rsid w:val="00356510"/>
    <w:rsid w:val="00357EA5"/>
    <w:rsid w:val="00360A3F"/>
    <w:rsid w:val="0036295C"/>
    <w:rsid w:val="0037057E"/>
    <w:rsid w:val="00372BA2"/>
    <w:rsid w:val="00374C19"/>
    <w:rsid w:val="003836C9"/>
    <w:rsid w:val="00383C8E"/>
    <w:rsid w:val="003845A6"/>
    <w:rsid w:val="003854A2"/>
    <w:rsid w:val="003872CD"/>
    <w:rsid w:val="0038786D"/>
    <w:rsid w:val="0038790C"/>
    <w:rsid w:val="0039080A"/>
    <w:rsid w:val="00394BBC"/>
    <w:rsid w:val="00394BD1"/>
    <w:rsid w:val="003957B5"/>
    <w:rsid w:val="003A157B"/>
    <w:rsid w:val="003A18EE"/>
    <w:rsid w:val="003A2008"/>
    <w:rsid w:val="003A540F"/>
    <w:rsid w:val="003B2398"/>
    <w:rsid w:val="003B2C39"/>
    <w:rsid w:val="003B4530"/>
    <w:rsid w:val="003B5D20"/>
    <w:rsid w:val="003B7049"/>
    <w:rsid w:val="003C04ED"/>
    <w:rsid w:val="003C04FE"/>
    <w:rsid w:val="003C2C78"/>
    <w:rsid w:val="003C3525"/>
    <w:rsid w:val="003C63FA"/>
    <w:rsid w:val="003D1588"/>
    <w:rsid w:val="003D188C"/>
    <w:rsid w:val="003D2D79"/>
    <w:rsid w:val="003D44A2"/>
    <w:rsid w:val="003D643F"/>
    <w:rsid w:val="003E5955"/>
    <w:rsid w:val="003E5BC4"/>
    <w:rsid w:val="003E5F7E"/>
    <w:rsid w:val="003F04B3"/>
    <w:rsid w:val="003F066F"/>
    <w:rsid w:val="00401576"/>
    <w:rsid w:val="00403DFC"/>
    <w:rsid w:val="00406764"/>
    <w:rsid w:val="00407942"/>
    <w:rsid w:val="00412618"/>
    <w:rsid w:val="00413117"/>
    <w:rsid w:val="00413BE5"/>
    <w:rsid w:val="00414188"/>
    <w:rsid w:val="0041438D"/>
    <w:rsid w:val="00415C7F"/>
    <w:rsid w:val="00416E50"/>
    <w:rsid w:val="00420CDB"/>
    <w:rsid w:val="00421F8E"/>
    <w:rsid w:val="00423890"/>
    <w:rsid w:val="00423E1E"/>
    <w:rsid w:val="00424A41"/>
    <w:rsid w:val="0043033E"/>
    <w:rsid w:val="00431551"/>
    <w:rsid w:val="00431D5B"/>
    <w:rsid w:val="00432411"/>
    <w:rsid w:val="0043479A"/>
    <w:rsid w:val="00434A07"/>
    <w:rsid w:val="004351FC"/>
    <w:rsid w:val="00436529"/>
    <w:rsid w:val="004401A4"/>
    <w:rsid w:val="00440FED"/>
    <w:rsid w:val="004418F2"/>
    <w:rsid w:val="004424F3"/>
    <w:rsid w:val="004426E2"/>
    <w:rsid w:val="00442891"/>
    <w:rsid w:val="0044321C"/>
    <w:rsid w:val="0044569E"/>
    <w:rsid w:val="004461A0"/>
    <w:rsid w:val="00447D9A"/>
    <w:rsid w:val="00456B1A"/>
    <w:rsid w:val="00456D79"/>
    <w:rsid w:val="004579EA"/>
    <w:rsid w:val="004633EE"/>
    <w:rsid w:val="00463C7A"/>
    <w:rsid w:val="00464610"/>
    <w:rsid w:val="0046559A"/>
    <w:rsid w:val="004655D5"/>
    <w:rsid w:val="00466BD3"/>
    <w:rsid w:val="0047164F"/>
    <w:rsid w:val="004742B2"/>
    <w:rsid w:val="00475DE5"/>
    <w:rsid w:val="00477B94"/>
    <w:rsid w:val="00480142"/>
    <w:rsid w:val="004816FC"/>
    <w:rsid w:val="00481985"/>
    <w:rsid w:val="004831C6"/>
    <w:rsid w:val="00487307"/>
    <w:rsid w:val="0049189F"/>
    <w:rsid w:val="0049316F"/>
    <w:rsid w:val="00494C45"/>
    <w:rsid w:val="00494ED6"/>
    <w:rsid w:val="00495A5D"/>
    <w:rsid w:val="0049656F"/>
    <w:rsid w:val="00496A39"/>
    <w:rsid w:val="004A08F4"/>
    <w:rsid w:val="004A0B93"/>
    <w:rsid w:val="004A1090"/>
    <w:rsid w:val="004A47A1"/>
    <w:rsid w:val="004A5726"/>
    <w:rsid w:val="004A6142"/>
    <w:rsid w:val="004B0281"/>
    <w:rsid w:val="004B07A6"/>
    <w:rsid w:val="004B28C9"/>
    <w:rsid w:val="004B29AE"/>
    <w:rsid w:val="004B2F00"/>
    <w:rsid w:val="004B712C"/>
    <w:rsid w:val="004B7951"/>
    <w:rsid w:val="004B7CFD"/>
    <w:rsid w:val="004C1196"/>
    <w:rsid w:val="004C2EEC"/>
    <w:rsid w:val="004C3804"/>
    <w:rsid w:val="004C5625"/>
    <w:rsid w:val="004C62C1"/>
    <w:rsid w:val="004C6550"/>
    <w:rsid w:val="004C7F05"/>
    <w:rsid w:val="004C7F20"/>
    <w:rsid w:val="004D0376"/>
    <w:rsid w:val="004D0A16"/>
    <w:rsid w:val="004D4274"/>
    <w:rsid w:val="004D4CB9"/>
    <w:rsid w:val="004D5177"/>
    <w:rsid w:val="004D6110"/>
    <w:rsid w:val="004D6670"/>
    <w:rsid w:val="004D6B8F"/>
    <w:rsid w:val="004E0254"/>
    <w:rsid w:val="004E2865"/>
    <w:rsid w:val="004E4269"/>
    <w:rsid w:val="004E44CD"/>
    <w:rsid w:val="004E7CDB"/>
    <w:rsid w:val="004F1727"/>
    <w:rsid w:val="004F388A"/>
    <w:rsid w:val="004F5A64"/>
    <w:rsid w:val="00504D7A"/>
    <w:rsid w:val="00505BAE"/>
    <w:rsid w:val="00510E38"/>
    <w:rsid w:val="00512F05"/>
    <w:rsid w:val="0051491D"/>
    <w:rsid w:val="00517759"/>
    <w:rsid w:val="00517ED4"/>
    <w:rsid w:val="00522603"/>
    <w:rsid w:val="005254B9"/>
    <w:rsid w:val="00526F32"/>
    <w:rsid w:val="00531F82"/>
    <w:rsid w:val="005328A2"/>
    <w:rsid w:val="00532DFB"/>
    <w:rsid w:val="00533191"/>
    <w:rsid w:val="00535BA8"/>
    <w:rsid w:val="00537384"/>
    <w:rsid w:val="00537F25"/>
    <w:rsid w:val="0054170C"/>
    <w:rsid w:val="0054198E"/>
    <w:rsid w:val="00542A43"/>
    <w:rsid w:val="00543CA1"/>
    <w:rsid w:val="00546CDD"/>
    <w:rsid w:val="005504C4"/>
    <w:rsid w:val="00553000"/>
    <w:rsid w:val="00556E66"/>
    <w:rsid w:val="00557AB7"/>
    <w:rsid w:val="005601C4"/>
    <w:rsid w:val="005626AD"/>
    <w:rsid w:val="0056303C"/>
    <w:rsid w:val="00563671"/>
    <w:rsid w:val="0057448B"/>
    <w:rsid w:val="0057610D"/>
    <w:rsid w:val="0057658E"/>
    <w:rsid w:val="0058216F"/>
    <w:rsid w:val="005846BF"/>
    <w:rsid w:val="00584CD8"/>
    <w:rsid w:val="00585526"/>
    <w:rsid w:val="005922C8"/>
    <w:rsid w:val="00592499"/>
    <w:rsid w:val="00592F8F"/>
    <w:rsid w:val="0059530A"/>
    <w:rsid w:val="0059693B"/>
    <w:rsid w:val="005A3E47"/>
    <w:rsid w:val="005A51C9"/>
    <w:rsid w:val="005A5CF2"/>
    <w:rsid w:val="005B4FBC"/>
    <w:rsid w:val="005B5021"/>
    <w:rsid w:val="005B66BE"/>
    <w:rsid w:val="005C3B79"/>
    <w:rsid w:val="005C3BA7"/>
    <w:rsid w:val="005C5529"/>
    <w:rsid w:val="005C5FC1"/>
    <w:rsid w:val="005D072D"/>
    <w:rsid w:val="005D2C67"/>
    <w:rsid w:val="005D2CD0"/>
    <w:rsid w:val="005D3015"/>
    <w:rsid w:val="005D4E6D"/>
    <w:rsid w:val="005D5345"/>
    <w:rsid w:val="005D6678"/>
    <w:rsid w:val="005D6EF0"/>
    <w:rsid w:val="005E04A2"/>
    <w:rsid w:val="005E0F0F"/>
    <w:rsid w:val="005E19F2"/>
    <w:rsid w:val="005E2C37"/>
    <w:rsid w:val="005E37F1"/>
    <w:rsid w:val="005E3C21"/>
    <w:rsid w:val="005E4D33"/>
    <w:rsid w:val="005E6234"/>
    <w:rsid w:val="005F07B4"/>
    <w:rsid w:val="005F219A"/>
    <w:rsid w:val="005F2E0F"/>
    <w:rsid w:val="005F48C2"/>
    <w:rsid w:val="005F6874"/>
    <w:rsid w:val="00602D67"/>
    <w:rsid w:val="0060596C"/>
    <w:rsid w:val="0061040E"/>
    <w:rsid w:val="0061352D"/>
    <w:rsid w:val="0061413C"/>
    <w:rsid w:val="00614F48"/>
    <w:rsid w:val="00617438"/>
    <w:rsid w:val="006179D5"/>
    <w:rsid w:val="00620301"/>
    <w:rsid w:val="006213FD"/>
    <w:rsid w:val="00624EB3"/>
    <w:rsid w:val="0062528C"/>
    <w:rsid w:val="006252C1"/>
    <w:rsid w:val="00625970"/>
    <w:rsid w:val="006259CB"/>
    <w:rsid w:val="00626A39"/>
    <w:rsid w:val="00627D34"/>
    <w:rsid w:val="00630F87"/>
    <w:rsid w:val="00632E97"/>
    <w:rsid w:val="0063498B"/>
    <w:rsid w:val="006350AF"/>
    <w:rsid w:val="00642DA7"/>
    <w:rsid w:val="00645ACA"/>
    <w:rsid w:val="00645EED"/>
    <w:rsid w:val="0064721F"/>
    <w:rsid w:val="006518F4"/>
    <w:rsid w:val="006529C4"/>
    <w:rsid w:val="00653E2F"/>
    <w:rsid w:val="006557D8"/>
    <w:rsid w:val="006558B3"/>
    <w:rsid w:val="00662139"/>
    <w:rsid w:val="00663385"/>
    <w:rsid w:val="00664CD6"/>
    <w:rsid w:val="0066519C"/>
    <w:rsid w:val="00665665"/>
    <w:rsid w:val="00666BC7"/>
    <w:rsid w:val="00670097"/>
    <w:rsid w:val="00671DD4"/>
    <w:rsid w:val="00672BF2"/>
    <w:rsid w:val="00674FC3"/>
    <w:rsid w:val="00675AA5"/>
    <w:rsid w:val="00682B6E"/>
    <w:rsid w:val="0068424D"/>
    <w:rsid w:val="00691C7A"/>
    <w:rsid w:val="00692F70"/>
    <w:rsid w:val="00693165"/>
    <w:rsid w:val="00694D45"/>
    <w:rsid w:val="006951D7"/>
    <w:rsid w:val="00697134"/>
    <w:rsid w:val="00697637"/>
    <w:rsid w:val="006A000D"/>
    <w:rsid w:val="006A01B8"/>
    <w:rsid w:val="006A315F"/>
    <w:rsid w:val="006A4B04"/>
    <w:rsid w:val="006B0574"/>
    <w:rsid w:val="006B6B2E"/>
    <w:rsid w:val="006C05F3"/>
    <w:rsid w:val="006C0D79"/>
    <w:rsid w:val="006C41B2"/>
    <w:rsid w:val="006C4794"/>
    <w:rsid w:val="006D0271"/>
    <w:rsid w:val="006D08A6"/>
    <w:rsid w:val="006D1063"/>
    <w:rsid w:val="006D32EC"/>
    <w:rsid w:val="006D5114"/>
    <w:rsid w:val="006D5629"/>
    <w:rsid w:val="006E1764"/>
    <w:rsid w:val="006E4E9A"/>
    <w:rsid w:val="006E56B7"/>
    <w:rsid w:val="006F2D9D"/>
    <w:rsid w:val="006F43B9"/>
    <w:rsid w:val="006F4F8E"/>
    <w:rsid w:val="006F7CAE"/>
    <w:rsid w:val="00700720"/>
    <w:rsid w:val="00702A6B"/>
    <w:rsid w:val="00702AC3"/>
    <w:rsid w:val="00703877"/>
    <w:rsid w:val="007055B7"/>
    <w:rsid w:val="00705674"/>
    <w:rsid w:val="007128AE"/>
    <w:rsid w:val="00713DA8"/>
    <w:rsid w:val="007153A2"/>
    <w:rsid w:val="00717A8C"/>
    <w:rsid w:val="00720F0E"/>
    <w:rsid w:val="0072142A"/>
    <w:rsid w:val="007219F0"/>
    <w:rsid w:val="00722A08"/>
    <w:rsid w:val="00723E6F"/>
    <w:rsid w:val="00724AD7"/>
    <w:rsid w:val="00730662"/>
    <w:rsid w:val="00730A52"/>
    <w:rsid w:val="00730E80"/>
    <w:rsid w:val="007325FB"/>
    <w:rsid w:val="00733F6F"/>
    <w:rsid w:val="007355C6"/>
    <w:rsid w:val="0074258A"/>
    <w:rsid w:val="007444C8"/>
    <w:rsid w:val="00745229"/>
    <w:rsid w:val="007455B8"/>
    <w:rsid w:val="00745B12"/>
    <w:rsid w:val="00753AA0"/>
    <w:rsid w:val="00756140"/>
    <w:rsid w:val="0075678E"/>
    <w:rsid w:val="00756BFE"/>
    <w:rsid w:val="007603D4"/>
    <w:rsid w:val="00760BB7"/>
    <w:rsid w:val="007614EA"/>
    <w:rsid w:val="00762C97"/>
    <w:rsid w:val="00764F60"/>
    <w:rsid w:val="007701BC"/>
    <w:rsid w:val="00773E37"/>
    <w:rsid w:val="00774E0E"/>
    <w:rsid w:val="007753EB"/>
    <w:rsid w:val="007754EC"/>
    <w:rsid w:val="007771E5"/>
    <w:rsid w:val="0078211C"/>
    <w:rsid w:val="00782193"/>
    <w:rsid w:val="007829CD"/>
    <w:rsid w:val="00783A61"/>
    <w:rsid w:val="00783D08"/>
    <w:rsid w:val="00787C49"/>
    <w:rsid w:val="00787E44"/>
    <w:rsid w:val="00790CF3"/>
    <w:rsid w:val="00791640"/>
    <w:rsid w:val="00794984"/>
    <w:rsid w:val="007A155F"/>
    <w:rsid w:val="007A21ED"/>
    <w:rsid w:val="007A69C7"/>
    <w:rsid w:val="007B0650"/>
    <w:rsid w:val="007B0D93"/>
    <w:rsid w:val="007B6638"/>
    <w:rsid w:val="007B6FD9"/>
    <w:rsid w:val="007B7D63"/>
    <w:rsid w:val="007B7F25"/>
    <w:rsid w:val="007C03CA"/>
    <w:rsid w:val="007C0A94"/>
    <w:rsid w:val="007C46A6"/>
    <w:rsid w:val="007C4984"/>
    <w:rsid w:val="007C608C"/>
    <w:rsid w:val="007C6802"/>
    <w:rsid w:val="007D0822"/>
    <w:rsid w:val="007D1883"/>
    <w:rsid w:val="007D29EA"/>
    <w:rsid w:val="007D2B8D"/>
    <w:rsid w:val="007D3F17"/>
    <w:rsid w:val="007D4F00"/>
    <w:rsid w:val="007D687C"/>
    <w:rsid w:val="007E19AC"/>
    <w:rsid w:val="007E5265"/>
    <w:rsid w:val="007E6B4F"/>
    <w:rsid w:val="007E73E7"/>
    <w:rsid w:val="007E7408"/>
    <w:rsid w:val="007E7A29"/>
    <w:rsid w:val="007F01B4"/>
    <w:rsid w:val="007F0955"/>
    <w:rsid w:val="007F2FAF"/>
    <w:rsid w:val="007F4E01"/>
    <w:rsid w:val="0080306A"/>
    <w:rsid w:val="0080333A"/>
    <w:rsid w:val="00804AB0"/>
    <w:rsid w:val="008058CA"/>
    <w:rsid w:val="008073D2"/>
    <w:rsid w:val="00810B42"/>
    <w:rsid w:val="008128CE"/>
    <w:rsid w:val="008164BA"/>
    <w:rsid w:val="008166FF"/>
    <w:rsid w:val="00816829"/>
    <w:rsid w:val="00816E36"/>
    <w:rsid w:val="008175E9"/>
    <w:rsid w:val="00820C35"/>
    <w:rsid w:val="00821619"/>
    <w:rsid w:val="00823EDC"/>
    <w:rsid w:val="008248CC"/>
    <w:rsid w:val="00824F74"/>
    <w:rsid w:val="00827435"/>
    <w:rsid w:val="00830B37"/>
    <w:rsid w:val="00831334"/>
    <w:rsid w:val="00833173"/>
    <w:rsid w:val="00833AD2"/>
    <w:rsid w:val="008347A7"/>
    <w:rsid w:val="008359B8"/>
    <w:rsid w:val="00837697"/>
    <w:rsid w:val="00837B1C"/>
    <w:rsid w:val="00837FD5"/>
    <w:rsid w:val="0084236F"/>
    <w:rsid w:val="008453D5"/>
    <w:rsid w:val="00847B15"/>
    <w:rsid w:val="00847F6D"/>
    <w:rsid w:val="00853D1B"/>
    <w:rsid w:val="00854371"/>
    <w:rsid w:val="0085476D"/>
    <w:rsid w:val="00856008"/>
    <w:rsid w:val="0085606C"/>
    <w:rsid w:val="008562EA"/>
    <w:rsid w:val="00860FD6"/>
    <w:rsid w:val="00865C2D"/>
    <w:rsid w:val="008665F6"/>
    <w:rsid w:val="0086762A"/>
    <w:rsid w:val="00867C67"/>
    <w:rsid w:val="00871362"/>
    <w:rsid w:val="00871DA5"/>
    <w:rsid w:val="00874855"/>
    <w:rsid w:val="00874B8E"/>
    <w:rsid w:val="00875A77"/>
    <w:rsid w:val="00876887"/>
    <w:rsid w:val="00876966"/>
    <w:rsid w:val="00877EB9"/>
    <w:rsid w:val="008808D6"/>
    <w:rsid w:val="008828A4"/>
    <w:rsid w:val="00882B16"/>
    <w:rsid w:val="00882B43"/>
    <w:rsid w:val="0088306F"/>
    <w:rsid w:val="00886848"/>
    <w:rsid w:val="00887E17"/>
    <w:rsid w:val="008905C1"/>
    <w:rsid w:val="00892B82"/>
    <w:rsid w:val="0089379F"/>
    <w:rsid w:val="008952D9"/>
    <w:rsid w:val="008953E9"/>
    <w:rsid w:val="008959BF"/>
    <w:rsid w:val="008A0435"/>
    <w:rsid w:val="008A0A21"/>
    <w:rsid w:val="008A0E43"/>
    <w:rsid w:val="008A0E7A"/>
    <w:rsid w:val="008A2028"/>
    <w:rsid w:val="008A310D"/>
    <w:rsid w:val="008A48C2"/>
    <w:rsid w:val="008A7E62"/>
    <w:rsid w:val="008B2BCC"/>
    <w:rsid w:val="008B327C"/>
    <w:rsid w:val="008B5584"/>
    <w:rsid w:val="008B6B57"/>
    <w:rsid w:val="008B7B8E"/>
    <w:rsid w:val="008B7D22"/>
    <w:rsid w:val="008C14FC"/>
    <w:rsid w:val="008D35DE"/>
    <w:rsid w:val="008D3F52"/>
    <w:rsid w:val="008D5347"/>
    <w:rsid w:val="008D5C76"/>
    <w:rsid w:val="008D625E"/>
    <w:rsid w:val="008D72FC"/>
    <w:rsid w:val="008E27A3"/>
    <w:rsid w:val="008E2C8E"/>
    <w:rsid w:val="008E2E8A"/>
    <w:rsid w:val="008E76BD"/>
    <w:rsid w:val="008E7E0A"/>
    <w:rsid w:val="008E7F84"/>
    <w:rsid w:val="008F1E27"/>
    <w:rsid w:val="008F2D1B"/>
    <w:rsid w:val="008F2F3E"/>
    <w:rsid w:val="008F2FB4"/>
    <w:rsid w:val="008F4E10"/>
    <w:rsid w:val="008F7C5A"/>
    <w:rsid w:val="00903F7F"/>
    <w:rsid w:val="009041F0"/>
    <w:rsid w:val="00904F4E"/>
    <w:rsid w:val="00910BA0"/>
    <w:rsid w:val="009118B5"/>
    <w:rsid w:val="0091761F"/>
    <w:rsid w:val="00923C14"/>
    <w:rsid w:val="00923C2D"/>
    <w:rsid w:val="00930138"/>
    <w:rsid w:val="00930365"/>
    <w:rsid w:val="0093216C"/>
    <w:rsid w:val="009324E0"/>
    <w:rsid w:val="00932D61"/>
    <w:rsid w:val="00933E29"/>
    <w:rsid w:val="009400C8"/>
    <w:rsid w:val="0094295C"/>
    <w:rsid w:val="00942A36"/>
    <w:rsid w:val="00942AE4"/>
    <w:rsid w:val="00944F50"/>
    <w:rsid w:val="00950A45"/>
    <w:rsid w:val="00951A73"/>
    <w:rsid w:val="00951C87"/>
    <w:rsid w:val="00951E8F"/>
    <w:rsid w:val="00956F5C"/>
    <w:rsid w:val="0096139A"/>
    <w:rsid w:val="00966151"/>
    <w:rsid w:val="00971ED3"/>
    <w:rsid w:val="00972F3A"/>
    <w:rsid w:val="0097400C"/>
    <w:rsid w:val="00976045"/>
    <w:rsid w:val="009761ED"/>
    <w:rsid w:val="00976266"/>
    <w:rsid w:val="00976E21"/>
    <w:rsid w:val="00977B10"/>
    <w:rsid w:val="00982AC4"/>
    <w:rsid w:val="00984B1F"/>
    <w:rsid w:val="00987CB2"/>
    <w:rsid w:val="009901DF"/>
    <w:rsid w:val="00990D3C"/>
    <w:rsid w:val="00991924"/>
    <w:rsid w:val="00991C22"/>
    <w:rsid w:val="00992CD2"/>
    <w:rsid w:val="0099432C"/>
    <w:rsid w:val="00996B85"/>
    <w:rsid w:val="00996EE5"/>
    <w:rsid w:val="0099753D"/>
    <w:rsid w:val="00997E0C"/>
    <w:rsid w:val="009A6D14"/>
    <w:rsid w:val="009A7776"/>
    <w:rsid w:val="009B0ED4"/>
    <w:rsid w:val="009B1C5E"/>
    <w:rsid w:val="009B2E77"/>
    <w:rsid w:val="009B2F98"/>
    <w:rsid w:val="009B3C38"/>
    <w:rsid w:val="009B46A2"/>
    <w:rsid w:val="009B6892"/>
    <w:rsid w:val="009C3024"/>
    <w:rsid w:val="009C3612"/>
    <w:rsid w:val="009C36AD"/>
    <w:rsid w:val="009C5619"/>
    <w:rsid w:val="009C5631"/>
    <w:rsid w:val="009C5AB1"/>
    <w:rsid w:val="009C768C"/>
    <w:rsid w:val="009C7F13"/>
    <w:rsid w:val="009E0233"/>
    <w:rsid w:val="009E26F6"/>
    <w:rsid w:val="009E3429"/>
    <w:rsid w:val="009E3522"/>
    <w:rsid w:val="009E4082"/>
    <w:rsid w:val="009E76ED"/>
    <w:rsid w:val="009F290A"/>
    <w:rsid w:val="009F5277"/>
    <w:rsid w:val="009F598C"/>
    <w:rsid w:val="009F6B61"/>
    <w:rsid w:val="00A01841"/>
    <w:rsid w:val="00A01B8D"/>
    <w:rsid w:val="00A0577F"/>
    <w:rsid w:val="00A06EF7"/>
    <w:rsid w:val="00A07CCC"/>
    <w:rsid w:val="00A10D4B"/>
    <w:rsid w:val="00A10E4A"/>
    <w:rsid w:val="00A1637A"/>
    <w:rsid w:val="00A200AA"/>
    <w:rsid w:val="00A21CCE"/>
    <w:rsid w:val="00A2206F"/>
    <w:rsid w:val="00A24B7F"/>
    <w:rsid w:val="00A34163"/>
    <w:rsid w:val="00A356BE"/>
    <w:rsid w:val="00A35FB6"/>
    <w:rsid w:val="00A36FCB"/>
    <w:rsid w:val="00A37149"/>
    <w:rsid w:val="00A37919"/>
    <w:rsid w:val="00A46F43"/>
    <w:rsid w:val="00A57D5E"/>
    <w:rsid w:val="00A63848"/>
    <w:rsid w:val="00A64589"/>
    <w:rsid w:val="00A64B1A"/>
    <w:rsid w:val="00A64D05"/>
    <w:rsid w:val="00A65C51"/>
    <w:rsid w:val="00A71AE8"/>
    <w:rsid w:val="00A7501A"/>
    <w:rsid w:val="00A7591C"/>
    <w:rsid w:val="00A76F5C"/>
    <w:rsid w:val="00A77D24"/>
    <w:rsid w:val="00A8259E"/>
    <w:rsid w:val="00A8482A"/>
    <w:rsid w:val="00A849B4"/>
    <w:rsid w:val="00A85123"/>
    <w:rsid w:val="00A87B67"/>
    <w:rsid w:val="00A93687"/>
    <w:rsid w:val="00A945CD"/>
    <w:rsid w:val="00A9508B"/>
    <w:rsid w:val="00A972C4"/>
    <w:rsid w:val="00A97D7D"/>
    <w:rsid w:val="00AA0118"/>
    <w:rsid w:val="00AA0C0B"/>
    <w:rsid w:val="00AA2CF8"/>
    <w:rsid w:val="00AA7F9E"/>
    <w:rsid w:val="00AB19C5"/>
    <w:rsid w:val="00AB4095"/>
    <w:rsid w:val="00AB6306"/>
    <w:rsid w:val="00AC5695"/>
    <w:rsid w:val="00AC6A23"/>
    <w:rsid w:val="00AC7CF8"/>
    <w:rsid w:val="00AC7DFB"/>
    <w:rsid w:val="00AD02D7"/>
    <w:rsid w:val="00AD02DC"/>
    <w:rsid w:val="00AD095E"/>
    <w:rsid w:val="00AD1486"/>
    <w:rsid w:val="00AD18E7"/>
    <w:rsid w:val="00AD18E9"/>
    <w:rsid w:val="00AD2C9E"/>
    <w:rsid w:val="00AD52B7"/>
    <w:rsid w:val="00AD67DB"/>
    <w:rsid w:val="00AD69D0"/>
    <w:rsid w:val="00AD70B2"/>
    <w:rsid w:val="00AE23F0"/>
    <w:rsid w:val="00AE3C69"/>
    <w:rsid w:val="00AE4E9A"/>
    <w:rsid w:val="00AE5292"/>
    <w:rsid w:val="00AF1CFF"/>
    <w:rsid w:val="00AF3D9A"/>
    <w:rsid w:val="00AF5671"/>
    <w:rsid w:val="00AF6CAA"/>
    <w:rsid w:val="00AF6EAB"/>
    <w:rsid w:val="00B0018D"/>
    <w:rsid w:val="00B03727"/>
    <w:rsid w:val="00B03DD8"/>
    <w:rsid w:val="00B07C84"/>
    <w:rsid w:val="00B1027F"/>
    <w:rsid w:val="00B107BD"/>
    <w:rsid w:val="00B10BAB"/>
    <w:rsid w:val="00B116BA"/>
    <w:rsid w:val="00B124BA"/>
    <w:rsid w:val="00B160CB"/>
    <w:rsid w:val="00B20885"/>
    <w:rsid w:val="00B2099A"/>
    <w:rsid w:val="00B20E9B"/>
    <w:rsid w:val="00B23072"/>
    <w:rsid w:val="00B2425A"/>
    <w:rsid w:val="00B24683"/>
    <w:rsid w:val="00B2485B"/>
    <w:rsid w:val="00B25BB0"/>
    <w:rsid w:val="00B2712C"/>
    <w:rsid w:val="00B31CBC"/>
    <w:rsid w:val="00B3237F"/>
    <w:rsid w:val="00B40A44"/>
    <w:rsid w:val="00B4505B"/>
    <w:rsid w:val="00B470FF"/>
    <w:rsid w:val="00B527C8"/>
    <w:rsid w:val="00B53801"/>
    <w:rsid w:val="00B55B3C"/>
    <w:rsid w:val="00B56701"/>
    <w:rsid w:val="00B5744D"/>
    <w:rsid w:val="00B60440"/>
    <w:rsid w:val="00B624DB"/>
    <w:rsid w:val="00B64322"/>
    <w:rsid w:val="00B654D9"/>
    <w:rsid w:val="00B65F03"/>
    <w:rsid w:val="00B72F6F"/>
    <w:rsid w:val="00B74311"/>
    <w:rsid w:val="00B766B8"/>
    <w:rsid w:val="00B7712A"/>
    <w:rsid w:val="00B77ACC"/>
    <w:rsid w:val="00B8011F"/>
    <w:rsid w:val="00B80667"/>
    <w:rsid w:val="00B86A5C"/>
    <w:rsid w:val="00B86D3F"/>
    <w:rsid w:val="00B961C4"/>
    <w:rsid w:val="00BA0AE0"/>
    <w:rsid w:val="00BA290C"/>
    <w:rsid w:val="00BB1FEC"/>
    <w:rsid w:val="00BB2BF3"/>
    <w:rsid w:val="00BB49BC"/>
    <w:rsid w:val="00BC112C"/>
    <w:rsid w:val="00BC1543"/>
    <w:rsid w:val="00BC23A8"/>
    <w:rsid w:val="00BC356E"/>
    <w:rsid w:val="00BC4485"/>
    <w:rsid w:val="00BC6130"/>
    <w:rsid w:val="00BD0C49"/>
    <w:rsid w:val="00BD0DE3"/>
    <w:rsid w:val="00BD1B8B"/>
    <w:rsid w:val="00BD25B2"/>
    <w:rsid w:val="00BD27A4"/>
    <w:rsid w:val="00BD4B84"/>
    <w:rsid w:val="00BE0F61"/>
    <w:rsid w:val="00BE141D"/>
    <w:rsid w:val="00BE3B32"/>
    <w:rsid w:val="00BE43F2"/>
    <w:rsid w:val="00BE4815"/>
    <w:rsid w:val="00BE4A07"/>
    <w:rsid w:val="00BE68D4"/>
    <w:rsid w:val="00BE6A91"/>
    <w:rsid w:val="00BE6F87"/>
    <w:rsid w:val="00BE763A"/>
    <w:rsid w:val="00BF16DE"/>
    <w:rsid w:val="00BF3919"/>
    <w:rsid w:val="00BF61DF"/>
    <w:rsid w:val="00C002BD"/>
    <w:rsid w:val="00C007F0"/>
    <w:rsid w:val="00C011DE"/>
    <w:rsid w:val="00C0258B"/>
    <w:rsid w:val="00C0311D"/>
    <w:rsid w:val="00C035EC"/>
    <w:rsid w:val="00C0380C"/>
    <w:rsid w:val="00C063AC"/>
    <w:rsid w:val="00C0698E"/>
    <w:rsid w:val="00C07DD9"/>
    <w:rsid w:val="00C11560"/>
    <w:rsid w:val="00C11DB7"/>
    <w:rsid w:val="00C12408"/>
    <w:rsid w:val="00C13BD0"/>
    <w:rsid w:val="00C13E3A"/>
    <w:rsid w:val="00C13F16"/>
    <w:rsid w:val="00C1444C"/>
    <w:rsid w:val="00C158BF"/>
    <w:rsid w:val="00C15E1E"/>
    <w:rsid w:val="00C15F29"/>
    <w:rsid w:val="00C161F1"/>
    <w:rsid w:val="00C200E6"/>
    <w:rsid w:val="00C20D67"/>
    <w:rsid w:val="00C23690"/>
    <w:rsid w:val="00C23B22"/>
    <w:rsid w:val="00C260E3"/>
    <w:rsid w:val="00C30013"/>
    <w:rsid w:val="00C317D7"/>
    <w:rsid w:val="00C355BE"/>
    <w:rsid w:val="00C35850"/>
    <w:rsid w:val="00C45D20"/>
    <w:rsid w:val="00C46F3F"/>
    <w:rsid w:val="00C47A56"/>
    <w:rsid w:val="00C505E6"/>
    <w:rsid w:val="00C52067"/>
    <w:rsid w:val="00C56E14"/>
    <w:rsid w:val="00C57403"/>
    <w:rsid w:val="00C644D1"/>
    <w:rsid w:val="00C660E9"/>
    <w:rsid w:val="00C66789"/>
    <w:rsid w:val="00C67750"/>
    <w:rsid w:val="00C70117"/>
    <w:rsid w:val="00C73868"/>
    <w:rsid w:val="00C73C45"/>
    <w:rsid w:val="00C73E45"/>
    <w:rsid w:val="00C74E74"/>
    <w:rsid w:val="00C801CB"/>
    <w:rsid w:val="00C81833"/>
    <w:rsid w:val="00C85B0F"/>
    <w:rsid w:val="00C86635"/>
    <w:rsid w:val="00C90124"/>
    <w:rsid w:val="00C92E12"/>
    <w:rsid w:val="00C945E1"/>
    <w:rsid w:val="00CA27A9"/>
    <w:rsid w:val="00CA3B5C"/>
    <w:rsid w:val="00CA5995"/>
    <w:rsid w:val="00CA7F43"/>
    <w:rsid w:val="00CB0568"/>
    <w:rsid w:val="00CB06C7"/>
    <w:rsid w:val="00CB0FF4"/>
    <w:rsid w:val="00CB19FF"/>
    <w:rsid w:val="00CB2469"/>
    <w:rsid w:val="00CB2783"/>
    <w:rsid w:val="00CB2842"/>
    <w:rsid w:val="00CB2D65"/>
    <w:rsid w:val="00CB6D77"/>
    <w:rsid w:val="00CC285F"/>
    <w:rsid w:val="00CC3D7F"/>
    <w:rsid w:val="00CC5279"/>
    <w:rsid w:val="00CC6043"/>
    <w:rsid w:val="00CC7495"/>
    <w:rsid w:val="00CC7AF1"/>
    <w:rsid w:val="00CD0C79"/>
    <w:rsid w:val="00CD50AF"/>
    <w:rsid w:val="00CD6889"/>
    <w:rsid w:val="00CD6AEB"/>
    <w:rsid w:val="00CE01AE"/>
    <w:rsid w:val="00CE276A"/>
    <w:rsid w:val="00CE495D"/>
    <w:rsid w:val="00CE7A6F"/>
    <w:rsid w:val="00CF13DC"/>
    <w:rsid w:val="00CF42C4"/>
    <w:rsid w:val="00CF5B3F"/>
    <w:rsid w:val="00D00E95"/>
    <w:rsid w:val="00D02885"/>
    <w:rsid w:val="00D02F64"/>
    <w:rsid w:val="00D0323A"/>
    <w:rsid w:val="00D059BC"/>
    <w:rsid w:val="00D06D3A"/>
    <w:rsid w:val="00D07AD2"/>
    <w:rsid w:val="00D10A15"/>
    <w:rsid w:val="00D124A5"/>
    <w:rsid w:val="00D13B5B"/>
    <w:rsid w:val="00D14512"/>
    <w:rsid w:val="00D158A4"/>
    <w:rsid w:val="00D16D5E"/>
    <w:rsid w:val="00D17924"/>
    <w:rsid w:val="00D17F6D"/>
    <w:rsid w:val="00D228CA"/>
    <w:rsid w:val="00D24C83"/>
    <w:rsid w:val="00D256E7"/>
    <w:rsid w:val="00D31C5A"/>
    <w:rsid w:val="00D31FFB"/>
    <w:rsid w:val="00D324FD"/>
    <w:rsid w:val="00D34239"/>
    <w:rsid w:val="00D34B4E"/>
    <w:rsid w:val="00D351A3"/>
    <w:rsid w:val="00D35D86"/>
    <w:rsid w:val="00D40EBB"/>
    <w:rsid w:val="00D41538"/>
    <w:rsid w:val="00D41DDF"/>
    <w:rsid w:val="00D41E15"/>
    <w:rsid w:val="00D43236"/>
    <w:rsid w:val="00D45FF1"/>
    <w:rsid w:val="00D465D0"/>
    <w:rsid w:val="00D5015C"/>
    <w:rsid w:val="00D5437B"/>
    <w:rsid w:val="00D5443E"/>
    <w:rsid w:val="00D54532"/>
    <w:rsid w:val="00D54864"/>
    <w:rsid w:val="00D550DE"/>
    <w:rsid w:val="00D6482E"/>
    <w:rsid w:val="00D64EF2"/>
    <w:rsid w:val="00D669AD"/>
    <w:rsid w:val="00D6759E"/>
    <w:rsid w:val="00D677A5"/>
    <w:rsid w:val="00D71C14"/>
    <w:rsid w:val="00D71CB9"/>
    <w:rsid w:val="00D7211B"/>
    <w:rsid w:val="00D741AB"/>
    <w:rsid w:val="00D7605E"/>
    <w:rsid w:val="00D77BB6"/>
    <w:rsid w:val="00D801D4"/>
    <w:rsid w:val="00D812A8"/>
    <w:rsid w:val="00D83730"/>
    <w:rsid w:val="00D83B25"/>
    <w:rsid w:val="00D83FC5"/>
    <w:rsid w:val="00D8652D"/>
    <w:rsid w:val="00D8693B"/>
    <w:rsid w:val="00D87318"/>
    <w:rsid w:val="00D90AFF"/>
    <w:rsid w:val="00D90F83"/>
    <w:rsid w:val="00D93654"/>
    <w:rsid w:val="00D958F6"/>
    <w:rsid w:val="00DA0B3B"/>
    <w:rsid w:val="00DA107D"/>
    <w:rsid w:val="00DA2B3E"/>
    <w:rsid w:val="00DA52CA"/>
    <w:rsid w:val="00DA608E"/>
    <w:rsid w:val="00DB48B3"/>
    <w:rsid w:val="00DB6E14"/>
    <w:rsid w:val="00DC0077"/>
    <w:rsid w:val="00DC07BA"/>
    <w:rsid w:val="00DC4271"/>
    <w:rsid w:val="00DC4F67"/>
    <w:rsid w:val="00DC59CA"/>
    <w:rsid w:val="00DC63AA"/>
    <w:rsid w:val="00DD04AD"/>
    <w:rsid w:val="00DD0EA9"/>
    <w:rsid w:val="00DD5649"/>
    <w:rsid w:val="00DE2A3D"/>
    <w:rsid w:val="00DE3777"/>
    <w:rsid w:val="00DE5518"/>
    <w:rsid w:val="00DE6A13"/>
    <w:rsid w:val="00DE6E0F"/>
    <w:rsid w:val="00DE7074"/>
    <w:rsid w:val="00DF0015"/>
    <w:rsid w:val="00DF43B4"/>
    <w:rsid w:val="00DF66A0"/>
    <w:rsid w:val="00DF6C94"/>
    <w:rsid w:val="00E01FA9"/>
    <w:rsid w:val="00E041E7"/>
    <w:rsid w:val="00E10A31"/>
    <w:rsid w:val="00E131E3"/>
    <w:rsid w:val="00E156B0"/>
    <w:rsid w:val="00E16056"/>
    <w:rsid w:val="00E17E21"/>
    <w:rsid w:val="00E220F0"/>
    <w:rsid w:val="00E24295"/>
    <w:rsid w:val="00E24629"/>
    <w:rsid w:val="00E24C0B"/>
    <w:rsid w:val="00E264BD"/>
    <w:rsid w:val="00E2678A"/>
    <w:rsid w:val="00E31789"/>
    <w:rsid w:val="00E35D96"/>
    <w:rsid w:val="00E35F17"/>
    <w:rsid w:val="00E36687"/>
    <w:rsid w:val="00E37A2B"/>
    <w:rsid w:val="00E37E31"/>
    <w:rsid w:val="00E40A4A"/>
    <w:rsid w:val="00E434DE"/>
    <w:rsid w:val="00E4417F"/>
    <w:rsid w:val="00E513AE"/>
    <w:rsid w:val="00E5234F"/>
    <w:rsid w:val="00E566FE"/>
    <w:rsid w:val="00E572AD"/>
    <w:rsid w:val="00E60801"/>
    <w:rsid w:val="00E61244"/>
    <w:rsid w:val="00E62653"/>
    <w:rsid w:val="00E633C4"/>
    <w:rsid w:val="00E63983"/>
    <w:rsid w:val="00E63D7A"/>
    <w:rsid w:val="00E6402B"/>
    <w:rsid w:val="00E64FD3"/>
    <w:rsid w:val="00E6673E"/>
    <w:rsid w:val="00E70D28"/>
    <w:rsid w:val="00E70F4B"/>
    <w:rsid w:val="00E74C4E"/>
    <w:rsid w:val="00E75266"/>
    <w:rsid w:val="00E75E9F"/>
    <w:rsid w:val="00E81BD0"/>
    <w:rsid w:val="00E8620D"/>
    <w:rsid w:val="00E9360D"/>
    <w:rsid w:val="00E94569"/>
    <w:rsid w:val="00E954CD"/>
    <w:rsid w:val="00E97C92"/>
    <w:rsid w:val="00E97CD6"/>
    <w:rsid w:val="00EA4789"/>
    <w:rsid w:val="00EA559F"/>
    <w:rsid w:val="00EA7D68"/>
    <w:rsid w:val="00EB11B4"/>
    <w:rsid w:val="00EB18C9"/>
    <w:rsid w:val="00EB2324"/>
    <w:rsid w:val="00EB510E"/>
    <w:rsid w:val="00EC15BA"/>
    <w:rsid w:val="00EC2FF2"/>
    <w:rsid w:val="00EC47D9"/>
    <w:rsid w:val="00EC4C2A"/>
    <w:rsid w:val="00EC7137"/>
    <w:rsid w:val="00EC7750"/>
    <w:rsid w:val="00EC78DC"/>
    <w:rsid w:val="00EC7B10"/>
    <w:rsid w:val="00ED319D"/>
    <w:rsid w:val="00ED476E"/>
    <w:rsid w:val="00ED4DD5"/>
    <w:rsid w:val="00EE0786"/>
    <w:rsid w:val="00EE322D"/>
    <w:rsid w:val="00EE5481"/>
    <w:rsid w:val="00EE74DB"/>
    <w:rsid w:val="00EF454F"/>
    <w:rsid w:val="00EF5321"/>
    <w:rsid w:val="00EF6ADF"/>
    <w:rsid w:val="00F0083F"/>
    <w:rsid w:val="00F00F45"/>
    <w:rsid w:val="00F01540"/>
    <w:rsid w:val="00F02B16"/>
    <w:rsid w:val="00F02E77"/>
    <w:rsid w:val="00F02FAA"/>
    <w:rsid w:val="00F05A4C"/>
    <w:rsid w:val="00F05D5A"/>
    <w:rsid w:val="00F06932"/>
    <w:rsid w:val="00F07822"/>
    <w:rsid w:val="00F078F0"/>
    <w:rsid w:val="00F1004A"/>
    <w:rsid w:val="00F10F1C"/>
    <w:rsid w:val="00F12669"/>
    <w:rsid w:val="00F12B88"/>
    <w:rsid w:val="00F158F2"/>
    <w:rsid w:val="00F161EB"/>
    <w:rsid w:val="00F17964"/>
    <w:rsid w:val="00F17EA8"/>
    <w:rsid w:val="00F220B1"/>
    <w:rsid w:val="00F24015"/>
    <w:rsid w:val="00F24F04"/>
    <w:rsid w:val="00F302A7"/>
    <w:rsid w:val="00F30B48"/>
    <w:rsid w:val="00F329C7"/>
    <w:rsid w:val="00F32D48"/>
    <w:rsid w:val="00F33B17"/>
    <w:rsid w:val="00F35271"/>
    <w:rsid w:val="00F40402"/>
    <w:rsid w:val="00F4129D"/>
    <w:rsid w:val="00F42543"/>
    <w:rsid w:val="00F42A3F"/>
    <w:rsid w:val="00F43F13"/>
    <w:rsid w:val="00F4523D"/>
    <w:rsid w:val="00F464D7"/>
    <w:rsid w:val="00F464E9"/>
    <w:rsid w:val="00F470C6"/>
    <w:rsid w:val="00F47228"/>
    <w:rsid w:val="00F52B0C"/>
    <w:rsid w:val="00F5524D"/>
    <w:rsid w:val="00F55315"/>
    <w:rsid w:val="00F5748E"/>
    <w:rsid w:val="00F57D0B"/>
    <w:rsid w:val="00F62CD6"/>
    <w:rsid w:val="00F64C86"/>
    <w:rsid w:val="00F71A55"/>
    <w:rsid w:val="00F72381"/>
    <w:rsid w:val="00F738BC"/>
    <w:rsid w:val="00F7779F"/>
    <w:rsid w:val="00F81ACE"/>
    <w:rsid w:val="00F81C7A"/>
    <w:rsid w:val="00F8441A"/>
    <w:rsid w:val="00F879D0"/>
    <w:rsid w:val="00F9273B"/>
    <w:rsid w:val="00F933B7"/>
    <w:rsid w:val="00F94696"/>
    <w:rsid w:val="00F94A79"/>
    <w:rsid w:val="00FA4B9C"/>
    <w:rsid w:val="00FA69E0"/>
    <w:rsid w:val="00FA72ED"/>
    <w:rsid w:val="00FB5C3A"/>
    <w:rsid w:val="00FC2736"/>
    <w:rsid w:val="00FC4188"/>
    <w:rsid w:val="00FC422B"/>
    <w:rsid w:val="00FC4605"/>
    <w:rsid w:val="00FC58A2"/>
    <w:rsid w:val="00FC5E07"/>
    <w:rsid w:val="00FC743C"/>
    <w:rsid w:val="00FD0E38"/>
    <w:rsid w:val="00FD30EE"/>
    <w:rsid w:val="00FD398B"/>
    <w:rsid w:val="00FD3B32"/>
    <w:rsid w:val="00FD3E01"/>
    <w:rsid w:val="00FD544C"/>
    <w:rsid w:val="00FD5F5F"/>
    <w:rsid w:val="00FD6636"/>
    <w:rsid w:val="00FD77BB"/>
    <w:rsid w:val="00FE35B2"/>
    <w:rsid w:val="00FE3E66"/>
    <w:rsid w:val="00FE5976"/>
    <w:rsid w:val="00FE79F1"/>
    <w:rsid w:val="00FF174C"/>
    <w:rsid w:val="00FF1E34"/>
    <w:rsid w:val="00FF53D0"/>
    <w:rsid w:val="00FF5B7A"/>
    <w:rsid w:val="00FF6692"/>
    <w:rsid w:val="00FF74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509C"/>
  <w15:chartTrackingRefBased/>
  <w15:docId w15:val="{750A6089-D833-4691-BB02-C5C75AC9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2D"/>
    <w:pPr>
      <w:spacing w:after="0" w:line="240" w:lineRule="auto"/>
    </w:pPr>
    <w:rPr>
      <w:rFonts w:ascii="Times New Roman" w:eastAsia="Times New Roman" w:hAnsi="Times New Roman" w:cs="Times New Roman"/>
      <w:sz w:val="24"/>
      <w:szCs w:val="24"/>
      <w:lang w:val="en-S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6D77"/>
    <w:rPr>
      <w:sz w:val="16"/>
      <w:szCs w:val="16"/>
    </w:rPr>
  </w:style>
  <w:style w:type="paragraph" w:styleId="CommentText">
    <w:name w:val="annotation text"/>
    <w:basedOn w:val="Normal"/>
    <w:link w:val="CommentTextChar"/>
    <w:uiPriority w:val="99"/>
    <w:semiHidden/>
    <w:unhideWhenUsed/>
    <w:rsid w:val="00CB6D77"/>
    <w:pPr>
      <w:spacing w:after="160"/>
    </w:pPr>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sid w:val="00CB6D77"/>
    <w:rPr>
      <w:sz w:val="20"/>
      <w:szCs w:val="20"/>
    </w:rPr>
  </w:style>
  <w:style w:type="character" w:styleId="Hyperlink">
    <w:name w:val="Hyperlink"/>
    <w:basedOn w:val="DefaultParagraphFont"/>
    <w:uiPriority w:val="99"/>
    <w:unhideWhenUsed/>
    <w:rsid w:val="001821E3"/>
    <w:rPr>
      <w:color w:val="0563C1" w:themeColor="hyperlink"/>
      <w:u w:val="single"/>
    </w:rPr>
  </w:style>
  <w:style w:type="character" w:styleId="UnresolvedMention">
    <w:name w:val="Unresolved Mention"/>
    <w:basedOn w:val="DefaultParagraphFont"/>
    <w:uiPriority w:val="99"/>
    <w:semiHidden/>
    <w:unhideWhenUsed/>
    <w:rsid w:val="001821E3"/>
    <w:rPr>
      <w:color w:val="605E5C"/>
      <w:shd w:val="clear" w:color="auto" w:fill="E1DFDD"/>
    </w:rPr>
  </w:style>
  <w:style w:type="character" w:styleId="FollowedHyperlink">
    <w:name w:val="FollowedHyperlink"/>
    <w:basedOn w:val="DefaultParagraphFont"/>
    <w:uiPriority w:val="99"/>
    <w:semiHidden/>
    <w:unhideWhenUsed/>
    <w:rsid w:val="007E73E7"/>
    <w:rPr>
      <w:color w:val="954F72" w:themeColor="followedHyperlink"/>
      <w:u w:val="single"/>
    </w:rPr>
  </w:style>
  <w:style w:type="paragraph" w:styleId="ListParagraph">
    <w:name w:val="List Paragraph"/>
    <w:basedOn w:val="Normal"/>
    <w:uiPriority w:val="34"/>
    <w:qFormat/>
    <w:rsid w:val="00827435"/>
    <w:pPr>
      <w:spacing w:after="160" w:line="259" w:lineRule="auto"/>
      <w:ind w:left="720"/>
      <w:contextualSpacing/>
    </w:pPr>
    <w:rPr>
      <w:rFonts w:asciiTheme="minorHAnsi" w:eastAsiaTheme="minorHAnsi" w:hAnsiTheme="minorHAnsi" w:cstheme="minorBidi"/>
      <w:sz w:val="22"/>
      <w:szCs w:val="22"/>
      <w:lang w:val="en-GB" w:eastAsia="en-US"/>
    </w:rPr>
  </w:style>
  <w:style w:type="paragraph" w:styleId="Bibliography">
    <w:name w:val="Bibliography"/>
    <w:basedOn w:val="Normal"/>
    <w:next w:val="Normal"/>
    <w:uiPriority w:val="37"/>
    <w:unhideWhenUsed/>
    <w:rsid w:val="00720F0E"/>
    <w:pPr>
      <w:spacing w:after="160" w:line="259" w:lineRule="auto"/>
    </w:pPr>
    <w:rPr>
      <w:rFonts w:asciiTheme="minorHAnsi" w:eastAsiaTheme="minorHAnsi" w:hAnsiTheme="minorHAnsi" w:cstheme="minorBidi"/>
      <w:sz w:val="22"/>
      <w:szCs w:val="22"/>
      <w:lang w:val="en-GB" w:eastAsia="en-US"/>
    </w:rPr>
  </w:style>
  <w:style w:type="paragraph" w:styleId="CommentSubject">
    <w:name w:val="annotation subject"/>
    <w:basedOn w:val="CommentText"/>
    <w:next w:val="CommentText"/>
    <w:link w:val="CommentSubjectChar"/>
    <w:uiPriority w:val="99"/>
    <w:semiHidden/>
    <w:unhideWhenUsed/>
    <w:rsid w:val="00DD5649"/>
    <w:rPr>
      <w:b/>
      <w:bCs/>
    </w:rPr>
  </w:style>
  <w:style w:type="character" w:customStyle="1" w:styleId="CommentSubjectChar">
    <w:name w:val="Comment Subject Char"/>
    <w:basedOn w:val="CommentTextChar"/>
    <w:link w:val="CommentSubject"/>
    <w:uiPriority w:val="99"/>
    <w:semiHidden/>
    <w:rsid w:val="00DD5649"/>
    <w:rPr>
      <w:b/>
      <w:bCs/>
      <w:sz w:val="20"/>
      <w:szCs w:val="20"/>
    </w:rPr>
  </w:style>
  <w:style w:type="paragraph" w:styleId="Revision">
    <w:name w:val="Revision"/>
    <w:hidden/>
    <w:uiPriority w:val="99"/>
    <w:semiHidden/>
    <w:rsid w:val="00D550DE"/>
    <w:pPr>
      <w:spacing w:after="0" w:line="240" w:lineRule="auto"/>
    </w:pPr>
  </w:style>
  <w:style w:type="character" w:customStyle="1" w:styleId="apple-converted-space">
    <w:name w:val="apple-converted-space"/>
    <w:basedOn w:val="DefaultParagraphFont"/>
    <w:rsid w:val="0092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7834">
      <w:bodyDiv w:val="1"/>
      <w:marLeft w:val="0"/>
      <w:marRight w:val="0"/>
      <w:marTop w:val="0"/>
      <w:marBottom w:val="0"/>
      <w:divBdr>
        <w:top w:val="none" w:sz="0" w:space="0" w:color="auto"/>
        <w:left w:val="none" w:sz="0" w:space="0" w:color="auto"/>
        <w:bottom w:val="none" w:sz="0" w:space="0" w:color="auto"/>
        <w:right w:val="none" w:sz="0" w:space="0" w:color="auto"/>
      </w:divBdr>
      <w:divsChild>
        <w:div w:id="1420056665">
          <w:marLeft w:val="0"/>
          <w:marRight w:val="0"/>
          <w:marTop w:val="0"/>
          <w:marBottom w:val="0"/>
          <w:divBdr>
            <w:top w:val="none" w:sz="0" w:space="0" w:color="auto"/>
            <w:left w:val="none" w:sz="0" w:space="0" w:color="auto"/>
            <w:bottom w:val="none" w:sz="0" w:space="0" w:color="auto"/>
            <w:right w:val="none" w:sz="0" w:space="0" w:color="auto"/>
          </w:divBdr>
        </w:div>
      </w:divsChild>
    </w:div>
    <w:div w:id="714961421">
      <w:bodyDiv w:val="1"/>
      <w:marLeft w:val="0"/>
      <w:marRight w:val="0"/>
      <w:marTop w:val="0"/>
      <w:marBottom w:val="0"/>
      <w:divBdr>
        <w:top w:val="none" w:sz="0" w:space="0" w:color="auto"/>
        <w:left w:val="none" w:sz="0" w:space="0" w:color="auto"/>
        <w:bottom w:val="none" w:sz="0" w:space="0" w:color="auto"/>
        <w:right w:val="none" w:sz="0" w:space="0" w:color="auto"/>
      </w:divBdr>
      <w:divsChild>
        <w:div w:id="502821344">
          <w:marLeft w:val="0"/>
          <w:marRight w:val="0"/>
          <w:marTop w:val="0"/>
          <w:marBottom w:val="0"/>
          <w:divBdr>
            <w:top w:val="none" w:sz="0" w:space="0" w:color="auto"/>
            <w:left w:val="none" w:sz="0" w:space="0" w:color="auto"/>
            <w:bottom w:val="none" w:sz="0" w:space="0" w:color="auto"/>
            <w:right w:val="none" w:sz="0" w:space="0" w:color="auto"/>
          </w:divBdr>
        </w:div>
        <w:div w:id="1300841290">
          <w:marLeft w:val="0"/>
          <w:marRight w:val="0"/>
          <w:marTop w:val="0"/>
          <w:marBottom w:val="0"/>
          <w:divBdr>
            <w:top w:val="none" w:sz="0" w:space="0" w:color="auto"/>
            <w:left w:val="none" w:sz="0" w:space="0" w:color="auto"/>
            <w:bottom w:val="none" w:sz="0" w:space="0" w:color="auto"/>
            <w:right w:val="none" w:sz="0" w:space="0" w:color="auto"/>
          </w:divBdr>
        </w:div>
        <w:div w:id="174850788">
          <w:marLeft w:val="0"/>
          <w:marRight w:val="0"/>
          <w:marTop w:val="0"/>
          <w:marBottom w:val="0"/>
          <w:divBdr>
            <w:top w:val="none" w:sz="0" w:space="0" w:color="auto"/>
            <w:left w:val="none" w:sz="0" w:space="0" w:color="auto"/>
            <w:bottom w:val="none" w:sz="0" w:space="0" w:color="auto"/>
            <w:right w:val="none" w:sz="0" w:space="0" w:color="auto"/>
          </w:divBdr>
        </w:div>
        <w:div w:id="232082809">
          <w:marLeft w:val="0"/>
          <w:marRight w:val="0"/>
          <w:marTop w:val="0"/>
          <w:marBottom w:val="0"/>
          <w:divBdr>
            <w:top w:val="none" w:sz="0" w:space="0" w:color="auto"/>
            <w:left w:val="none" w:sz="0" w:space="0" w:color="auto"/>
            <w:bottom w:val="none" w:sz="0" w:space="0" w:color="auto"/>
            <w:right w:val="none" w:sz="0" w:space="0" w:color="auto"/>
          </w:divBdr>
        </w:div>
        <w:div w:id="1051733217">
          <w:marLeft w:val="0"/>
          <w:marRight w:val="0"/>
          <w:marTop w:val="0"/>
          <w:marBottom w:val="0"/>
          <w:divBdr>
            <w:top w:val="none" w:sz="0" w:space="0" w:color="auto"/>
            <w:left w:val="none" w:sz="0" w:space="0" w:color="auto"/>
            <w:bottom w:val="none" w:sz="0" w:space="0" w:color="auto"/>
            <w:right w:val="none" w:sz="0" w:space="0" w:color="auto"/>
          </w:divBdr>
        </w:div>
      </w:divsChild>
    </w:div>
    <w:div w:id="1156264802">
      <w:bodyDiv w:val="1"/>
      <w:marLeft w:val="0"/>
      <w:marRight w:val="0"/>
      <w:marTop w:val="0"/>
      <w:marBottom w:val="0"/>
      <w:divBdr>
        <w:top w:val="none" w:sz="0" w:space="0" w:color="auto"/>
        <w:left w:val="none" w:sz="0" w:space="0" w:color="auto"/>
        <w:bottom w:val="none" w:sz="0" w:space="0" w:color="auto"/>
        <w:right w:val="none" w:sz="0" w:space="0" w:color="auto"/>
      </w:divBdr>
    </w:div>
    <w:div w:id="1500385305">
      <w:bodyDiv w:val="1"/>
      <w:marLeft w:val="0"/>
      <w:marRight w:val="0"/>
      <w:marTop w:val="0"/>
      <w:marBottom w:val="0"/>
      <w:divBdr>
        <w:top w:val="none" w:sz="0" w:space="0" w:color="auto"/>
        <w:left w:val="none" w:sz="0" w:space="0" w:color="auto"/>
        <w:bottom w:val="none" w:sz="0" w:space="0" w:color="auto"/>
        <w:right w:val="none" w:sz="0" w:space="0" w:color="auto"/>
      </w:divBdr>
    </w:div>
    <w:div w:id="1526409657">
      <w:bodyDiv w:val="1"/>
      <w:marLeft w:val="0"/>
      <w:marRight w:val="0"/>
      <w:marTop w:val="0"/>
      <w:marBottom w:val="0"/>
      <w:divBdr>
        <w:top w:val="none" w:sz="0" w:space="0" w:color="auto"/>
        <w:left w:val="none" w:sz="0" w:space="0" w:color="auto"/>
        <w:bottom w:val="none" w:sz="0" w:space="0" w:color="auto"/>
        <w:right w:val="none" w:sz="0" w:space="0" w:color="auto"/>
      </w:divBdr>
      <w:divsChild>
        <w:div w:id="2011179374">
          <w:marLeft w:val="0"/>
          <w:marRight w:val="0"/>
          <w:marTop w:val="0"/>
          <w:marBottom w:val="0"/>
          <w:divBdr>
            <w:top w:val="none" w:sz="0" w:space="0" w:color="auto"/>
            <w:left w:val="none" w:sz="0" w:space="0" w:color="auto"/>
            <w:bottom w:val="none" w:sz="0" w:space="0" w:color="auto"/>
            <w:right w:val="none" w:sz="0" w:space="0" w:color="auto"/>
          </w:divBdr>
        </w:div>
        <w:div w:id="2063669087">
          <w:marLeft w:val="0"/>
          <w:marRight w:val="0"/>
          <w:marTop w:val="0"/>
          <w:marBottom w:val="0"/>
          <w:divBdr>
            <w:top w:val="none" w:sz="0" w:space="0" w:color="auto"/>
            <w:left w:val="none" w:sz="0" w:space="0" w:color="auto"/>
            <w:bottom w:val="none" w:sz="0" w:space="0" w:color="auto"/>
            <w:right w:val="none" w:sz="0" w:space="0" w:color="auto"/>
          </w:divBdr>
        </w:div>
        <w:div w:id="955715012">
          <w:marLeft w:val="0"/>
          <w:marRight w:val="0"/>
          <w:marTop w:val="0"/>
          <w:marBottom w:val="0"/>
          <w:divBdr>
            <w:top w:val="none" w:sz="0" w:space="0" w:color="auto"/>
            <w:left w:val="none" w:sz="0" w:space="0" w:color="auto"/>
            <w:bottom w:val="none" w:sz="0" w:space="0" w:color="auto"/>
            <w:right w:val="none" w:sz="0" w:space="0" w:color="auto"/>
          </w:divBdr>
        </w:div>
        <w:div w:id="327365466">
          <w:marLeft w:val="0"/>
          <w:marRight w:val="0"/>
          <w:marTop w:val="0"/>
          <w:marBottom w:val="0"/>
          <w:divBdr>
            <w:top w:val="none" w:sz="0" w:space="0" w:color="auto"/>
            <w:left w:val="none" w:sz="0" w:space="0" w:color="auto"/>
            <w:bottom w:val="none" w:sz="0" w:space="0" w:color="auto"/>
            <w:right w:val="none" w:sz="0" w:space="0" w:color="auto"/>
          </w:divBdr>
        </w:div>
        <w:div w:id="254553873">
          <w:marLeft w:val="0"/>
          <w:marRight w:val="0"/>
          <w:marTop w:val="0"/>
          <w:marBottom w:val="0"/>
          <w:divBdr>
            <w:top w:val="none" w:sz="0" w:space="0" w:color="auto"/>
            <w:left w:val="none" w:sz="0" w:space="0" w:color="auto"/>
            <w:bottom w:val="none" w:sz="0" w:space="0" w:color="auto"/>
            <w:right w:val="none" w:sz="0" w:space="0" w:color="auto"/>
          </w:divBdr>
        </w:div>
        <w:div w:id="815880284">
          <w:marLeft w:val="0"/>
          <w:marRight w:val="0"/>
          <w:marTop w:val="0"/>
          <w:marBottom w:val="0"/>
          <w:divBdr>
            <w:top w:val="none" w:sz="0" w:space="0" w:color="auto"/>
            <w:left w:val="none" w:sz="0" w:space="0" w:color="auto"/>
            <w:bottom w:val="none" w:sz="0" w:space="0" w:color="auto"/>
            <w:right w:val="none" w:sz="0" w:space="0" w:color="auto"/>
          </w:divBdr>
        </w:div>
        <w:div w:id="1626548008">
          <w:marLeft w:val="0"/>
          <w:marRight w:val="0"/>
          <w:marTop w:val="0"/>
          <w:marBottom w:val="0"/>
          <w:divBdr>
            <w:top w:val="none" w:sz="0" w:space="0" w:color="auto"/>
            <w:left w:val="none" w:sz="0" w:space="0" w:color="auto"/>
            <w:bottom w:val="none" w:sz="0" w:space="0" w:color="auto"/>
            <w:right w:val="none" w:sz="0" w:space="0" w:color="auto"/>
          </w:divBdr>
        </w:div>
        <w:div w:id="1253930394">
          <w:marLeft w:val="0"/>
          <w:marRight w:val="0"/>
          <w:marTop w:val="0"/>
          <w:marBottom w:val="0"/>
          <w:divBdr>
            <w:top w:val="none" w:sz="0" w:space="0" w:color="auto"/>
            <w:left w:val="none" w:sz="0" w:space="0" w:color="auto"/>
            <w:bottom w:val="none" w:sz="0" w:space="0" w:color="auto"/>
            <w:right w:val="none" w:sz="0" w:space="0" w:color="auto"/>
          </w:divBdr>
        </w:div>
        <w:div w:id="798425792">
          <w:marLeft w:val="0"/>
          <w:marRight w:val="0"/>
          <w:marTop w:val="0"/>
          <w:marBottom w:val="0"/>
          <w:divBdr>
            <w:top w:val="none" w:sz="0" w:space="0" w:color="auto"/>
            <w:left w:val="none" w:sz="0" w:space="0" w:color="auto"/>
            <w:bottom w:val="none" w:sz="0" w:space="0" w:color="auto"/>
            <w:right w:val="none" w:sz="0" w:space="0" w:color="auto"/>
          </w:divBdr>
        </w:div>
        <w:div w:id="310721696">
          <w:marLeft w:val="0"/>
          <w:marRight w:val="0"/>
          <w:marTop w:val="0"/>
          <w:marBottom w:val="0"/>
          <w:divBdr>
            <w:top w:val="none" w:sz="0" w:space="0" w:color="auto"/>
            <w:left w:val="none" w:sz="0" w:space="0" w:color="auto"/>
            <w:bottom w:val="none" w:sz="0" w:space="0" w:color="auto"/>
            <w:right w:val="none" w:sz="0" w:space="0" w:color="auto"/>
          </w:divBdr>
        </w:div>
        <w:div w:id="1624994597">
          <w:marLeft w:val="0"/>
          <w:marRight w:val="0"/>
          <w:marTop w:val="0"/>
          <w:marBottom w:val="0"/>
          <w:divBdr>
            <w:top w:val="none" w:sz="0" w:space="0" w:color="auto"/>
            <w:left w:val="none" w:sz="0" w:space="0" w:color="auto"/>
            <w:bottom w:val="none" w:sz="0" w:space="0" w:color="auto"/>
            <w:right w:val="none" w:sz="0" w:space="0" w:color="auto"/>
          </w:divBdr>
        </w:div>
        <w:div w:id="1779518873">
          <w:marLeft w:val="0"/>
          <w:marRight w:val="0"/>
          <w:marTop w:val="0"/>
          <w:marBottom w:val="0"/>
          <w:divBdr>
            <w:top w:val="none" w:sz="0" w:space="0" w:color="auto"/>
            <w:left w:val="none" w:sz="0" w:space="0" w:color="auto"/>
            <w:bottom w:val="none" w:sz="0" w:space="0" w:color="auto"/>
            <w:right w:val="none" w:sz="0" w:space="0" w:color="auto"/>
          </w:divBdr>
        </w:div>
        <w:div w:id="2126345949">
          <w:marLeft w:val="0"/>
          <w:marRight w:val="0"/>
          <w:marTop w:val="0"/>
          <w:marBottom w:val="0"/>
          <w:divBdr>
            <w:top w:val="none" w:sz="0" w:space="0" w:color="auto"/>
            <w:left w:val="none" w:sz="0" w:space="0" w:color="auto"/>
            <w:bottom w:val="none" w:sz="0" w:space="0" w:color="auto"/>
            <w:right w:val="none" w:sz="0" w:space="0" w:color="auto"/>
          </w:divBdr>
        </w:div>
        <w:div w:id="345908578">
          <w:marLeft w:val="0"/>
          <w:marRight w:val="0"/>
          <w:marTop w:val="0"/>
          <w:marBottom w:val="0"/>
          <w:divBdr>
            <w:top w:val="none" w:sz="0" w:space="0" w:color="auto"/>
            <w:left w:val="none" w:sz="0" w:space="0" w:color="auto"/>
            <w:bottom w:val="none" w:sz="0" w:space="0" w:color="auto"/>
            <w:right w:val="none" w:sz="0" w:space="0" w:color="auto"/>
          </w:divBdr>
        </w:div>
        <w:div w:id="861892635">
          <w:marLeft w:val="0"/>
          <w:marRight w:val="0"/>
          <w:marTop w:val="0"/>
          <w:marBottom w:val="0"/>
          <w:divBdr>
            <w:top w:val="none" w:sz="0" w:space="0" w:color="auto"/>
            <w:left w:val="none" w:sz="0" w:space="0" w:color="auto"/>
            <w:bottom w:val="none" w:sz="0" w:space="0" w:color="auto"/>
            <w:right w:val="none" w:sz="0" w:space="0" w:color="auto"/>
          </w:divBdr>
        </w:div>
        <w:div w:id="1494953567">
          <w:marLeft w:val="0"/>
          <w:marRight w:val="0"/>
          <w:marTop w:val="0"/>
          <w:marBottom w:val="0"/>
          <w:divBdr>
            <w:top w:val="none" w:sz="0" w:space="0" w:color="auto"/>
            <w:left w:val="none" w:sz="0" w:space="0" w:color="auto"/>
            <w:bottom w:val="none" w:sz="0" w:space="0" w:color="auto"/>
            <w:right w:val="none" w:sz="0" w:space="0" w:color="auto"/>
          </w:divBdr>
        </w:div>
        <w:div w:id="78253887">
          <w:marLeft w:val="0"/>
          <w:marRight w:val="0"/>
          <w:marTop w:val="0"/>
          <w:marBottom w:val="0"/>
          <w:divBdr>
            <w:top w:val="none" w:sz="0" w:space="0" w:color="auto"/>
            <w:left w:val="none" w:sz="0" w:space="0" w:color="auto"/>
            <w:bottom w:val="none" w:sz="0" w:space="0" w:color="auto"/>
            <w:right w:val="none" w:sz="0" w:space="0" w:color="auto"/>
          </w:divBdr>
        </w:div>
        <w:div w:id="1978756227">
          <w:marLeft w:val="0"/>
          <w:marRight w:val="0"/>
          <w:marTop w:val="0"/>
          <w:marBottom w:val="0"/>
          <w:divBdr>
            <w:top w:val="none" w:sz="0" w:space="0" w:color="auto"/>
            <w:left w:val="none" w:sz="0" w:space="0" w:color="auto"/>
            <w:bottom w:val="none" w:sz="0" w:space="0" w:color="auto"/>
            <w:right w:val="none" w:sz="0" w:space="0" w:color="auto"/>
          </w:divBdr>
        </w:div>
        <w:div w:id="304168976">
          <w:marLeft w:val="0"/>
          <w:marRight w:val="0"/>
          <w:marTop w:val="0"/>
          <w:marBottom w:val="0"/>
          <w:divBdr>
            <w:top w:val="none" w:sz="0" w:space="0" w:color="auto"/>
            <w:left w:val="none" w:sz="0" w:space="0" w:color="auto"/>
            <w:bottom w:val="none" w:sz="0" w:space="0" w:color="auto"/>
            <w:right w:val="none" w:sz="0" w:space="0" w:color="auto"/>
          </w:divBdr>
        </w:div>
        <w:div w:id="861675011">
          <w:marLeft w:val="0"/>
          <w:marRight w:val="0"/>
          <w:marTop w:val="0"/>
          <w:marBottom w:val="0"/>
          <w:divBdr>
            <w:top w:val="none" w:sz="0" w:space="0" w:color="auto"/>
            <w:left w:val="none" w:sz="0" w:space="0" w:color="auto"/>
            <w:bottom w:val="none" w:sz="0" w:space="0" w:color="auto"/>
            <w:right w:val="none" w:sz="0" w:space="0" w:color="auto"/>
          </w:divBdr>
        </w:div>
        <w:div w:id="2096394937">
          <w:marLeft w:val="0"/>
          <w:marRight w:val="0"/>
          <w:marTop w:val="0"/>
          <w:marBottom w:val="0"/>
          <w:divBdr>
            <w:top w:val="none" w:sz="0" w:space="0" w:color="auto"/>
            <w:left w:val="none" w:sz="0" w:space="0" w:color="auto"/>
            <w:bottom w:val="none" w:sz="0" w:space="0" w:color="auto"/>
            <w:right w:val="none" w:sz="0" w:space="0" w:color="auto"/>
          </w:divBdr>
        </w:div>
        <w:div w:id="1035815995">
          <w:marLeft w:val="0"/>
          <w:marRight w:val="0"/>
          <w:marTop w:val="0"/>
          <w:marBottom w:val="0"/>
          <w:divBdr>
            <w:top w:val="none" w:sz="0" w:space="0" w:color="auto"/>
            <w:left w:val="none" w:sz="0" w:space="0" w:color="auto"/>
            <w:bottom w:val="none" w:sz="0" w:space="0" w:color="auto"/>
            <w:right w:val="none" w:sz="0" w:space="0" w:color="auto"/>
          </w:divBdr>
        </w:div>
        <w:div w:id="412044396">
          <w:marLeft w:val="0"/>
          <w:marRight w:val="0"/>
          <w:marTop w:val="0"/>
          <w:marBottom w:val="0"/>
          <w:divBdr>
            <w:top w:val="none" w:sz="0" w:space="0" w:color="auto"/>
            <w:left w:val="none" w:sz="0" w:space="0" w:color="auto"/>
            <w:bottom w:val="none" w:sz="0" w:space="0" w:color="auto"/>
            <w:right w:val="none" w:sz="0" w:space="0" w:color="auto"/>
          </w:divBdr>
        </w:div>
        <w:div w:id="1961842817">
          <w:marLeft w:val="0"/>
          <w:marRight w:val="0"/>
          <w:marTop w:val="0"/>
          <w:marBottom w:val="0"/>
          <w:divBdr>
            <w:top w:val="none" w:sz="0" w:space="0" w:color="auto"/>
            <w:left w:val="none" w:sz="0" w:space="0" w:color="auto"/>
            <w:bottom w:val="none" w:sz="0" w:space="0" w:color="auto"/>
            <w:right w:val="none" w:sz="0" w:space="0" w:color="auto"/>
          </w:divBdr>
        </w:div>
        <w:div w:id="1896352704">
          <w:marLeft w:val="0"/>
          <w:marRight w:val="0"/>
          <w:marTop w:val="0"/>
          <w:marBottom w:val="0"/>
          <w:divBdr>
            <w:top w:val="none" w:sz="0" w:space="0" w:color="auto"/>
            <w:left w:val="none" w:sz="0" w:space="0" w:color="auto"/>
            <w:bottom w:val="none" w:sz="0" w:space="0" w:color="auto"/>
            <w:right w:val="none" w:sz="0" w:space="0" w:color="auto"/>
          </w:divBdr>
        </w:div>
      </w:divsChild>
    </w:div>
    <w:div w:id="193963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one.0177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30</Pages>
  <Words>10061</Words>
  <Characters>57354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1300</cp:revision>
  <dcterms:created xsi:type="dcterms:W3CDTF">2021-12-16T05:47:00Z</dcterms:created>
  <dcterms:modified xsi:type="dcterms:W3CDTF">2022-02-17T11:04:00Z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id="qOBfcqfR"/&gt;&lt;style id="http://www.zotero.org/styles/apa" locale="en-GB" hasBibliography="1" bibliographyStyleHasBeenSet="1"/&gt;&lt;prefs&gt;&lt;pref name="fieldType" value="Field"/&gt;&lt;/prefs&gt;&lt;/data&gt;</vt:lpwstr>
  </property>
</Properties>
</file>